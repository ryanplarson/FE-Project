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1136" w14:textId="77777777" w:rsidR="0005337C" w:rsidRPr="004D0639" w:rsidRDefault="00D14B62">
      <w:pPr>
        <w:rPr>
          <w:b/>
          <w:u w:val="single"/>
        </w:rPr>
      </w:pPr>
      <w:r w:rsidRPr="004D0639">
        <w:rPr>
          <w:b/>
          <w:u w:val="single"/>
        </w:rPr>
        <w:t>FE 2017 Codebook</w:t>
      </w:r>
    </w:p>
    <w:p w14:paraId="0E723A55" w14:textId="77777777" w:rsidR="00D14B62" w:rsidRDefault="008946D7">
      <w:r>
        <w:t>Years: 1980-2010</w:t>
      </w:r>
    </w:p>
    <w:p w14:paraId="4F349011" w14:textId="77777777" w:rsidR="008946D7" w:rsidRDefault="008946D7">
      <w:r>
        <w:t>50 States</w:t>
      </w:r>
    </w:p>
    <w:p w14:paraId="2E87B711" w14:textId="77777777" w:rsidR="008946D7" w:rsidRDefault="008946D7">
      <w:r>
        <w:t>50*31 = 1,550 Observations</w:t>
      </w:r>
    </w:p>
    <w:p w14:paraId="2786C751" w14:textId="77777777" w:rsidR="008946D7" w:rsidRPr="00FD075A" w:rsidRDefault="008946D7">
      <w:pPr>
        <w:rPr>
          <w:u w:val="single"/>
        </w:rPr>
      </w:pPr>
      <w:r w:rsidRPr="00FD075A">
        <w:rPr>
          <w:u w:val="single"/>
        </w:rPr>
        <w:t>Conceptual Keys</w:t>
      </w:r>
    </w:p>
    <w:p w14:paraId="7899347B" w14:textId="77777777" w:rsidR="00D14B62" w:rsidRPr="008946D7" w:rsidRDefault="00D14B62">
      <w:pPr>
        <w:rPr>
          <w:i/>
        </w:rPr>
      </w:pPr>
      <w:r w:rsidRPr="008946D7">
        <w:rPr>
          <w:i/>
        </w:rPr>
        <w:t>Populations</w:t>
      </w:r>
    </w:p>
    <w:p w14:paraId="287F4C85" w14:textId="77777777" w:rsidR="00D14B62" w:rsidRDefault="006634FD">
      <w:r>
        <w:t>P1: Prime-Age (25-54) Males with lower than Bachelor’s Degree level of education</w:t>
      </w:r>
    </w:p>
    <w:p w14:paraId="36A74B48" w14:textId="33F262C8" w:rsidR="00D14B62" w:rsidRDefault="008946D7">
      <w:r>
        <w:tab/>
        <w:t>-CPS variables</w:t>
      </w:r>
      <w:r w:rsidR="00D14B62">
        <w:t>: AGE, SEX, EDUC</w:t>
      </w:r>
      <w:r w:rsidR="006634FD">
        <w:t xml:space="preserve"> (&lt;</w:t>
      </w:r>
      <w:commentRangeStart w:id="0"/>
      <w:r w:rsidR="009870F0">
        <w:rPr>
          <w:rStyle w:val="CommentReference"/>
        </w:rPr>
        <w:commentReference w:id="1"/>
      </w:r>
      <w:commentRangeEnd w:id="0"/>
      <w:r w:rsidR="008E3496">
        <w:rPr>
          <w:rStyle w:val="CommentReference"/>
        </w:rPr>
        <w:commentReference w:id="0"/>
      </w:r>
      <w:del w:id="2" w:author="Ryan Larson" w:date="2017-08-23T09:43:00Z">
        <w:r w:rsidR="006634FD" w:rsidDel="008E3496">
          <w:delText>1</w:delText>
        </w:r>
      </w:del>
      <w:ins w:id="3" w:author="Ryan Larson" w:date="2017-08-23T09:43:00Z">
        <w:r w:rsidR="008E3496">
          <w:t>1</w:t>
        </w:r>
      </w:ins>
      <w:r w:rsidR="006634FD">
        <w:t>11 – Bachelor’s Degree)</w:t>
      </w:r>
    </w:p>
    <w:p w14:paraId="4AFFCF24" w14:textId="77777777" w:rsidR="006634FD" w:rsidRDefault="006634FD" w:rsidP="006634FD">
      <w:r>
        <w:t>P2: Working-Age (18-65) Males with lower than Bachelor’s Degree level of education</w:t>
      </w:r>
    </w:p>
    <w:p w14:paraId="52BA6494" w14:textId="77777777" w:rsidR="006634FD" w:rsidRDefault="008946D7" w:rsidP="006634FD">
      <w:pPr>
        <w:ind w:firstLine="720"/>
      </w:pPr>
      <w:r>
        <w:t>-CPS variables</w:t>
      </w:r>
      <w:r w:rsidR="006634FD">
        <w:t>: AGE, SEX, EDUC (&lt;</w:t>
      </w:r>
      <w:del w:id="4" w:author="Ryan Larson" w:date="2017-08-23T09:43:00Z">
        <w:r w:rsidR="006634FD" w:rsidDel="008E3496">
          <w:delText>=</w:delText>
        </w:r>
      </w:del>
      <w:r w:rsidR="006634FD">
        <w:t>111 – Bachelor’s Degree)</w:t>
      </w:r>
    </w:p>
    <w:p w14:paraId="53B16D10" w14:textId="77777777" w:rsidR="006634FD" w:rsidRDefault="006634FD" w:rsidP="006634FD">
      <w:r>
        <w:t xml:space="preserve">P3: Prime -Age (25-54) Males </w:t>
      </w:r>
    </w:p>
    <w:p w14:paraId="58B1DCD9" w14:textId="77777777" w:rsidR="006634FD" w:rsidRDefault="006634FD" w:rsidP="006634FD">
      <w:r>
        <w:tab/>
      </w:r>
      <w:r w:rsidR="008946D7">
        <w:t>-CPS variables</w:t>
      </w:r>
      <w:r>
        <w:t>: AGE, SEX</w:t>
      </w:r>
    </w:p>
    <w:p w14:paraId="3A724919" w14:textId="77777777" w:rsidR="006634FD" w:rsidRDefault="006634FD" w:rsidP="006634FD">
      <w:r>
        <w:t>P4: Prime-Age (25-54)</w:t>
      </w:r>
    </w:p>
    <w:p w14:paraId="4D6B1CDF" w14:textId="77777777" w:rsidR="006634FD" w:rsidRDefault="006634FD" w:rsidP="006634FD">
      <w:r>
        <w:tab/>
      </w:r>
      <w:r w:rsidR="008946D7">
        <w:t>-CPS variables</w:t>
      </w:r>
      <w:r>
        <w:t>: AGE</w:t>
      </w:r>
    </w:p>
    <w:p w14:paraId="213F7A38" w14:textId="77777777" w:rsidR="006634FD" w:rsidRPr="008946D7" w:rsidRDefault="006634FD" w:rsidP="006634FD">
      <w:pPr>
        <w:rPr>
          <w:i/>
        </w:rPr>
      </w:pPr>
      <w:r w:rsidRPr="008946D7">
        <w:rPr>
          <w:i/>
        </w:rPr>
        <w:t>Dependent Variables</w:t>
      </w:r>
    </w:p>
    <w:p w14:paraId="1B407CB4" w14:textId="77777777" w:rsidR="006634FD" w:rsidRPr="006634FD" w:rsidRDefault="006634FD" w:rsidP="006634FD">
      <w:r>
        <w:t>Y1: Not Employed Share (</w:t>
      </w:r>
      <w:commentRangeStart w:id="5"/>
      <w:commentRangeStart w:id="6"/>
      <w:r>
        <w:t>1-EPOPR</w:t>
      </w:r>
      <w:commentRangeEnd w:id="5"/>
      <w:r w:rsidR="009870F0">
        <w:rPr>
          <w:rStyle w:val="CommentReference"/>
        </w:rPr>
        <w:commentReference w:id="5"/>
      </w:r>
      <w:commentRangeEnd w:id="6"/>
      <w:r w:rsidR="008E3496">
        <w:rPr>
          <w:rStyle w:val="CommentReference"/>
        </w:rPr>
        <w:commentReference w:id="6"/>
      </w:r>
      <w:r>
        <w:t xml:space="preserve">): </w:t>
      </w:r>
      <w:ins w:id="7" w:author="Aaron Sojourner" w:date="2017-08-23T09:03:00Z">
        <w:r w:rsidR="009870F0" w:rsidRPr="009870F0">
          <w:t>100*</w:t>
        </w:r>
      </w:ins>
      <w:r>
        <w:t>(</w:t>
      </w:r>
      <w:proofErr w:type="spellStart"/>
      <w:r>
        <w:t>Unemployed+NILF</w:t>
      </w:r>
      <w:proofErr w:type="spellEnd"/>
      <w:r>
        <w:t>)/Total</w:t>
      </w:r>
    </w:p>
    <w:p w14:paraId="13FCCE60" w14:textId="77777777" w:rsidR="006634FD" w:rsidRDefault="006634FD" w:rsidP="006634FD">
      <w:r>
        <w:tab/>
      </w:r>
      <w:r w:rsidR="008946D7">
        <w:t>-CPS variables</w:t>
      </w:r>
      <w:r>
        <w:t>: EMPSTAT</w:t>
      </w:r>
    </w:p>
    <w:p w14:paraId="6485E934" w14:textId="77777777" w:rsidR="006634FD" w:rsidRDefault="006634FD">
      <w:r>
        <w:t xml:space="preserve">Y2: Unemployment Rate: </w:t>
      </w:r>
      <w:ins w:id="8" w:author="Aaron Sojourner" w:date="2017-08-23T09:03:00Z">
        <w:r w:rsidR="009870F0" w:rsidRPr="009870F0">
          <w:t>100*</w:t>
        </w:r>
      </w:ins>
      <w:r>
        <w:t>Unemployed/(</w:t>
      </w:r>
      <w:proofErr w:type="spellStart"/>
      <w:r>
        <w:t>Unemployed+Employed</w:t>
      </w:r>
      <w:proofErr w:type="spellEnd"/>
      <w:r>
        <w:t>)</w:t>
      </w:r>
    </w:p>
    <w:p w14:paraId="00504FCE" w14:textId="77777777" w:rsidR="006634FD" w:rsidRDefault="006634FD" w:rsidP="006634FD">
      <w:r>
        <w:tab/>
        <w:t>-CP</w:t>
      </w:r>
      <w:r w:rsidR="008946D7">
        <w:t>S variables</w:t>
      </w:r>
      <w:r>
        <w:t>: EMPSTAT</w:t>
      </w:r>
    </w:p>
    <w:p w14:paraId="24123222" w14:textId="77777777" w:rsidR="006634FD" w:rsidRDefault="006634FD" w:rsidP="006634FD">
      <w:r>
        <w:t>Y3: Idleness</w:t>
      </w:r>
      <w:ins w:id="9" w:author="Aaron Sojourner" w:date="2017-08-23T09:03:00Z">
        <w:r w:rsidR="009870F0">
          <w:t xml:space="preserve"> rate</w:t>
        </w:r>
      </w:ins>
      <w:r>
        <w:t>: NILF, excluding those NILF in</w:t>
      </w:r>
      <w:r w:rsidR="008946D7">
        <w:t xml:space="preserve">dicating due to school </w:t>
      </w:r>
      <w:ins w:id="10" w:author="Aaron Sojourner" w:date="2017-08-23T09:02:00Z">
        <w:r w:rsidR="009870F0">
          <w:t xml:space="preserve">over </w:t>
        </w:r>
      </w:ins>
      <w:ins w:id="11" w:author="Aaron Sojourner" w:date="2017-08-23T09:03:00Z">
        <w:r w:rsidR="009870F0">
          <w:t>100*</w:t>
        </w:r>
      </w:ins>
      <w:ins w:id="12" w:author="Aaron Sojourner" w:date="2017-08-23T09:02:00Z">
        <w:r w:rsidR="009870F0">
          <w:t>(NILF-School)/Total</w:t>
        </w:r>
      </w:ins>
    </w:p>
    <w:p w14:paraId="691A00D7" w14:textId="77777777" w:rsidR="008946D7" w:rsidRDefault="008946D7" w:rsidP="008946D7">
      <w:pPr>
        <w:ind w:firstLine="720"/>
      </w:pPr>
      <w:r>
        <w:t>-CPS variables: EMPSTAT</w:t>
      </w:r>
    </w:p>
    <w:p w14:paraId="259F3311" w14:textId="77777777" w:rsidR="006634FD" w:rsidRDefault="008946D7">
      <w:r>
        <w:t xml:space="preserve">Y4: </w:t>
      </w:r>
      <w:ins w:id="13" w:author="Aaron Sojourner" w:date="2017-08-23T09:03:00Z">
        <w:r w:rsidR="009870F0">
          <w:t xml:space="preserve">Can’t-find-work rate: </w:t>
        </w:r>
      </w:ins>
      <w:r>
        <w:t>NILF: Can’t Find Work</w:t>
      </w:r>
      <w:ins w:id="14" w:author="Aaron Sojourner" w:date="2017-08-23T09:04:00Z">
        <w:r w:rsidR="009870F0">
          <w:t xml:space="preserve"> (CFW): 100*(CFW)</w:t>
        </w:r>
      </w:ins>
      <w:ins w:id="15" w:author="Aaron Sojourner" w:date="2017-08-23T09:03:00Z">
        <w:r w:rsidR="009870F0">
          <w:t>/Total</w:t>
        </w:r>
      </w:ins>
    </w:p>
    <w:p w14:paraId="6776C96C" w14:textId="77777777" w:rsidR="008946D7" w:rsidRDefault="008946D7">
      <w:r>
        <w:tab/>
        <w:t>-CPS variables: EMPSTAT, WNLOOK (NILF &amp; WNLOOK ==1/5), DWWT (weight for supplement)</w:t>
      </w:r>
    </w:p>
    <w:p w14:paraId="531A218E" w14:textId="77777777" w:rsidR="008946D7" w:rsidRDefault="008946D7"/>
    <w:p w14:paraId="2C861EF3" w14:textId="77777777" w:rsidR="008946D7" w:rsidRDefault="008946D7">
      <w:pPr>
        <w:rPr>
          <w:b/>
          <w:u w:val="single"/>
        </w:rPr>
      </w:pPr>
      <w:r>
        <w:rPr>
          <w:b/>
          <w:u w:val="single"/>
        </w:rPr>
        <w:t>Variables</w:t>
      </w:r>
      <w:r w:rsidR="00266FE8">
        <w:rPr>
          <w:b/>
          <w:u w:val="single"/>
        </w:rPr>
        <w:t xml:space="preserve"> (In Order of dataset)</w:t>
      </w:r>
    </w:p>
    <w:p w14:paraId="305E2C5E" w14:textId="77777777" w:rsidR="007525B1" w:rsidRPr="007525B1" w:rsidRDefault="007525B1">
      <w:r>
        <w:t>Overall Population Variables</w:t>
      </w:r>
    </w:p>
    <w:p w14:paraId="27D8CEB1" w14:textId="77777777" w:rsidR="00FE6311" w:rsidRDefault="00FE6311" w:rsidP="00EA7A50">
      <w:pPr>
        <w:pStyle w:val="ListParagraph"/>
        <w:numPr>
          <w:ilvl w:val="0"/>
          <w:numId w:val="3"/>
        </w:numPr>
      </w:pPr>
      <w:r>
        <w:t>YEAR: numeric year</w:t>
      </w:r>
    </w:p>
    <w:p w14:paraId="437E2D26" w14:textId="77777777" w:rsidR="00FE6311" w:rsidRDefault="00FE6311" w:rsidP="00FE6311">
      <w:pPr>
        <w:pStyle w:val="ListParagraph"/>
        <w:numPr>
          <w:ilvl w:val="0"/>
          <w:numId w:val="3"/>
        </w:numPr>
      </w:pPr>
      <w:r>
        <w:t>STATENAME: character State name</w:t>
      </w:r>
    </w:p>
    <w:p w14:paraId="5A96E445" w14:textId="77777777" w:rsidR="00EA7A50" w:rsidRDefault="00EF5225" w:rsidP="00FE6311">
      <w:pPr>
        <w:pStyle w:val="ListParagraph"/>
        <w:numPr>
          <w:ilvl w:val="0"/>
          <w:numId w:val="3"/>
        </w:numPr>
      </w:pPr>
      <w:r>
        <w:t>population.16: raw age 16+ population</w:t>
      </w:r>
    </w:p>
    <w:p w14:paraId="69C00042" w14:textId="77777777" w:rsidR="00EF5225" w:rsidRDefault="00EF5225" w:rsidP="00FE6311">
      <w:pPr>
        <w:pStyle w:val="ListParagraph"/>
        <w:numPr>
          <w:ilvl w:val="0"/>
          <w:numId w:val="3"/>
        </w:numPr>
      </w:pPr>
      <w:r>
        <w:t>p.16_25: age 16-25 population share</w:t>
      </w:r>
    </w:p>
    <w:p w14:paraId="05D6D1FA" w14:textId="77777777" w:rsidR="00EF5225" w:rsidRDefault="00EF5225" w:rsidP="00FE6311">
      <w:pPr>
        <w:pStyle w:val="ListParagraph"/>
        <w:numPr>
          <w:ilvl w:val="0"/>
          <w:numId w:val="3"/>
        </w:numPr>
      </w:pPr>
      <w:r>
        <w:lastRenderedPageBreak/>
        <w:t>p.26_35: age 26-35 population share</w:t>
      </w:r>
    </w:p>
    <w:p w14:paraId="1D4209D0" w14:textId="77777777" w:rsidR="00EF5225" w:rsidRDefault="00EF5225" w:rsidP="00EF5225">
      <w:pPr>
        <w:pStyle w:val="ListParagraph"/>
        <w:numPr>
          <w:ilvl w:val="0"/>
          <w:numId w:val="3"/>
        </w:numPr>
      </w:pPr>
      <w:r>
        <w:t>p.36_45: age 36-45 population share</w:t>
      </w:r>
    </w:p>
    <w:p w14:paraId="097F2790" w14:textId="77777777" w:rsidR="00EF5225" w:rsidRDefault="00EF5225" w:rsidP="00EF5225">
      <w:pPr>
        <w:pStyle w:val="ListParagraph"/>
        <w:numPr>
          <w:ilvl w:val="0"/>
          <w:numId w:val="3"/>
        </w:numPr>
      </w:pPr>
      <w:r>
        <w:t>p.46_55: age 26-35 population share</w:t>
      </w:r>
    </w:p>
    <w:p w14:paraId="6E1D7F39" w14:textId="77777777" w:rsidR="00EF5225" w:rsidRDefault="00EF5225" w:rsidP="00EF5225">
      <w:pPr>
        <w:pStyle w:val="ListParagraph"/>
        <w:numPr>
          <w:ilvl w:val="0"/>
          <w:numId w:val="3"/>
        </w:numPr>
      </w:pPr>
      <w:r>
        <w:t>p.56_65: age 56-65 population share</w:t>
      </w:r>
    </w:p>
    <w:p w14:paraId="7CA6AB95" w14:textId="77777777" w:rsidR="00EF5225" w:rsidRDefault="00EF5225" w:rsidP="00EF5225">
      <w:pPr>
        <w:pStyle w:val="ListParagraph"/>
        <w:numPr>
          <w:ilvl w:val="0"/>
          <w:numId w:val="3"/>
        </w:numPr>
      </w:pPr>
      <w:r>
        <w:t>p.66_plus: age 66+ population share</w:t>
      </w:r>
    </w:p>
    <w:p w14:paraId="21117954" w14:textId="77777777" w:rsidR="00EF5225" w:rsidRDefault="007525B1" w:rsidP="00FE6311">
      <w:pPr>
        <w:pStyle w:val="ListParagraph"/>
        <w:numPr>
          <w:ilvl w:val="0"/>
          <w:numId w:val="3"/>
        </w:numPr>
      </w:pPr>
      <w:proofErr w:type="spellStart"/>
      <w:r>
        <w:t>t.unemp.rate</w:t>
      </w:r>
      <w:proofErr w:type="spellEnd"/>
      <w:r>
        <w:t>: unemployment rate for 16+ population</w:t>
      </w:r>
    </w:p>
    <w:p w14:paraId="36684B48" w14:textId="77777777" w:rsidR="007525B1" w:rsidRDefault="007525B1" w:rsidP="00FE6311">
      <w:pPr>
        <w:pStyle w:val="ListParagraph"/>
        <w:numPr>
          <w:ilvl w:val="0"/>
          <w:numId w:val="3"/>
        </w:numPr>
      </w:pPr>
      <w:r>
        <w:t>t_1.unemp.rate: one year lag unemployment rate for 16+ population</w:t>
      </w:r>
    </w:p>
    <w:p w14:paraId="5A1CD2BC" w14:textId="77777777" w:rsidR="007525B1" w:rsidRDefault="007525B1" w:rsidP="007525B1">
      <w:pPr>
        <w:pStyle w:val="ListParagraph"/>
        <w:numPr>
          <w:ilvl w:val="0"/>
          <w:numId w:val="3"/>
        </w:numPr>
      </w:pPr>
      <w:r>
        <w:t>t_2.unemp.rate: two year lag unemployment rate for 16+ population</w:t>
      </w:r>
    </w:p>
    <w:p w14:paraId="1ECD5E60" w14:textId="77777777" w:rsidR="007525B1" w:rsidRDefault="007525B1" w:rsidP="007525B1">
      <w:pPr>
        <w:pStyle w:val="ListParagraph"/>
        <w:numPr>
          <w:ilvl w:val="0"/>
          <w:numId w:val="3"/>
        </w:numPr>
      </w:pPr>
      <w:commentRangeStart w:id="16"/>
      <w:commentRangeStart w:id="17"/>
      <w:r>
        <w:t>t_3.unemp</w:t>
      </w:r>
      <w:commentRangeEnd w:id="16"/>
      <w:r w:rsidR="0023132A">
        <w:rPr>
          <w:rStyle w:val="CommentReference"/>
        </w:rPr>
        <w:commentReference w:id="16"/>
      </w:r>
      <w:commentRangeEnd w:id="17"/>
      <w:r w:rsidR="008E3496">
        <w:rPr>
          <w:rStyle w:val="CommentReference"/>
        </w:rPr>
        <w:commentReference w:id="17"/>
      </w:r>
      <w:r>
        <w:t>.rate: three year lag unemployment rate for 16+ population</w:t>
      </w:r>
    </w:p>
    <w:p w14:paraId="47AA47D1" w14:textId="77777777" w:rsidR="007525B1" w:rsidRDefault="007525B1" w:rsidP="007525B1">
      <w:r>
        <w:t>All Race Constructed Populations</w:t>
      </w:r>
    </w:p>
    <w:p w14:paraId="6A91E694" w14:textId="77777777" w:rsidR="007525B1" w:rsidRDefault="009B2DB9" w:rsidP="007525B1">
      <w:pPr>
        <w:pStyle w:val="ListParagraph"/>
        <w:numPr>
          <w:ilvl w:val="0"/>
          <w:numId w:val="3"/>
        </w:numPr>
      </w:pPr>
      <w:r>
        <w:t xml:space="preserve">p1.pop: </w:t>
      </w:r>
      <w:r w:rsidR="007525B1">
        <w:t xml:space="preserve"> population of prime-age </w:t>
      </w:r>
      <w:r w:rsidR="00545F66">
        <w:t>males with no BA</w:t>
      </w:r>
    </w:p>
    <w:p w14:paraId="7A47AACE" w14:textId="77777777" w:rsidR="009B2DB9" w:rsidRDefault="009B2DB9" w:rsidP="007525B1">
      <w:pPr>
        <w:pStyle w:val="ListParagraph"/>
        <w:numPr>
          <w:ilvl w:val="0"/>
          <w:numId w:val="3"/>
        </w:numPr>
      </w:pPr>
      <w:r>
        <w:t>p1.y1.raw: count of not employed prime-age males with no BA</w:t>
      </w:r>
    </w:p>
    <w:p w14:paraId="2A70A862" w14:textId="1F3EEA82" w:rsidR="009B2DB9" w:rsidRDefault="009B2DB9" w:rsidP="007525B1">
      <w:pPr>
        <w:pStyle w:val="ListParagraph"/>
        <w:numPr>
          <w:ilvl w:val="0"/>
          <w:numId w:val="3"/>
        </w:numPr>
      </w:pPr>
      <w:r>
        <w:t>p1.y1.</w:t>
      </w:r>
      <w:r w:rsidR="00662E0B">
        <w:t>not</w:t>
      </w:r>
      <w:commentRangeStart w:id="18"/>
      <w:commentRangeStart w:id="19"/>
      <w:r>
        <w:t>employed</w:t>
      </w:r>
      <w:commentRangeEnd w:id="18"/>
      <w:r w:rsidR="0023132A">
        <w:rPr>
          <w:rStyle w:val="CommentReference"/>
        </w:rPr>
        <w:commentReference w:id="18"/>
      </w:r>
      <w:commentRangeEnd w:id="19"/>
      <w:r w:rsidR="00662E0B">
        <w:rPr>
          <w:rStyle w:val="CommentReference"/>
        </w:rPr>
        <w:commentReference w:id="19"/>
      </w:r>
      <w:r>
        <w:t>.rate: rate of not employed prime-age males with no BA</w:t>
      </w:r>
    </w:p>
    <w:p w14:paraId="3EF881B5" w14:textId="77777777" w:rsidR="009B2DB9" w:rsidRDefault="009B2DB9" w:rsidP="007525B1">
      <w:pPr>
        <w:pStyle w:val="ListParagraph"/>
        <w:numPr>
          <w:ilvl w:val="0"/>
          <w:numId w:val="3"/>
        </w:numPr>
      </w:pPr>
      <w:r>
        <w:t>p1.y2.raw: count of unemployed prime-age males with no BA</w:t>
      </w:r>
    </w:p>
    <w:p w14:paraId="5E94C8E1" w14:textId="77777777" w:rsidR="00544BD8" w:rsidRDefault="00544BD8" w:rsidP="007525B1">
      <w:pPr>
        <w:pStyle w:val="ListParagraph"/>
        <w:numPr>
          <w:ilvl w:val="0"/>
          <w:numId w:val="3"/>
        </w:numPr>
      </w:pPr>
      <w:r>
        <w:t>p1.y2.unemployed.rate: unemployment rate of prime-age males with no BA</w:t>
      </w:r>
    </w:p>
    <w:p w14:paraId="0CEB4E90" w14:textId="77777777" w:rsidR="00544BD8" w:rsidRDefault="00544BD8" w:rsidP="007525B1">
      <w:pPr>
        <w:pStyle w:val="ListParagraph"/>
        <w:numPr>
          <w:ilvl w:val="0"/>
          <w:numId w:val="3"/>
        </w:numPr>
      </w:pPr>
      <w:r>
        <w:t>p1.y3.raw: count of idle prime-age males with no BA</w:t>
      </w:r>
    </w:p>
    <w:p w14:paraId="3A31903A" w14:textId="77777777" w:rsidR="00CF53F8" w:rsidRDefault="00544BD8" w:rsidP="007525B1">
      <w:pPr>
        <w:pStyle w:val="ListParagraph"/>
        <w:numPr>
          <w:ilvl w:val="0"/>
          <w:numId w:val="3"/>
        </w:numPr>
      </w:pPr>
      <w:r>
        <w:t>p1.y3.idle.rate: idleness rate of prime-age males with no BA</w:t>
      </w:r>
      <w:r w:rsidR="009B2DB9">
        <w:t xml:space="preserve"> </w:t>
      </w:r>
    </w:p>
    <w:p w14:paraId="1A76D777" w14:textId="77777777" w:rsidR="00266FE8" w:rsidRDefault="00266FE8" w:rsidP="007525B1">
      <w:pPr>
        <w:pStyle w:val="ListParagraph"/>
        <w:numPr>
          <w:ilvl w:val="0"/>
          <w:numId w:val="3"/>
        </w:numPr>
      </w:pPr>
      <w:r>
        <w:t>p1.y4.raw: count of prime-age males with no BA who cannot find work</w:t>
      </w:r>
      <w:r w:rsidR="00CB2183">
        <w:t xml:space="preserve"> (1996+ every other year)</w:t>
      </w:r>
    </w:p>
    <w:p w14:paraId="5C34B444" w14:textId="77777777" w:rsidR="00266FE8" w:rsidRDefault="00CB2183" w:rsidP="007525B1">
      <w:pPr>
        <w:pStyle w:val="ListParagraph"/>
        <w:numPr>
          <w:ilvl w:val="0"/>
          <w:numId w:val="3"/>
        </w:numPr>
      </w:pPr>
      <w:r>
        <w:t>p1.y4.cfw.rate</w:t>
      </w:r>
      <w:r w:rsidR="00AF343F">
        <w:t>: rate of can’t find work for prime-age males with no BA (1996+ every other year)</w:t>
      </w:r>
    </w:p>
    <w:p w14:paraId="6CF46BD8" w14:textId="77777777" w:rsidR="00AF343F" w:rsidRDefault="00AF343F" w:rsidP="007525B1">
      <w:pPr>
        <w:pStyle w:val="ListParagraph"/>
        <w:numPr>
          <w:ilvl w:val="0"/>
          <w:numId w:val="3"/>
        </w:numPr>
      </w:pPr>
      <w:r>
        <w:t>p1.disab.raw: count of disabled prime-age males with no BA</w:t>
      </w:r>
      <w:r w:rsidR="0036619C">
        <w:t xml:space="preserve"> (1988 onwards)</w:t>
      </w:r>
    </w:p>
    <w:p w14:paraId="77DA20D2" w14:textId="77777777" w:rsidR="0036619C" w:rsidRDefault="0036619C" w:rsidP="0036619C">
      <w:pPr>
        <w:pStyle w:val="ListParagraph"/>
        <w:numPr>
          <w:ilvl w:val="0"/>
          <w:numId w:val="3"/>
        </w:numPr>
      </w:pPr>
      <w:r>
        <w:t>p1.disab.rate</w:t>
      </w:r>
      <w:r w:rsidR="00FE703C">
        <w:t>: rate</w:t>
      </w:r>
      <w:r>
        <w:t xml:space="preserve"> of disabled prime-age males with no BA (1988 onwards)</w:t>
      </w:r>
    </w:p>
    <w:p w14:paraId="062A131A" w14:textId="77777777" w:rsidR="0036619C" w:rsidRDefault="00FE703C" w:rsidP="007525B1">
      <w:pPr>
        <w:pStyle w:val="ListParagraph"/>
        <w:numPr>
          <w:ilvl w:val="0"/>
          <w:numId w:val="3"/>
        </w:numPr>
      </w:pPr>
      <w:r>
        <w:t>p1.marry.raw: count of married prime-age males with no BA</w:t>
      </w:r>
    </w:p>
    <w:p w14:paraId="172B74D6" w14:textId="77777777" w:rsidR="00FE703C" w:rsidRDefault="00FE703C" w:rsidP="007525B1">
      <w:pPr>
        <w:pStyle w:val="ListParagraph"/>
        <w:numPr>
          <w:ilvl w:val="0"/>
          <w:numId w:val="3"/>
        </w:numPr>
      </w:pPr>
      <w:r>
        <w:t>p1.marriage.rate: marriage rate for prime-age males with no BA</w:t>
      </w:r>
    </w:p>
    <w:p w14:paraId="792DE58B" w14:textId="77777777" w:rsidR="0035503B" w:rsidRDefault="0035503B" w:rsidP="007525B1">
      <w:pPr>
        <w:pStyle w:val="ListParagraph"/>
        <w:numPr>
          <w:ilvl w:val="0"/>
          <w:numId w:val="3"/>
        </w:numPr>
      </w:pPr>
      <w:r>
        <w:t>p1.cohab.raw: count of cohabitating (non-married) prime-age males with no BA</w:t>
      </w:r>
      <w:r w:rsidR="007215B4">
        <w:t xml:space="preserve"> (2007 +)</w:t>
      </w:r>
    </w:p>
    <w:p w14:paraId="70CC015A" w14:textId="77777777" w:rsidR="0035503B" w:rsidRDefault="0035503B" w:rsidP="0035503B">
      <w:pPr>
        <w:pStyle w:val="ListParagraph"/>
        <w:numPr>
          <w:ilvl w:val="0"/>
          <w:numId w:val="3"/>
        </w:numPr>
      </w:pPr>
      <w:r>
        <w:t>p1.cohab.rate: cohabitation rate for</w:t>
      </w:r>
      <w:r w:rsidR="00AB1DE0">
        <w:t xml:space="preserve"> </w:t>
      </w:r>
      <w:r>
        <w:t>prime-age males with no BA</w:t>
      </w:r>
      <w:r w:rsidR="007215B4">
        <w:t xml:space="preserve"> (2007 +)</w:t>
      </w:r>
    </w:p>
    <w:p w14:paraId="5D5CBD46" w14:textId="77777777" w:rsidR="0035503B" w:rsidRDefault="0035503B" w:rsidP="007525B1">
      <w:pPr>
        <w:pStyle w:val="ListParagraph"/>
        <w:numPr>
          <w:ilvl w:val="0"/>
          <w:numId w:val="3"/>
        </w:numPr>
      </w:pPr>
      <w:r>
        <w:t>p2.pop: population of working-age males with no BA</w:t>
      </w:r>
    </w:p>
    <w:p w14:paraId="49D60FB4" w14:textId="77777777" w:rsidR="0035503B" w:rsidRDefault="0035503B" w:rsidP="007525B1">
      <w:pPr>
        <w:pStyle w:val="ListParagraph"/>
        <w:numPr>
          <w:ilvl w:val="0"/>
          <w:numId w:val="3"/>
        </w:numPr>
      </w:pPr>
      <w:r>
        <w:t>p2.y1.raw: count of not employed working-age males with no BA</w:t>
      </w:r>
    </w:p>
    <w:p w14:paraId="34254E19" w14:textId="77777777" w:rsidR="0035503B" w:rsidRDefault="0035503B" w:rsidP="007525B1">
      <w:pPr>
        <w:pStyle w:val="ListParagraph"/>
        <w:numPr>
          <w:ilvl w:val="0"/>
          <w:numId w:val="3"/>
        </w:numPr>
      </w:pPr>
      <w:r>
        <w:t>p2.y1.notemployed.rate: rate of not employed working-age males with no BA</w:t>
      </w:r>
    </w:p>
    <w:p w14:paraId="1631E987" w14:textId="77777777" w:rsidR="0035503B" w:rsidRDefault="0035503B" w:rsidP="007525B1">
      <w:pPr>
        <w:pStyle w:val="ListParagraph"/>
        <w:numPr>
          <w:ilvl w:val="0"/>
          <w:numId w:val="3"/>
        </w:numPr>
      </w:pPr>
      <w:r>
        <w:t>p2.y2.raw: count of unemployed working-age males with no BA</w:t>
      </w:r>
    </w:p>
    <w:p w14:paraId="13D8AEB8" w14:textId="77777777" w:rsidR="008A6808" w:rsidRDefault="008A6808" w:rsidP="007525B1">
      <w:pPr>
        <w:pStyle w:val="ListParagraph"/>
        <w:numPr>
          <w:ilvl w:val="0"/>
          <w:numId w:val="3"/>
        </w:numPr>
      </w:pPr>
      <w:r>
        <w:t>p2.y2.unemployed.rate: unemployment rate for working-age male with no BA</w:t>
      </w:r>
    </w:p>
    <w:p w14:paraId="7AB3980A" w14:textId="77777777" w:rsidR="008A6808" w:rsidRDefault="008A6808" w:rsidP="007525B1">
      <w:pPr>
        <w:pStyle w:val="ListParagraph"/>
        <w:numPr>
          <w:ilvl w:val="0"/>
          <w:numId w:val="3"/>
        </w:numPr>
      </w:pPr>
      <w:r>
        <w:t>p2.y3.raw: count of idle working-age males with no BA</w:t>
      </w:r>
    </w:p>
    <w:p w14:paraId="56DCB79C" w14:textId="77777777" w:rsidR="008A6808" w:rsidRDefault="008A6808" w:rsidP="007525B1">
      <w:pPr>
        <w:pStyle w:val="ListParagraph"/>
        <w:numPr>
          <w:ilvl w:val="0"/>
          <w:numId w:val="3"/>
        </w:numPr>
      </w:pPr>
      <w:r>
        <w:t>p2.y3.idle.rate: idleness rate for working-age males with no BA</w:t>
      </w:r>
    </w:p>
    <w:p w14:paraId="6C7CBECD" w14:textId="77777777" w:rsidR="008A6808" w:rsidRDefault="00EE3BFD" w:rsidP="007525B1">
      <w:pPr>
        <w:pStyle w:val="ListParagraph"/>
        <w:numPr>
          <w:ilvl w:val="0"/>
          <w:numId w:val="3"/>
        </w:numPr>
      </w:pPr>
      <w:r>
        <w:t>p2.y4.raw: count of working-age males with no BA who cannot find work</w:t>
      </w:r>
      <w:r w:rsidR="007215B4">
        <w:t xml:space="preserve"> (1996+ every other year)</w:t>
      </w:r>
    </w:p>
    <w:p w14:paraId="08B0A43B" w14:textId="77777777" w:rsidR="00EE3BFD" w:rsidRDefault="00AB1DE0" w:rsidP="007525B1">
      <w:pPr>
        <w:pStyle w:val="ListParagraph"/>
        <w:numPr>
          <w:ilvl w:val="0"/>
          <w:numId w:val="3"/>
        </w:numPr>
      </w:pPr>
      <w:r>
        <w:t>p</w:t>
      </w:r>
      <w:r w:rsidR="00EE3BFD">
        <w:t xml:space="preserve">2.y4.cfw.rate: </w:t>
      </w:r>
      <w:r>
        <w:t>can’t find work rate for working-age males with no BA</w:t>
      </w:r>
      <w:r w:rsidR="007215B4">
        <w:t xml:space="preserve"> (1996+ every other year)</w:t>
      </w:r>
    </w:p>
    <w:p w14:paraId="7B991251" w14:textId="77777777" w:rsidR="00AB1DE0" w:rsidRDefault="00AB1DE0" w:rsidP="007215B4">
      <w:pPr>
        <w:pStyle w:val="ListParagraph"/>
        <w:numPr>
          <w:ilvl w:val="0"/>
          <w:numId w:val="3"/>
        </w:numPr>
      </w:pPr>
      <w:r>
        <w:t>p2.disab.raw: count of disabled working-age males with no BA</w:t>
      </w:r>
      <w:r w:rsidR="000D3037">
        <w:t xml:space="preserve"> </w:t>
      </w:r>
      <w:r w:rsidR="007215B4">
        <w:t>(1988 onwards)</w:t>
      </w:r>
    </w:p>
    <w:p w14:paraId="3A60B80B" w14:textId="77777777" w:rsidR="00AB1DE0" w:rsidRDefault="00AB1DE0" w:rsidP="007215B4">
      <w:pPr>
        <w:pStyle w:val="ListParagraph"/>
        <w:numPr>
          <w:ilvl w:val="0"/>
          <w:numId w:val="3"/>
        </w:numPr>
      </w:pPr>
      <w:r>
        <w:t>p2.disab.rate: disability rate for working-age males with no BA</w:t>
      </w:r>
      <w:r w:rsidR="007215B4">
        <w:t xml:space="preserve"> (1988 onwards)</w:t>
      </w:r>
    </w:p>
    <w:p w14:paraId="2B815956" w14:textId="77777777" w:rsidR="00AB1DE0" w:rsidRDefault="00AB1DE0" w:rsidP="007525B1">
      <w:pPr>
        <w:pStyle w:val="ListParagraph"/>
        <w:numPr>
          <w:ilvl w:val="0"/>
          <w:numId w:val="3"/>
        </w:numPr>
      </w:pPr>
      <w:r>
        <w:t>p2.marry.raw: count of married working-age males with no BA</w:t>
      </w:r>
    </w:p>
    <w:p w14:paraId="1C4CFBD4" w14:textId="77777777" w:rsidR="00AB1DE0" w:rsidRDefault="00AB1DE0" w:rsidP="007525B1">
      <w:pPr>
        <w:pStyle w:val="ListParagraph"/>
        <w:numPr>
          <w:ilvl w:val="0"/>
          <w:numId w:val="3"/>
        </w:numPr>
      </w:pPr>
      <w:r>
        <w:t>p2.marriage.rate: marriage rate for working-age males with no BA</w:t>
      </w:r>
    </w:p>
    <w:p w14:paraId="5065C7B6" w14:textId="77777777" w:rsidR="00AB1DE0" w:rsidRDefault="00AB1DE0" w:rsidP="007525B1">
      <w:pPr>
        <w:pStyle w:val="ListParagraph"/>
        <w:numPr>
          <w:ilvl w:val="0"/>
          <w:numId w:val="3"/>
        </w:numPr>
      </w:pPr>
      <w:r>
        <w:t>p2.cohab.raw: count of cohabitating  (non-married) working-age males with no BA</w:t>
      </w:r>
      <w:r w:rsidR="007215B4">
        <w:t xml:space="preserve"> (2007 +)</w:t>
      </w:r>
    </w:p>
    <w:p w14:paraId="6BAB66D5" w14:textId="77777777" w:rsidR="00AB1DE0" w:rsidRDefault="00AB1DE0" w:rsidP="007525B1">
      <w:pPr>
        <w:pStyle w:val="ListParagraph"/>
        <w:numPr>
          <w:ilvl w:val="0"/>
          <w:numId w:val="3"/>
        </w:numPr>
      </w:pPr>
      <w:r>
        <w:t>p2.cohab.rate: cohabitation rate for working-age males with no BA</w:t>
      </w:r>
      <w:r w:rsidR="007215B4">
        <w:t xml:space="preserve"> (2007 +)</w:t>
      </w:r>
    </w:p>
    <w:p w14:paraId="2994F1CA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p3.pop: population of prime-age males </w:t>
      </w:r>
    </w:p>
    <w:p w14:paraId="520CA853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p3.y1.raw: count of not employed prime-age males </w:t>
      </w:r>
    </w:p>
    <w:p w14:paraId="4AA25F1A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lastRenderedPageBreak/>
        <w:t xml:space="preserve">p3.y1.notemployed.rate: rate of not employed prime-age males </w:t>
      </w:r>
    </w:p>
    <w:p w14:paraId="52275850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p3.y2.raw: count of unemployed prime-age males </w:t>
      </w:r>
    </w:p>
    <w:p w14:paraId="4A73D62B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p3.y2.unemployed.rate: unemployment rate for prime-age male </w:t>
      </w:r>
    </w:p>
    <w:p w14:paraId="58EC190B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p3.y3.raw: count of idle prime-age males </w:t>
      </w:r>
    </w:p>
    <w:p w14:paraId="7489AAA3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p3.y3.idle.rate: idleness rate for prime-age males </w:t>
      </w:r>
    </w:p>
    <w:p w14:paraId="606421C7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>p3.y4.raw: count of prime-age males who cannot find work</w:t>
      </w:r>
      <w:r w:rsidR="007215B4">
        <w:t xml:space="preserve"> (1996+ every other year)</w:t>
      </w:r>
    </w:p>
    <w:p w14:paraId="7C70C527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p3.y4.cfw.rate: can’t find work rate for prime-age males </w:t>
      </w:r>
      <w:r w:rsidR="007215B4">
        <w:t xml:space="preserve"> (1996+ every other year)</w:t>
      </w:r>
    </w:p>
    <w:p w14:paraId="0D485EA9" w14:textId="77777777" w:rsidR="00AB1DE0" w:rsidRDefault="00AB1DE0" w:rsidP="007215B4">
      <w:pPr>
        <w:pStyle w:val="ListParagraph"/>
        <w:numPr>
          <w:ilvl w:val="0"/>
          <w:numId w:val="3"/>
        </w:numPr>
      </w:pPr>
      <w:r>
        <w:t xml:space="preserve">p3.disab.raw: count of disabled prime-age males </w:t>
      </w:r>
      <w:r w:rsidR="007215B4">
        <w:t>(1988 onwards)</w:t>
      </w:r>
    </w:p>
    <w:p w14:paraId="2C6425AE" w14:textId="77777777" w:rsidR="00AB1DE0" w:rsidRDefault="00AB1DE0" w:rsidP="007215B4">
      <w:pPr>
        <w:pStyle w:val="ListParagraph"/>
        <w:numPr>
          <w:ilvl w:val="0"/>
          <w:numId w:val="3"/>
        </w:numPr>
      </w:pPr>
      <w:r>
        <w:t xml:space="preserve">p3.disab.rate: disability rate for prime-age males </w:t>
      </w:r>
      <w:r w:rsidR="007215B4">
        <w:t>(1988 onwards)</w:t>
      </w:r>
    </w:p>
    <w:p w14:paraId="1906451A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p3.marry.raw: count of married prime-age males </w:t>
      </w:r>
    </w:p>
    <w:p w14:paraId="2095B576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p3.marriage.rate: marriage rate for prime-age males </w:t>
      </w:r>
    </w:p>
    <w:p w14:paraId="2A5F407E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p3.cohab.raw: count of cohabitating (non-married) prime-age males </w:t>
      </w:r>
      <w:r w:rsidR="007215B4">
        <w:t xml:space="preserve"> (2007 +)</w:t>
      </w:r>
    </w:p>
    <w:p w14:paraId="2339E656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p3.cohab.rate: cohabitation rate for prime-age males </w:t>
      </w:r>
      <w:r w:rsidR="007215B4">
        <w:t>(2007 +)</w:t>
      </w:r>
    </w:p>
    <w:p w14:paraId="7F462C6F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p4.pop: population of prime-age individuals </w:t>
      </w:r>
    </w:p>
    <w:p w14:paraId="42238B32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p4.y1.raw: count of not employed prime-age individuals </w:t>
      </w:r>
    </w:p>
    <w:p w14:paraId="689FD427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p4.y1.notemployed.rate: rate of not employed prime-age individuals </w:t>
      </w:r>
    </w:p>
    <w:p w14:paraId="569AD7F3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p4.y2.raw: count of unemployed prime-age individuals </w:t>
      </w:r>
    </w:p>
    <w:p w14:paraId="0D5B61D1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p4.y2.unemployed.rate: unemployment rate for prime-age individuals </w:t>
      </w:r>
    </w:p>
    <w:p w14:paraId="05C44EEB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p4.y3.raw: count of idle prime-age individuals </w:t>
      </w:r>
    </w:p>
    <w:p w14:paraId="5714457E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p4.y3.idle.rate: idleness rate for prime-age individuals </w:t>
      </w:r>
    </w:p>
    <w:p w14:paraId="3FBACE7C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>p4.y4.raw: count of prime-age individuals who cannot find work</w:t>
      </w:r>
      <w:r w:rsidR="007215B4">
        <w:t xml:space="preserve"> (1996+ every other year)</w:t>
      </w:r>
    </w:p>
    <w:p w14:paraId="7C905178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p4.y4.cfw.rate: can’t find work rate for prime-age individuals </w:t>
      </w:r>
      <w:r w:rsidR="007215B4">
        <w:t>(1996+ every other year)</w:t>
      </w:r>
    </w:p>
    <w:p w14:paraId="47927469" w14:textId="77777777" w:rsidR="00AB1DE0" w:rsidRDefault="00AB1DE0" w:rsidP="007215B4">
      <w:pPr>
        <w:pStyle w:val="ListParagraph"/>
        <w:numPr>
          <w:ilvl w:val="0"/>
          <w:numId w:val="3"/>
        </w:numPr>
      </w:pPr>
      <w:r>
        <w:t xml:space="preserve">p4.disab.raw: count of disabled prime-age individuals </w:t>
      </w:r>
      <w:r w:rsidR="007215B4">
        <w:t>(1988 onwards)</w:t>
      </w:r>
    </w:p>
    <w:p w14:paraId="5888B7E2" w14:textId="77777777" w:rsidR="00AB1DE0" w:rsidRDefault="00AB1DE0" w:rsidP="007215B4">
      <w:pPr>
        <w:pStyle w:val="ListParagraph"/>
        <w:numPr>
          <w:ilvl w:val="0"/>
          <w:numId w:val="3"/>
        </w:numPr>
      </w:pPr>
      <w:r>
        <w:t xml:space="preserve">p4.disab.rate: disability rate for prime-age individuals </w:t>
      </w:r>
      <w:r w:rsidR="007215B4">
        <w:t>(1988 onwards)</w:t>
      </w:r>
    </w:p>
    <w:p w14:paraId="10034DD8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p4.marry.raw: count of married prime-age individuals </w:t>
      </w:r>
    </w:p>
    <w:p w14:paraId="69CE0ACB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p4.marriage.rate: marriage rate for prime-age individuals </w:t>
      </w:r>
    </w:p>
    <w:p w14:paraId="2080F7D9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p4.cohab.raw: count of cohabitating (non-married) prime-age individuals </w:t>
      </w:r>
      <w:r w:rsidR="007215B4">
        <w:t>(2007 +)</w:t>
      </w:r>
    </w:p>
    <w:p w14:paraId="0EB0FB1B" w14:textId="77777777" w:rsidR="00AB1DE0" w:rsidRDefault="00AB1DE0" w:rsidP="00AB1DE0">
      <w:pPr>
        <w:pStyle w:val="ListParagraph"/>
        <w:numPr>
          <w:ilvl w:val="0"/>
          <w:numId w:val="3"/>
        </w:numPr>
      </w:pPr>
      <w:r>
        <w:t xml:space="preserve">p4.cohab.rate: cohabitation rate for prime-age individuals </w:t>
      </w:r>
      <w:r w:rsidR="007215B4">
        <w:t>(2007 +)</w:t>
      </w:r>
    </w:p>
    <w:p w14:paraId="369DE1EC" w14:textId="77777777" w:rsidR="00AB1DE0" w:rsidRDefault="00AB1DE0" w:rsidP="007525B1">
      <w:pPr>
        <w:pStyle w:val="ListParagraph"/>
        <w:numPr>
          <w:ilvl w:val="0"/>
          <w:numId w:val="3"/>
        </w:numPr>
      </w:pPr>
    </w:p>
    <w:p w14:paraId="61F0ED87" w14:textId="77777777" w:rsidR="007525B1" w:rsidRDefault="007525B1" w:rsidP="007525B1">
      <w:r>
        <w:t>White Constructed Populations</w:t>
      </w:r>
    </w:p>
    <w:p w14:paraId="72D5493A" w14:textId="77777777" w:rsidR="00603173" w:rsidRDefault="00603173" w:rsidP="00603173">
      <w:pPr>
        <w:pStyle w:val="ListParagraph"/>
        <w:numPr>
          <w:ilvl w:val="0"/>
          <w:numId w:val="3"/>
        </w:numPr>
      </w:pPr>
      <w:r>
        <w:t>Identical Variable set as above, with each variable name followed by ‘.w’ (e.g. p1.pop.w)</w:t>
      </w:r>
    </w:p>
    <w:p w14:paraId="7B673991" w14:textId="77777777" w:rsidR="007525B1" w:rsidRDefault="007525B1" w:rsidP="007525B1">
      <w:r>
        <w:t>Black Constructed Populations</w:t>
      </w:r>
    </w:p>
    <w:p w14:paraId="4218677C" w14:textId="77777777" w:rsidR="00603173" w:rsidRDefault="00603173" w:rsidP="00603173">
      <w:pPr>
        <w:pStyle w:val="ListParagraph"/>
        <w:numPr>
          <w:ilvl w:val="0"/>
          <w:numId w:val="3"/>
        </w:numPr>
      </w:pPr>
      <w:r>
        <w:t>Identical Variable set as above, with each variable name followed by ‘.b’ (e.g. p1.pop.b)</w:t>
      </w:r>
    </w:p>
    <w:p w14:paraId="3D46EAF8" w14:textId="77777777" w:rsidR="00603173" w:rsidRDefault="00192B55" w:rsidP="00603173">
      <w:r>
        <w:t>Covariates/</w:t>
      </w:r>
      <w:r w:rsidR="005E4324">
        <w:t>Felon variables</w:t>
      </w:r>
    </w:p>
    <w:p w14:paraId="64B10DA6" w14:textId="77777777" w:rsidR="00192B55" w:rsidRDefault="00554685" w:rsidP="00FE6311">
      <w:pPr>
        <w:pStyle w:val="ListParagraph"/>
        <w:numPr>
          <w:ilvl w:val="0"/>
          <w:numId w:val="3"/>
        </w:numPr>
      </w:pPr>
      <w:proofErr w:type="spellStart"/>
      <w:r>
        <w:t>time.indicator</w:t>
      </w:r>
      <w:proofErr w:type="spellEnd"/>
      <w:r>
        <w:t>: 5-year bins to interact with felon effect</w:t>
      </w:r>
      <w:r w:rsidR="005E4324">
        <w:t xml:space="preserve"> (if needed) </w:t>
      </w:r>
    </w:p>
    <w:p w14:paraId="7765862C" w14:textId="77777777" w:rsidR="00554685" w:rsidRDefault="005E4324" w:rsidP="00FE6311">
      <w:pPr>
        <w:pStyle w:val="ListParagraph"/>
        <w:numPr>
          <w:ilvl w:val="0"/>
          <w:numId w:val="3"/>
        </w:numPr>
      </w:pPr>
      <w:proofErr w:type="spellStart"/>
      <w:r>
        <w:t>pctexfel</w:t>
      </w:r>
      <w:proofErr w:type="spellEnd"/>
      <w:r>
        <w:t xml:space="preserve">: estimated % of Ex-Felons </w:t>
      </w:r>
    </w:p>
    <w:p w14:paraId="0CD94345" w14:textId="77777777" w:rsidR="005E4324" w:rsidRDefault="005E4324" w:rsidP="00FE6311">
      <w:pPr>
        <w:pStyle w:val="ListParagraph"/>
        <w:numPr>
          <w:ilvl w:val="0"/>
          <w:numId w:val="3"/>
        </w:numPr>
      </w:pPr>
      <w:proofErr w:type="spellStart"/>
      <w:r>
        <w:t>pctexpris</w:t>
      </w:r>
      <w:proofErr w:type="spellEnd"/>
      <w:r>
        <w:t>: estimated % of Ex-Prisoners</w:t>
      </w:r>
    </w:p>
    <w:p w14:paraId="05F65628" w14:textId="77777777" w:rsidR="005E4324" w:rsidRDefault="005E4324" w:rsidP="00FE6311">
      <w:pPr>
        <w:pStyle w:val="ListParagraph"/>
        <w:numPr>
          <w:ilvl w:val="0"/>
          <w:numId w:val="3"/>
        </w:numPr>
      </w:pPr>
      <w:commentRangeStart w:id="20"/>
      <w:commentRangeStart w:id="21"/>
      <w:proofErr w:type="spellStart"/>
      <w:r>
        <w:t>blkpctexfel</w:t>
      </w:r>
      <w:commentRangeEnd w:id="20"/>
      <w:proofErr w:type="spellEnd"/>
      <w:r w:rsidR="009870F0">
        <w:rPr>
          <w:rStyle w:val="CommentReference"/>
        </w:rPr>
        <w:commentReference w:id="20"/>
      </w:r>
      <w:commentRangeEnd w:id="21"/>
      <w:r w:rsidR="006F64B6">
        <w:rPr>
          <w:rStyle w:val="CommentReference"/>
        </w:rPr>
        <w:commentReference w:id="21"/>
      </w:r>
      <w:r>
        <w:t>: estimated % of Black Ex-Felons</w:t>
      </w:r>
    </w:p>
    <w:p w14:paraId="5653F6D3" w14:textId="77777777" w:rsidR="005E4324" w:rsidRDefault="005E4324" w:rsidP="00FE6311">
      <w:pPr>
        <w:pStyle w:val="ListParagraph"/>
        <w:numPr>
          <w:ilvl w:val="0"/>
          <w:numId w:val="3"/>
        </w:numPr>
      </w:pPr>
      <w:proofErr w:type="spellStart"/>
      <w:r>
        <w:t>blkpctexpris</w:t>
      </w:r>
      <w:proofErr w:type="spellEnd"/>
      <w:r>
        <w:t>:  estimated % of Black Ex-Prisoners</w:t>
      </w:r>
    </w:p>
    <w:p w14:paraId="6E30E2A1" w14:textId="77777777" w:rsidR="005E4324" w:rsidRDefault="005E4324" w:rsidP="00FE6311">
      <w:pPr>
        <w:pStyle w:val="ListParagraph"/>
        <w:numPr>
          <w:ilvl w:val="0"/>
          <w:numId w:val="3"/>
        </w:numPr>
      </w:pPr>
      <w:proofErr w:type="spellStart"/>
      <w:r>
        <w:t>ssdi.rate</w:t>
      </w:r>
      <w:proofErr w:type="spellEnd"/>
      <w:r>
        <w:t xml:space="preserve">: </w:t>
      </w:r>
      <w:commentRangeStart w:id="22"/>
      <w:commentRangeStart w:id="23"/>
      <w:r>
        <w:t xml:space="preserve">rate </w:t>
      </w:r>
      <w:commentRangeEnd w:id="22"/>
      <w:r w:rsidR="009870F0">
        <w:rPr>
          <w:rStyle w:val="CommentReference"/>
        </w:rPr>
        <w:commentReference w:id="22"/>
      </w:r>
      <w:commentRangeEnd w:id="23"/>
      <w:r w:rsidR="006F64B6">
        <w:rPr>
          <w:rStyle w:val="CommentReference"/>
        </w:rPr>
        <w:commentReference w:id="23"/>
      </w:r>
      <w:r>
        <w:t>of social security disability insurance (2001 +)</w:t>
      </w:r>
    </w:p>
    <w:p w14:paraId="64731C7E" w14:textId="77777777" w:rsidR="005E4324" w:rsidRDefault="005E4324" w:rsidP="005E4324">
      <w:pPr>
        <w:pStyle w:val="ListParagraph"/>
        <w:numPr>
          <w:ilvl w:val="0"/>
          <w:numId w:val="3"/>
        </w:numPr>
      </w:pPr>
      <w:commentRangeStart w:id="25"/>
      <w:commentRangeStart w:id="26"/>
      <w:commentRangeStart w:id="27"/>
      <w:proofErr w:type="spellStart"/>
      <w:r>
        <w:t>statemin</w:t>
      </w:r>
      <w:commentRangeEnd w:id="25"/>
      <w:proofErr w:type="spellEnd"/>
      <w:r w:rsidR="00CB7C16">
        <w:rPr>
          <w:rStyle w:val="CommentReference"/>
        </w:rPr>
        <w:commentReference w:id="25"/>
      </w:r>
      <w:commentRangeEnd w:id="26"/>
      <w:r w:rsidR="003B45EE">
        <w:rPr>
          <w:rStyle w:val="CommentReference"/>
        </w:rPr>
        <w:commentReference w:id="26"/>
      </w:r>
      <w:commentRangeEnd w:id="27"/>
      <w:r w:rsidR="00F87241">
        <w:rPr>
          <w:rStyle w:val="CommentReference"/>
        </w:rPr>
        <w:commentReference w:id="27"/>
      </w:r>
      <w:r>
        <w:t xml:space="preserve">: </w:t>
      </w:r>
      <w:r w:rsidRPr="005E4324">
        <w:t>State minimum wage in dollars (1980-2014). Tax Policy Center</w:t>
      </w:r>
      <w:r>
        <w:t xml:space="preserve"> via CSP. </w:t>
      </w:r>
    </w:p>
    <w:p w14:paraId="2F18FE18" w14:textId="77777777" w:rsidR="005E4324" w:rsidRDefault="005E4324" w:rsidP="005E4324">
      <w:pPr>
        <w:pStyle w:val="ListParagraph"/>
        <w:numPr>
          <w:ilvl w:val="0"/>
          <w:numId w:val="3"/>
        </w:numPr>
      </w:pPr>
      <w:proofErr w:type="spellStart"/>
      <w:r>
        <w:lastRenderedPageBreak/>
        <w:t>z_tanf_maxpayment</w:t>
      </w:r>
      <w:proofErr w:type="spellEnd"/>
      <w:r>
        <w:t>: What is the maximum level of benefi</w:t>
      </w:r>
      <w:ins w:id="28" w:author="Aaron Sojourner" w:date="2017-08-23T09:08:00Z">
        <w:r w:rsidR="00CB7C16">
          <w:t>t</w:t>
        </w:r>
      </w:ins>
      <w:r>
        <w:t>s under the Temporary Aid for</w:t>
      </w:r>
    </w:p>
    <w:p w14:paraId="6CD89CE8" w14:textId="77777777" w:rsidR="005E4324" w:rsidRDefault="005E4324" w:rsidP="005E4324">
      <w:pPr>
        <w:pStyle w:val="ListParagraph"/>
        <w:numPr>
          <w:ilvl w:val="0"/>
          <w:numId w:val="3"/>
        </w:numPr>
      </w:pPr>
      <w:r>
        <w:t xml:space="preserve">    Needy Families program for a family of three with no income? (</w:t>
      </w:r>
      <w:commentRangeStart w:id="29"/>
      <w:commentRangeStart w:id="30"/>
      <w:commentRangeStart w:id="31"/>
      <w:r>
        <w:t xml:space="preserve">1990 +)  </w:t>
      </w:r>
      <w:commentRangeEnd w:id="29"/>
      <w:r w:rsidR="00CB7C16">
        <w:rPr>
          <w:rStyle w:val="CommentReference"/>
        </w:rPr>
        <w:commentReference w:id="29"/>
      </w:r>
      <w:commentRangeEnd w:id="30"/>
      <w:r w:rsidR="00001C5D">
        <w:rPr>
          <w:rStyle w:val="CommentReference"/>
        </w:rPr>
        <w:commentReference w:id="30"/>
      </w:r>
      <w:commentRangeEnd w:id="31"/>
      <w:r w:rsidR="00F87241">
        <w:rPr>
          <w:rStyle w:val="CommentReference"/>
        </w:rPr>
        <w:commentReference w:id="31"/>
      </w:r>
      <w:r>
        <w:t>(check standardization)</w:t>
      </w:r>
      <w:r w:rsidR="00431145">
        <w:t xml:space="preserve"> From CSP. </w:t>
      </w:r>
    </w:p>
    <w:p w14:paraId="4D086758" w14:textId="77777777" w:rsidR="005E4324" w:rsidRDefault="005E4324" w:rsidP="005E4324">
      <w:pPr>
        <w:pStyle w:val="ListParagraph"/>
        <w:numPr>
          <w:ilvl w:val="0"/>
          <w:numId w:val="3"/>
        </w:numPr>
      </w:pPr>
      <w:proofErr w:type="spellStart"/>
      <w:r w:rsidRPr="005E4324">
        <w:t>z_labor_unemployment_compensation</w:t>
      </w:r>
      <w:proofErr w:type="spellEnd"/>
      <w:r w:rsidRPr="005E4324">
        <w:t xml:space="preserve"> = What is the maximum weekly amount of un</w:t>
      </w:r>
      <w:r>
        <w:t>employment benefits? (check standardization)</w:t>
      </w:r>
      <w:r w:rsidR="00431145">
        <w:t xml:space="preserve">. From CSP. </w:t>
      </w:r>
    </w:p>
    <w:p w14:paraId="56716692" w14:textId="77777777" w:rsidR="00FE6311" w:rsidRPr="00FE6311" w:rsidRDefault="00EA7A50" w:rsidP="00FE6311">
      <w:pPr>
        <w:pStyle w:val="ListParagraph"/>
        <w:numPr>
          <w:ilvl w:val="0"/>
          <w:numId w:val="3"/>
        </w:numPr>
      </w:pPr>
      <w:r>
        <w:t>STATEFIP: State 2-digit FIPS code</w:t>
      </w:r>
    </w:p>
    <w:p w14:paraId="5778D371" w14:textId="77777777" w:rsidR="008946D7" w:rsidRDefault="008946D7">
      <w:pPr>
        <w:rPr>
          <w:b/>
          <w:u w:val="single"/>
        </w:rPr>
      </w:pPr>
    </w:p>
    <w:p w14:paraId="51547F2D" w14:textId="77777777" w:rsidR="008946D7" w:rsidRDefault="008946D7">
      <w:pPr>
        <w:rPr>
          <w:b/>
          <w:u w:val="single"/>
        </w:rPr>
      </w:pPr>
      <w:r>
        <w:rPr>
          <w:b/>
          <w:u w:val="single"/>
        </w:rPr>
        <w:t>Notes</w:t>
      </w:r>
    </w:p>
    <w:p w14:paraId="319FB51E" w14:textId="77777777" w:rsidR="008946D7" w:rsidRDefault="008946D7" w:rsidP="008946D7">
      <w:pPr>
        <w:pStyle w:val="ListParagraph"/>
        <w:numPr>
          <w:ilvl w:val="0"/>
          <w:numId w:val="2"/>
        </w:numPr>
      </w:pPr>
      <w:r>
        <w:t xml:space="preserve">Cases for District of Columbia have been dropped. </w:t>
      </w:r>
    </w:p>
    <w:p w14:paraId="56F41C95" w14:textId="77777777" w:rsidR="008946D7" w:rsidRDefault="008946D7" w:rsidP="008946D7">
      <w:pPr>
        <w:pStyle w:val="ListParagraph"/>
        <w:numPr>
          <w:ilvl w:val="0"/>
          <w:numId w:val="2"/>
        </w:numPr>
      </w:pPr>
      <w:r>
        <w:t xml:space="preserve">All aggregations made with the WTSUPP weight, except for Y4 aggregations which use DWWT. </w:t>
      </w:r>
    </w:p>
    <w:sectPr w:rsidR="0089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aron Sojourner" w:date="2017-08-23T08:58:00Z" w:initials="AS">
    <w:p w14:paraId="4D284C12" w14:textId="77777777" w:rsidR="009870F0" w:rsidRDefault="009870F0">
      <w:pPr>
        <w:pStyle w:val="CommentText"/>
      </w:pPr>
      <w:r>
        <w:rPr>
          <w:rStyle w:val="CommentReference"/>
        </w:rPr>
        <w:annotationRef/>
      </w:r>
      <w:r>
        <w:t>It should be “less than” not “less than or equal to” a BA. Is this what this denotes?</w:t>
      </w:r>
    </w:p>
  </w:comment>
  <w:comment w:id="0" w:author="Ryan Larson" w:date="2017-08-23T09:43:00Z" w:initials="RL">
    <w:p w14:paraId="0396184B" w14:textId="78684E61" w:rsidR="008E3496" w:rsidRDefault="008E3496">
      <w:pPr>
        <w:pStyle w:val="CommentText"/>
      </w:pPr>
      <w:r>
        <w:rPr>
          <w:rStyle w:val="CommentReference"/>
        </w:rPr>
        <w:annotationRef/>
      </w:r>
      <w:r>
        <w:t>It is coded as those less than 111 (the code for Bachelor’s degree) are given a “No” on the degree measure. The = here is a typo</w:t>
      </w:r>
    </w:p>
  </w:comment>
  <w:comment w:id="5" w:author="Aaron Sojourner" w:date="2017-08-23T08:59:00Z" w:initials="AS">
    <w:p w14:paraId="1DFB34E5" w14:textId="77777777" w:rsidR="009870F0" w:rsidRDefault="009870F0">
      <w:pPr>
        <w:pStyle w:val="CommentText"/>
      </w:pPr>
      <w:r>
        <w:rPr>
          <w:rStyle w:val="CommentReference"/>
        </w:rPr>
        <w:annotationRef/>
      </w:r>
      <w:r>
        <w:t>Maybe multiply times 100, to get better units? Same with other rates. Not essential but may look better.</w:t>
      </w:r>
    </w:p>
  </w:comment>
  <w:comment w:id="6" w:author="Ryan Larson" w:date="2017-08-23T09:46:00Z" w:initials="RL">
    <w:p w14:paraId="74C45BC9" w14:textId="5B3AB55A" w:rsidR="008E3496" w:rsidRDefault="008E3496">
      <w:pPr>
        <w:pStyle w:val="CommentText"/>
      </w:pPr>
      <w:r>
        <w:rPr>
          <w:rStyle w:val="CommentReference"/>
        </w:rPr>
        <w:annotationRef/>
      </w:r>
      <w:r>
        <w:t xml:space="preserve">Will do. </w:t>
      </w:r>
    </w:p>
  </w:comment>
  <w:comment w:id="16" w:author="Aaron Sojourner" w:date="2017-08-23T09:20:00Z" w:initials="AS">
    <w:p w14:paraId="791D8506" w14:textId="0EDCDD18" w:rsidR="0023132A" w:rsidRDefault="0023132A">
      <w:pPr>
        <w:pStyle w:val="CommentText"/>
      </w:pPr>
      <w:r>
        <w:rPr>
          <w:rStyle w:val="CommentReference"/>
        </w:rPr>
        <w:annotationRef/>
      </w:r>
      <w:r>
        <w:t>Did you use data from 1977 to construct this or is it missing for 1980…1982? I hope the former.</w:t>
      </w:r>
    </w:p>
  </w:comment>
  <w:comment w:id="17" w:author="Ryan Larson" w:date="2017-08-23T09:46:00Z" w:initials="RL">
    <w:p w14:paraId="764C356D" w14:textId="4737CE34" w:rsidR="008E3496" w:rsidRDefault="008E3496">
      <w:pPr>
        <w:pStyle w:val="CommentText"/>
      </w:pPr>
      <w:r>
        <w:rPr>
          <w:rStyle w:val="CommentReference"/>
        </w:rPr>
        <w:annotationRef/>
      </w:r>
      <w:r>
        <w:t xml:space="preserve">The former. </w:t>
      </w:r>
      <w:r w:rsidR="00662E0B">
        <w:t xml:space="preserve">I used data before 1980 for the lags for the first few years. </w:t>
      </w:r>
    </w:p>
  </w:comment>
  <w:comment w:id="18" w:author="Aaron Sojourner" w:date="2017-08-23T09:26:00Z" w:initials="AS">
    <w:p w14:paraId="72724CBC" w14:textId="75BEEC0C" w:rsidR="0023132A" w:rsidRDefault="0023132A">
      <w:pPr>
        <w:pStyle w:val="CommentText"/>
      </w:pPr>
      <w:r>
        <w:rPr>
          <w:rStyle w:val="CommentReference"/>
        </w:rPr>
        <w:annotationRef/>
      </w:r>
      <w:r>
        <w:t xml:space="preserve">Maybe call this </w:t>
      </w:r>
      <w:proofErr w:type="spellStart"/>
      <w:r>
        <w:t>notemployed</w:t>
      </w:r>
      <w:proofErr w:type="spellEnd"/>
      <w:r>
        <w:t xml:space="preserve"> to distinguish from unemployment rate?</w:t>
      </w:r>
    </w:p>
  </w:comment>
  <w:comment w:id="19" w:author="Ryan Larson" w:date="2017-08-23T09:49:00Z" w:initials="RL">
    <w:p w14:paraId="42EE6B72" w14:textId="5F08435F" w:rsidR="00662E0B" w:rsidRDefault="00662E0B">
      <w:pPr>
        <w:pStyle w:val="CommentText"/>
      </w:pPr>
      <w:r>
        <w:rPr>
          <w:rStyle w:val="CommentReference"/>
        </w:rPr>
        <w:annotationRef/>
      </w:r>
      <w:r>
        <w:t xml:space="preserve">Good catch, I actually do call it that, it’s a typo in the codebook. </w:t>
      </w:r>
    </w:p>
  </w:comment>
  <w:comment w:id="20" w:author="Aaron Sojourner" w:date="2017-08-23T09:06:00Z" w:initials="AS">
    <w:p w14:paraId="4928ED50" w14:textId="77777777" w:rsidR="009870F0" w:rsidRDefault="009870F0">
      <w:pPr>
        <w:pStyle w:val="CommentText"/>
      </w:pPr>
      <w:r>
        <w:rPr>
          <w:rStyle w:val="CommentReference"/>
        </w:rPr>
        <w:annotationRef/>
      </w:r>
      <w:r>
        <w:t>Why not follow .b convention from above?</w:t>
      </w:r>
    </w:p>
  </w:comment>
  <w:comment w:id="21" w:author="Ryan Larson" w:date="2017-08-23T09:52:00Z" w:initials="RL">
    <w:p w14:paraId="475223CA" w14:textId="026ACCB0" w:rsidR="006F64B6" w:rsidRDefault="006F64B6">
      <w:pPr>
        <w:pStyle w:val="CommentText"/>
      </w:pPr>
      <w:r>
        <w:rPr>
          <w:rStyle w:val="CommentReference"/>
        </w:rPr>
        <w:annotationRef/>
      </w:r>
      <w:r>
        <w:t>I can definitely rename these, they</w:t>
      </w:r>
      <w:r w:rsidR="009B4C2E">
        <w:t xml:space="preserve"> were just already named this in</w:t>
      </w:r>
      <w:r>
        <w:t xml:space="preserve"> Sarah’s estimates. </w:t>
      </w:r>
    </w:p>
  </w:comment>
  <w:comment w:id="22" w:author="Aaron Sojourner" w:date="2017-08-23T09:07:00Z" w:initials="AS">
    <w:p w14:paraId="4224F1C6" w14:textId="77777777" w:rsidR="009870F0" w:rsidRDefault="009870F0">
      <w:pPr>
        <w:pStyle w:val="CommentText"/>
      </w:pPr>
      <w:r>
        <w:rPr>
          <w:rStyle w:val="CommentReference"/>
        </w:rPr>
        <w:annotationRef/>
      </w:r>
      <w:r>
        <w:t>What is in the denominator?</w:t>
      </w:r>
    </w:p>
  </w:comment>
  <w:comment w:id="23" w:author="Ryan Larson" w:date="2017-08-23T09:54:00Z" w:initials="RL">
    <w:p w14:paraId="75E204F2" w14:textId="26706C5B" w:rsidR="006F64B6" w:rsidRDefault="006F64B6">
      <w:pPr>
        <w:pStyle w:val="CommentText"/>
      </w:pPr>
      <w:r>
        <w:rPr>
          <w:rStyle w:val="CommentReference"/>
        </w:rPr>
        <w:annotationRef/>
      </w:r>
      <w:r>
        <w:t xml:space="preserve">These rates I took directly from </w:t>
      </w:r>
      <w:hyperlink r:id="rId1" w:history="1">
        <w:r w:rsidR="003B45EE" w:rsidRPr="005350CD">
          <w:rPr>
            <w:rStyle w:val="Hyperlink"/>
          </w:rPr>
          <w:t>https://www.ssa.gov/disability/data/ssa-sa-fywl.htm</w:t>
        </w:r>
      </w:hyperlink>
      <w:r w:rsidR="003B45EE">
        <w:t xml:space="preserve"> as per one of your earlier emails. According to their online </w:t>
      </w:r>
      <w:r w:rsidR="009F32E8">
        <w:t>codebook, it</w:t>
      </w:r>
      <w:r w:rsidR="003B45EE">
        <w:t xml:space="preserve"> is calculated as the following: </w:t>
      </w:r>
    </w:p>
    <w:p w14:paraId="57E889E9" w14:textId="0EFF9E18" w:rsidR="003B45EE" w:rsidRDefault="003B45EE">
      <w:pPr>
        <w:pStyle w:val="CommentText"/>
      </w:pPr>
    </w:p>
    <w:p w14:paraId="7F60A827" w14:textId="05888547" w:rsidR="003B45EE" w:rsidRDefault="003B45EE">
      <w:pPr>
        <w:pStyle w:val="CommentText"/>
        <w:rPr>
          <w:rFonts w:ascii="Segoe UI" w:hAnsi="Segoe UI" w:cs="Segoe UI"/>
          <w:color w:val="212121"/>
          <w:shd w:val="clear" w:color="auto" w:fill="FFFFFF"/>
        </w:rPr>
      </w:pPr>
      <w:bookmarkStart w:id="24" w:name="FieldJ"/>
      <w:r>
        <w:rPr>
          <w:rStyle w:val="Strong"/>
          <w:rFonts w:ascii="Segoe UI" w:hAnsi="Segoe UI" w:cs="Segoe UI"/>
          <w:color w:val="212121"/>
          <w:shd w:val="clear" w:color="auto" w:fill="FFFFFF"/>
        </w:rPr>
        <w:t>Field J:  Percent of Adult Population Receiving SSA Adult Disability Benefits</w:t>
      </w:r>
      <w:bookmarkEnd w:id="24"/>
      <w:r>
        <w:rPr>
          <w:rFonts w:ascii="Segoe UI" w:hAnsi="Segoe UI" w:cs="Segoe UI"/>
          <w:color w:val="212121"/>
          <w:shd w:val="clear" w:color="auto" w:fill="FFFFFF"/>
        </w:rPr>
        <w:t>, percentage.  </w:t>
      </w:r>
      <w:hyperlink r:id="rId2" w:anchor="FieldI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Field I, Disability Beneficiaries age 18-64</w:t>
        </w:r>
      </w:hyperlink>
      <w:r>
        <w:rPr>
          <w:rFonts w:ascii="Segoe UI" w:hAnsi="Segoe UI" w:cs="Segoe UI"/>
          <w:color w:val="212121"/>
          <w:shd w:val="clear" w:color="auto" w:fill="FFFFFF"/>
        </w:rPr>
        <w:t>, divided </w:t>
      </w:r>
      <w:hyperlink r:id="rId3" w:anchor="FieldH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by Field H, Population age 18-64</w:t>
        </w:r>
      </w:hyperlink>
      <w:r>
        <w:rPr>
          <w:rFonts w:ascii="Segoe UI" w:hAnsi="Segoe UI" w:cs="Segoe UI"/>
          <w:color w:val="212121"/>
          <w:shd w:val="clear" w:color="auto" w:fill="FFFFFF"/>
        </w:rPr>
        <w:t>, expressed as a percentage.  This is the number of persons per 100 adults receiving SSA disability benefits.</w:t>
      </w:r>
    </w:p>
    <w:p w14:paraId="616DA0C6" w14:textId="45BDBDAC" w:rsidR="003B45EE" w:rsidRDefault="003B45EE">
      <w:pPr>
        <w:pStyle w:val="CommentText"/>
        <w:rPr>
          <w:rFonts w:ascii="Segoe UI" w:hAnsi="Segoe UI" w:cs="Segoe UI"/>
          <w:color w:val="212121"/>
          <w:shd w:val="clear" w:color="auto" w:fill="FFFFFF"/>
        </w:rPr>
      </w:pPr>
    </w:p>
    <w:p w14:paraId="1B223EFC" w14:textId="034085BF" w:rsidR="003B45EE" w:rsidRDefault="003B45EE">
      <w:pPr>
        <w:pStyle w:val="CommentTex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The population denominator is from “census data”, which they link here </w:t>
      </w:r>
      <w:hyperlink r:id="rId4" w:anchor="CensusData" w:history="1">
        <w:r w:rsidRPr="005350CD">
          <w:rPr>
            <w:rStyle w:val="Hyperlink"/>
            <w:rFonts w:ascii="Segoe UI" w:hAnsi="Segoe UI" w:cs="Segoe UI"/>
            <w:shd w:val="clear" w:color="auto" w:fill="FFFFFF"/>
          </w:rPr>
          <w:t>https://www.ssa.gov/disability/data/ssa-sa-fywl.htm#CensusData</w:t>
        </w:r>
      </w:hyperlink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</w:p>
    <w:p w14:paraId="5D57A117" w14:textId="05CBCBC0" w:rsidR="003B45EE" w:rsidRDefault="003B45EE">
      <w:pPr>
        <w:pStyle w:val="CommentText"/>
        <w:rPr>
          <w:rFonts w:ascii="Segoe UI" w:hAnsi="Segoe UI" w:cs="Segoe UI"/>
          <w:color w:val="212121"/>
          <w:shd w:val="clear" w:color="auto" w:fill="FFFFFF"/>
        </w:rPr>
      </w:pPr>
    </w:p>
    <w:p w14:paraId="76542770" w14:textId="0CD61914" w:rsidR="003B45EE" w:rsidRDefault="003B45EE">
      <w:pPr>
        <w:pStyle w:val="CommentTex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The links that they have there are dead, but I’m guessing that they’re using estimates from the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diennial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census with estimates based off of population change: </w:t>
      </w:r>
      <w:r w:rsidRPr="003B45EE">
        <w:rPr>
          <w:rFonts w:ascii="Segoe UI" w:hAnsi="Segoe UI" w:cs="Segoe UI"/>
          <w:color w:val="212121"/>
          <w:shd w:val="clear" w:color="auto" w:fill="FFFFFF"/>
        </w:rPr>
        <w:t>https://www2.census.gov/programs-surveys/popest/technical-documentation/methodology/2010-2016/2016-natstcopr-meth.pdf</w:t>
      </w:r>
    </w:p>
    <w:p w14:paraId="3D0237AE" w14:textId="191ED8B1" w:rsidR="003B45EE" w:rsidRDefault="003B45EE">
      <w:pPr>
        <w:pStyle w:val="CommentText"/>
        <w:rPr>
          <w:rFonts w:ascii="Segoe UI" w:hAnsi="Segoe UI" w:cs="Segoe UI"/>
          <w:color w:val="212121"/>
          <w:shd w:val="clear" w:color="auto" w:fill="FFFFFF"/>
        </w:rPr>
      </w:pPr>
    </w:p>
    <w:p w14:paraId="4F6BC6E8" w14:textId="77777777" w:rsidR="003B45EE" w:rsidRDefault="003B45EE">
      <w:pPr>
        <w:pStyle w:val="CommentText"/>
      </w:pPr>
    </w:p>
  </w:comment>
  <w:comment w:id="25" w:author="Aaron Sojourner" w:date="2017-08-23T09:07:00Z" w:initials="AS">
    <w:p w14:paraId="1E5C1F5C" w14:textId="77777777" w:rsidR="00CB7C16" w:rsidRDefault="00CB7C16">
      <w:pPr>
        <w:pStyle w:val="CommentText"/>
      </w:pPr>
      <w:r>
        <w:rPr>
          <w:rStyle w:val="CommentReference"/>
        </w:rPr>
        <w:annotationRef/>
      </w:r>
      <w:r>
        <w:t xml:space="preserve">Use this in combination with federal minimum wage to create </w:t>
      </w:r>
      <w:proofErr w:type="spellStart"/>
      <w:r>
        <w:t>effectiveminwage_sy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stateMW_sy</w:t>
      </w:r>
      <w:proofErr w:type="spellEnd"/>
      <w:r>
        <w:t xml:space="preserve">, </w:t>
      </w:r>
      <w:proofErr w:type="spellStart"/>
      <w:r>
        <w:t>federalMW</w:t>
      </w:r>
      <w:r w:rsidRPr="00CB7C16">
        <w:t>_sy</w:t>
      </w:r>
      <w:proofErr w:type="spellEnd"/>
      <w:r>
        <w:t>).</w:t>
      </w:r>
    </w:p>
  </w:comment>
  <w:comment w:id="26" w:author="Ryan Larson" w:date="2017-08-23T10:14:00Z" w:initials="RL">
    <w:p w14:paraId="0C8CCFD6" w14:textId="09679CA6" w:rsidR="003B45EE" w:rsidRDefault="003B45EE">
      <w:pPr>
        <w:pStyle w:val="CommentText"/>
      </w:pPr>
      <w:r>
        <w:rPr>
          <w:rStyle w:val="CommentReference"/>
        </w:rPr>
        <w:annotationRef/>
      </w:r>
      <w:r>
        <w:t xml:space="preserve">Will do. Should I use the </w:t>
      </w:r>
      <w:r w:rsidR="00001C5D">
        <w:t xml:space="preserve">wages from here </w:t>
      </w:r>
      <w:hyperlink r:id="rId5" w:history="1">
        <w:r w:rsidR="00001C5D" w:rsidRPr="005350CD">
          <w:rPr>
            <w:rStyle w:val="Hyperlink"/>
          </w:rPr>
          <w:t>https://www.dol.gov/whd/minwage/chart.htm</w:t>
        </w:r>
      </w:hyperlink>
      <w:r w:rsidR="00001C5D">
        <w:t xml:space="preserve"> ? If so, which wage do I use where there are multiple wages for a period?</w:t>
      </w:r>
    </w:p>
    <w:p w14:paraId="66F147B9" w14:textId="51596DFF" w:rsidR="00001C5D" w:rsidRDefault="00001C5D">
      <w:pPr>
        <w:pStyle w:val="CommentText"/>
      </w:pPr>
    </w:p>
    <w:p w14:paraId="6EDDAC78" w14:textId="07B44D3A" w:rsidR="00001C5D" w:rsidRDefault="00001C5D">
      <w:pPr>
        <w:pStyle w:val="CommentText"/>
      </w:pPr>
      <w:r>
        <w:t>Or do you have a different route?</w:t>
      </w:r>
    </w:p>
  </w:comment>
  <w:comment w:id="27" w:author="Aaron Sojourner" w:date="2017-08-23T11:01:00Z" w:initials="AS">
    <w:p w14:paraId="4036FEE7" w14:textId="0E9763B6" w:rsidR="00F87241" w:rsidRDefault="00F87241">
      <w:pPr>
        <w:pStyle w:val="CommentText"/>
      </w:pPr>
      <w:r>
        <w:rPr>
          <w:rStyle w:val="CommentReference"/>
        </w:rPr>
        <w:annotationRef/>
      </w:r>
      <w:r>
        <w:t>I would use the UKCPR variables.</w:t>
      </w:r>
    </w:p>
  </w:comment>
  <w:comment w:id="29" w:author="Aaron Sojourner" w:date="2017-08-23T09:08:00Z" w:initials="AS">
    <w:p w14:paraId="4F2BCB83" w14:textId="77777777" w:rsidR="00CB7C16" w:rsidRDefault="00CB7C16">
      <w:pPr>
        <w:pStyle w:val="CommentText"/>
      </w:pPr>
      <w:r>
        <w:rPr>
          <w:rStyle w:val="CommentReference"/>
        </w:rPr>
        <w:annotationRef/>
      </w:r>
      <w:r>
        <w:t>UKCPR policy data has back to 1980.</w:t>
      </w:r>
    </w:p>
    <w:p w14:paraId="5E2B382E" w14:textId="77777777" w:rsidR="00CB7C16" w:rsidRDefault="00F1718F">
      <w:pPr>
        <w:pStyle w:val="CommentText"/>
      </w:pPr>
      <w:hyperlink r:id="rId6" w:history="1">
        <w:r w:rsidR="00CB7C16" w:rsidRPr="00675584">
          <w:rPr>
            <w:rStyle w:val="Hyperlink"/>
          </w:rPr>
          <w:t>http://www.ukcpr.org/data</w:t>
        </w:r>
      </w:hyperlink>
    </w:p>
  </w:comment>
  <w:comment w:id="30" w:author="Ryan Larson" w:date="2017-08-23T10:16:00Z" w:initials="RL">
    <w:p w14:paraId="218B0002" w14:textId="77777777" w:rsidR="00001C5D" w:rsidRDefault="00001C5D">
      <w:pPr>
        <w:pStyle w:val="CommentText"/>
      </w:pPr>
      <w:r>
        <w:rPr>
          <w:rStyle w:val="CommentReference"/>
        </w:rPr>
        <w:annotationRef/>
      </w:r>
      <w:r>
        <w:t>Ok, I will merge this in. Which TANF max variable should I use? Or do we want to combine them in some fashion?</w:t>
      </w:r>
    </w:p>
    <w:p w14:paraId="5520F7D5" w14:textId="77777777" w:rsidR="009F32E8" w:rsidRDefault="009F32E8">
      <w:pPr>
        <w:pStyle w:val="CommentText"/>
      </w:pPr>
    </w:p>
    <w:p w14:paraId="2B035C46" w14:textId="4B4CE80E" w:rsidR="009F32E8" w:rsidRDefault="009F32E8">
      <w:pPr>
        <w:pStyle w:val="CommentText"/>
      </w:pPr>
      <w:r>
        <w:t>Also, are there any other covariates here worth folding in?</w:t>
      </w:r>
    </w:p>
  </w:comment>
  <w:comment w:id="31" w:author="Aaron Sojourner" w:date="2017-08-23T11:01:00Z" w:initials="AS">
    <w:p w14:paraId="04EBBDB3" w14:textId="77777777" w:rsidR="00F87241" w:rsidRDefault="00F87241">
      <w:pPr>
        <w:pStyle w:val="CommentText"/>
      </w:pPr>
      <w:r>
        <w:rPr>
          <w:rStyle w:val="CommentReference"/>
        </w:rPr>
        <w:annotationRef/>
      </w:r>
      <w:bookmarkStart w:id="32" w:name="_GoBack"/>
      <w:bookmarkEnd w:id="32"/>
      <w:r>
        <w:t>I guess we could just average across the different family structures within state-year.</w:t>
      </w:r>
    </w:p>
    <w:p w14:paraId="62D9338C" w14:textId="77777777" w:rsidR="00F87241" w:rsidRDefault="00F87241">
      <w:pPr>
        <w:pStyle w:val="CommentText"/>
      </w:pPr>
    </w:p>
    <w:p w14:paraId="1B042DC7" w14:textId="419B728D" w:rsidR="00F87241" w:rsidRDefault="00F87241">
      <w:pPr>
        <w:pStyle w:val="CommentText"/>
      </w:pPr>
      <w:r>
        <w:t>I would start with just those.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284C12" w15:done="0"/>
  <w15:commentEx w15:paraId="0396184B" w15:paraIdParent="4D284C12" w15:done="0"/>
  <w15:commentEx w15:paraId="1DFB34E5" w15:done="0"/>
  <w15:commentEx w15:paraId="74C45BC9" w15:paraIdParent="1DFB34E5" w15:done="0"/>
  <w15:commentEx w15:paraId="791D8506" w15:done="0"/>
  <w15:commentEx w15:paraId="764C356D" w15:paraIdParent="791D8506" w15:done="0"/>
  <w15:commentEx w15:paraId="72724CBC" w15:done="0"/>
  <w15:commentEx w15:paraId="42EE6B72" w15:paraIdParent="72724CBC" w15:done="0"/>
  <w15:commentEx w15:paraId="4928ED50" w15:done="0"/>
  <w15:commentEx w15:paraId="475223CA" w15:paraIdParent="4928ED50" w15:done="0"/>
  <w15:commentEx w15:paraId="4224F1C6" w15:done="0"/>
  <w15:commentEx w15:paraId="4F6BC6E8" w15:paraIdParent="4224F1C6" w15:done="0"/>
  <w15:commentEx w15:paraId="1E5C1F5C" w15:done="0"/>
  <w15:commentEx w15:paraId="6EDDAC78" w15:paraIdParent="1E5C1F5C" w15:done="0"/>
  <w15:commentEx w15:paraId="4036FEE7" w15:paraIdParent="1E5C1F5C" w15:done="0"/>
  <w15:commentEx w15:paraId="5E2B382E" w15:done="0"/>
  <w15:commentEx w15:paraId="2B035C46" w15:paraIdParent="5E2B382E" w15:done="0"/>
  <w15:commentEx w15:paraId="1B042DC7" w15:paraIdParent="5E2B38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6184B" w16cid:durableId="1D47CCB8"/>
  <w16cid:commentId w16cid:paraId="1DFB34E5" w16cid:durableId="1D47CB3A"/>
  <w16cid:commentId w16cid:paraId="74C45BC9" w16cid:durableId="1D47CD70"/>
  <w16cid:commentId w16cid:paraId="791D8506" w16cid:durableId="1D47CB3B"/>
  <w16cid:commentId w16cid:paraId="764C356D" w16cid:durableId="1D47CD7D"/>
  <w16cid:commentId w16cid:paraId="72724CBC" w16cid:durableId="1D47CB3C"/>
  <w16cid:commentId w16cid:paraId="42EE6B72" w16cid:durableId="1D47CE0D"/>
  <w16cid:commentId w16cid:paraId="4928ED50" w16cid:durableId="1D47CB3D"/>
  <w16cid:commentId w16cid:paraId="475223CA" w16cid:durableId="1D47CED7"/>
  <w16cid:commentId w16cid:paraId="4224F1C6" w16cid:durableId="1D47CB3E"/>
  <w16cid:commentId w16cid:paraId="4F6BC6E8" w16cid:durableId="1D47CF6A"/>
  <w16cid:commentId w16cid:paraId="1E5C1F5C" w16cid:durableId="1D47CB3F"/>
  <w16cid:commentId w16cid:paraId="6EDDAC78" w16cid:durableId="1D47D413"/>
  <w16cid:commentId w16cid:paraId="4036FEE7" w16cid:durableId="1D49B89F"/>
  <w16cid:commentId w16cid:paraId="5E2B382E" w16cid:durableId="1D47CB40"/>
  <w16cid:commentId w16cid:paraId="2B035C46" w16cid:durableId="1D47D498"/>
  <w16cid:commentId w16cid:paraId="1B042DC7" w16cid:durableId="1D49B8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CC5"/>
    <w:multiLevelType w:val="hybridMultilevel"/>
    <w:tmpl w:val="70D06696"/>
    <w:lvl w:ilvl="0" w:tplc="EA9E6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B2295"/>
    <w:multiLevelType w:val="hybridMultilevel"/>
    <w:tmpl w:val="4A8ADDAC"/>
    <w:lvl w:ilvl="0" w:tplc="7AF6CE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C5B6A05"/>
    <w:multiLevelType w:val="hybridMultilevel"/>
    <w:tmpl w:val="69FEA7B8"/>
    <w:lvl w:ilvl="0" w:tplc="D200FC5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on Sojourner">
    <w15:presenceInfo w15:providerId="AD" w15:userId="S-1-5-21-1317685450-932939914-1801392649-99501"/>
  </w15:person>
  <w15:person w15:author="Ryan Larson">
    <w15:presenceInfo w15:providerId="Windows Live" w15:userId="3b4d9316b8ba73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62"/>
    <w:rsid w:val="00001C5D"/>
    <w:rsid w:val="0005337C"/>
    <w:rsid w:val="000D3037"/>
    <w:rsid w:val="00192B55"/>
    <w:rsid w:val="0023132A"/>
    <w:rsid w:val="00266FE8"/>
    <w:rsid w:val="002A71E5"/>
    <w:rsid w:val="0035503B"/>
    <w:rsid w:val="0036619C"/>
    <w:rsid w:val="003A3CAC"/>
    <w:rsid w:val="003B45EE"/>
    <w:rsid w:val="00431145"/>
    <w:rsid w:val="004D0639"/>
    <w:rsid w:val="00544BD8"/>
    <w:rsid w:val="00545F66"/>
    <w:rsid w:val="00554685"/>
    <w:rsid w:val="005E4324"/>
    <w:rsid w:val="00603173"/>
    <w:rsid w:val="00662E0B"/>
    <w:rsid w:val="006634FD"/>
    <w:rsid w:val="006F64B6"/>
    <w:rsid w:val="007215B4"/>
    <w:rsid w:val="007525B1"/>
    <w:rsid w:val="008946D7"/>
    <w:rsid w:val="008A6808"/>
    <w:rsid w:val="008E3496"/>
    <w:rsid w:val="009870F0"/>
    <w:rsid w:val="009B2DB9"/>
    <w:rsid w:val="009B4C2E"/>
    <w:rsid w:val="009F32E8"/>
    <w:rsid w:val="00AB1DE0"/>
    <w:rsid w:val="00AF343F"/>
    <w:rsid w:val="00CB2183"/>
    <w:rsid w:val="00CB7C16"/>
    <w:rsid w:val="00CF53F8"/>
    <w:rsid w:val="00D14B62"/>
    <w:rsid w:val="00D95365"/>
    <w:rsid w:val="00EA7A50"/>
    <w:rsid w:val="00EE3BFD"/>
    <w:rsid w:val="00EF5225"/>
    <w:rsid w:val="00F1718F"/>
    <w:rsid w:val="00F87241"/>
    <w:rsid w:val="00FD075A"/>
    <w:rsid w:val="00FE6311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E9AA"/>
  <w15:chartTrackingRefBased/>
  <w15:docId w15:val="{B244D79F-9CBF-4831-95C1-CAF5BE5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7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0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7C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45E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B45E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01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sa.gov/disability/data/ssa-sa-fywl.htm" TargetMode="External"/><Relationship Id="rId2" Type="http://schemas.openxmlformats.org/officeDocument/2006/relationships/hyperlink" Target="https://www.ssa.gov/disability/data/ssa-sa-fywl.htm" TargetMode="External"/><Relationship Id="rId1" Type="http://schemas.openxmlformats.org/officeDocument/2006/relationships/hyperlink" Target="https://www.ssa.gov/disability/data/ssa-sa-fywl.htm" TargetMode="External"/><Relationship Id="rId6" Type="http://schemas.openxmlformats.org/officeDocument/2006/relationships/hyperlink" Target="http://www.ukcpr.org/data" TargetMode="External"/><Relationship Id="rId5" Type="http://schemas.openxmlformats.org/officeDocument/2006/relationships/hyperlink" Target="https://www.dol.gov/whd/minwage/chart.htm" TargetMode="External"/><Relationship Id="rId4" Type="http://schemas.openxmlformats.org/officeDocument/2006/relationships/hyperlink" Target="https://www.ssa.gov/disability/data/ssa-sa-fywl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12</cp:revision>
  <dcterms:created xsi:type="dcterms:W3CDTF">2017-08-23T14:12:00Z</dcterms:created>
  <dcterms:modified xsi:type="dcterms:W3CDTF">2017-08-25T07:43:00Z</dcterms:modified>
</cp:coreProperties>
</file>