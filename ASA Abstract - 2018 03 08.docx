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EB4C3" w14:textId="77777777" w:rsidR="002E370B" w:rsidRPr="002E370B" w:rsidRDefault="002E370B" w:rsidP="002E370B">
      <w:pPr>
        <w:shd w:val="clear" w:color="auto" w:fill="FFFFFF"/>
        <w:spacing w:after="0" w:line="240" w:lineRule="auto"/>
        <w:rPr>
          <w:rFonts w:ascii="Arial" w:eastAsia="Times New Roman" w:hAnsi="Arial" w:cs="Arial"/>
          <w:color w:val="222222"/>
          <w:sz w:val="19"/>
          <w:szCs w:val="19"/>
        </w:rPr>
      </w:pPr>
      <w:r w:rsidRPr="002E370B">
        <w:rPr>
          <w:rFonts w:ascii="Arial" w:eastAsia="Times New Roman" w:hAnsi="Arial" w:cs="Arial"/>
          <w:color w:val="222222"/>
          <w:sz w:val="19"/>
          <w:szCs w:val="19"/>
        </w:rPr>
        <w:t>Former Felons and the Decline in U.S. Labor Force Participation, 1980-2010</w:t>
      </w:r>
    </w:p>
    <w:p w14:paraId="4829849E" w14:textId="77777777" w:rsidR="002E370B" w:rsidRPr="002E370B" w:rsidRDefault="002E370B" w:rsidP="002E370B">
      <w:pPr>
        <w:shd w:val="clear" w:color="auto" w:fill="FFFFFF"/>
        <w:spacing w:after="0" w:line="240" w:lineRule="auto"/>
        <w:rPr>
          <w:rFonts w:ascii="Arial" w:eastAsia="Times New Roman" w:hAnsi="Arial" w:cs="Arial"/>
          <w:color w:val="222222"/>
          <w:sz w:val="19"/>
          <w:szCs w:val="19"/>
        </w:rPr>
      </w:pPr>
    </w:p>
    <w:p w14:paraId="7BD16AE6" w14:textId="77777777" w:rsidR="002E370B" w:rsidRPr="002E370B" w:rsidRDefault="002E370B" w:rsidP="002E370B">
      <w:pPr>
        <w:shd w:val="clear" w:color="auto" w:fill="FFFFFF"/>
        <w:spacing w:after="0" w:line="240" w:lineRule="auto"/>
        <w:rPr>
          <w:rFonts w:ascii="Arial" w:eastAsia="Times New Roman" w:hAnsi="Arial" w:cs="Arial"/>
          <w:color w:val="222222"/>
          <w:sz w:val="19"/>
          <w:szCs w:val="19"/>
        </w:rPr>
      </w:pPr>
      <w:r w:rsidRPr="002E370B">
        <w:rPr>
          <w:rFonts w:ascii="Arial" w:eastAsia="Times New Roman" w:hAnsi="Arial" w:cs="Arial"/>
          <w:color w:val="222222"/>
          <w:sz w:val="19"/>
          <w:szCs w:val="19"/>
        </w:rPr>
        <w:t xml:space="preserve">As the rate of people with felony-level criminal records rose during the mass incarceration era, </w:t>
      </w:r>
      <w:del w:id="0" w:author="Aaron Sojourner" w:date="2018-03-08T15:18:00Z">
        <w:r w:rsidRPr="002E370B" w:rsidDel="002E370B">
          <w:rPr>
            <w:rFonts w:ascii="Arial" w:eastAsia="Times New Roman" w:hAnsi="Arial" w:cs="Arial"/>
            <w:color w:val="222222"/>
            <w:sz w:val="19"/>
            <w:szCs w:val="19"/>
          </w:rPr>
          <w:delText xml:space="preserve">the </w:delText>
        </w:r>
      </w:del>
      <w:r w:rsidRPr="002E370B">
        <w:rPr>
          <w:rFonts w:ascii="Arial" w:eastAsia="Times New Roman" w:hAnsi="Arial" w:cs="Arial"/>
          <w:color w:val="222222"/>
          <w:sz w:val="19"/>
          <w:szCs w:val="19"/>
        </w:rPr>
        <w:t>labor force participation rate</w:t>
      </w:r>
      <w:ins w:id="1" w:author="Aaron Sojourner" w:date="2018-03-08T15:18:00Z">
        <w:r>
          <w:rPr>
            <w:rFonts w:ascii="Arial" w:eastAsia="Times New Roman" w:hAnsi="Arial" w:cs="Arial"/>
            <w:color w:val="222222"/>
            <w:sz w:val="19"/>
            <w:szCs w:val="19"/>
          </w:rPr>
          <w:t>s</w:t>
        </w:r>
      </w:ins>
      <w:r w:rsidRPr="002E370B">
        <w:rPr>
          <w:rFonts w:ascii="Arial" w:eastAsia="Times New Roman" w:hAnsi="Arial" w:cs="Arial"/>
          <w:color w:val="222222"/>
          <w:sz w:val="19"/>
          <w:szCs w:val="19"/>
        </w:rPr>
        <w:t xml:space="preserve"> ha</w:t>
      </w:r>
      <w:ins w:id="2" w:author="Aaron Sojourner" w:date="2018-03-08T15:18:00Z">
        <w:r>
          <w:rPr>
            <w:rFonts w:ascii="Arial" w:eastAsia="Times New Roman" w:hAnsi="Arial" w:cs="Arial"/>
            <w:color w:val="222222"/>
            <w:sz w:val="19"/>
            <w:szCs w:val="19"/>
          </w:rPr>
          <w:t>ve</w:t>
        </w:r>
      </w:ins>
      <w:del w:id="3" w:author="Aaron Sojourner" w:date="2018-03-08T15:18:00Z">
        <w:r w:rsidRPr="002E370B" w:rsidDel="002E370B">
          <w:rPr>
            <w:rFonts w:ascii="Arial" w:eastAsia="Times New Roman" w:hAnsi="Arial" w:cs="Arial"/>
            <w:color w:val="222222"/>
            <w:sz w:val="19"/>
            <w:szCs w:val="19"/>
          </w:rPr>
          <w:delText>s begun to</w:delText>
        </w:r>
      </w:del>
      <w:r w:rsidRPr="002E370B">
        <w:rPr>
          <w:rFonts w:ascii="Arial" w:eastAsia="Times New Roman" w:hAnsi="Arial" w:cs="Arial"/>
          <w:color w:val="222222"/>
          <w:sz w:val="19"/>
          <w:szCs w:val="19"/>
        </w:rPr>
        <w:t xml:space="preserve"> decline</w:t>
      </w:r>
      <w:ins w:id="4" w:author="Aaron Sojourner" w:date="2018-03-08T15:18:00Z">
        <w:r>
          <w:rPr>
            <w:rFonts w:ascii="Arial" w:eastAsia="Times New Roman" w:hAnsi="Arial" w:cs="Arial"/>
            <w:color w:val="222222"/>
            <w:sz w:val="19"/>
            <w:szCs w:val="19"/>
          </w:rPr>
          <w:t>d</w:t>
        </w:r>
      </w:ins>
      <w:r w:rsidRPr="002E370B">
        <w:rPr>
          <w:rFonts w:ascii="Arial" w:eastAsia="Times New Roman" w:hAnsi="Arial" w:cs="Arial"/>
          <w:color w:val="222222"/>
          <w:sz w:val="19"/>
          <w:szCs w:val="19"/>
        </w:rPr>
        <w:t xml:space="preserve">. Criminological theories of labeling and stigmatization, as well as economic theories of statistical discrimination, suggest causal linkages between the two phenomena. Over this period, surveys of employers have shown increasing reliance on criminal background checks and audit studies showed high rates of discrimination against people with felony-level criminal records. This paper estimates </w:t>
      </w:r>
      <w:commentRangeStart w:id="5"/>
      <w:r w:rsidRPr="002E370B">
        <w:rPr>
          <w:rFonts w:ascii="Arial" w:eastAsia="Times New Roman" w:hAnsi="Arial" w:cs="Arial"/>
          <w:color w:val="222222"/>
          <w:sz w:val="19"/>
          <w:szCs w:val="19"/>
        </w:rPr>
        <w:t xml:space="preserve">pooled cross-sectional time series models </w:t>
      </w:r>
      <w:commentRangeEnd w:id="5"/>
      <w:r>
        <w:rPr>
          <w:rStyle w:val="CommentReference"/>
        </w:rPr>
        <w:commentReference w:id="5"/>
      </w:r>
      <w:r w:rsidRPr="002E370B">
        <w:rPr>
          <w:rFonts w:ascii="Arial" w:eastAsia="Times New Roman" w:hAnsi="Arial" w:cs="Arial"/>
          <w:color w:val="222222"/>
          <w:sz w:val="19"/>
          <w:szCs w:val="19"/>
        </w:rPr>
        <w:t xml:space="preserve">to examine whether and how state-level changes in the rate of people subject to such records has affected their participation in the labor force. In models for prime-age workers (those age 25-54), we find that a 10 percentage-point increase in the rate of ex-felons is associated with 2 percentage point increase in the rate of non-employment (those unemployed or not in the labor force). These results suggest the stigma of a felony record likely plays an important part in aggregate employment rates as well as in individual hiring </w:t>
      </w:r>
      <w:commentRangeStart w:id="6"/>
      <w:r w:rsidRPr="002E370B">
        <w:rPr>
          <w:rFonts w:ascii="Arial" w:eastAsia="Times New Roman" w:hAnsi="Arial" w:cs="Arial"/>
          <w:color w:val="222222"/>
          <w:sz w:val="19"/>
          <w:szCs w:val="19"/>
        </w:rPr>
        <w:t>practices</w:t>
      </w:r>
      <w:commentRangeEnd w:id="6"/>
      <w:r w:rsidR="001E668B">
        <w:rPr>
          <w:rStyle w:val="CommentReference"/>
        </w:rPr>
        <w:commentReference w:id="6"/>
      </w:r>
      <w:r w:rsidRPr="002E370B">
        <w:rPr>
          <w:rFonts w:ascii="Arial" w:eastAsia="Times New Roman" w:hAnsi="Arial" w:cs="Arial"/>
          <w:color w:val="222222"/>
          <w:sz w:val="19"/>
          <w:szCs w:val="19"/>
        </w:rPr>
        <w:t>. </w:t>
      </w:r>
    </w:p>
    <w:p w14:paraId="2BFF0107" w14:textId="77777777" w:rsidR="00DF6187" w:rsidRDefault="00DF6187"/>
    <w:sectPr w:rsidR="00DF61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aron Sojourner" w:date="2018-03-08T15:20:00Z" w:initials="AS">
    <w:p w14:paraId="26FBD350" w14:textId="77777777" w:rsidR="002E370B" w:rsidRDefault="002E370B">
      <w:pPr>
        <w:pStyle w:val="CommentText"/>
      </w:pPr>
      <w:r>
        <w:rPr>
          <w:rStyle w:val="CommentReference"/>
        </w:rPr>
        <w:annotationRef/>
      </w:r>
      <w:r w:rsidRPr="002E370B">
        <w:t>I would have called it “difference-in-difference models”</w:t>
      </w:r>
    </w:p>
  </w:comment>
  <w:comment w:id="6" w:author="Aaron Sojourner" w:date="2018-03-08T15:24:00Z" w:initials="AS">
    <w:p w14:paraId="0C44F36A" w14:textId="77777777" w:rsidR="001E668B" w:rsidRDefault="001E668B">
      <w:pPr>
        <w:pStyle w:val="CommentText"/>
      </w:pPr>
      <w:r>
        <w:rPr>
          <w:rStyle w:val="CommentReference"/>
        </w:rPr>
        <w:annotationRef/>
      </w:r>
      <w:r>
        <w:t>Is it useful to mention:</w:t>
      </w:r>
    </w:p>
    <w:p w14:paraId="178B0FDD" w14:textId="5CACBAB8" w:rsidR="001E668B" w:rsidRDefault="001E668B" w:rsidP="001E668B">
      <w:pPr>
        <w:pStyle w:val="CommentText"/>
        <w:numPr>
          <w:ilvl w:val="0"/>
          <w:numId w:val="1"/>
        </w:numPr>
      </w:pPr>
      <w:r>
        <w:t xml:space="preserve"> This analysis is enabled by novel measures of felony share at the state-year level.</w:t>
      </w:r>
    </w:p>
    <w:p w14:paraId="067C36CF" w14:textId="77777777" w:rsidR="00A0421E" w:rsidRDefault="00A0421E" w:rsidP="00A0421E">
      <w:pPr>
        <w:pStyle w:val="CommentText"/>
      </w:pPr>
    </w:p>
    <w:p w14:paraId="752DC3AE" w14:textId="77B2B91E" w:rsidR="001E668B" w:rsidRDefault="001E668B" w:rsidP="008167A9">
      <w:pPr>
        <w:pStyle w:val="CommentText"/>
        <w:numPr>
          <w:ilvl w:val="0"/>
          <w:numId w:val="1"/>
        </w:numPr>
      </w:pPr>
      <w:r>
        <w:t xml:space="preserve"> Over this period, the prime-age not-employed rate grew by X percentage points nationally and this effect would account for XX percent of that change.</w:t>
      </w:r>
      <w:r w:rsidR="00A0421E">
        <w:t xml:space="preserve"> Such that, if the felony share went up by 4 p.p., this implies it is associated with or caused a (4*.2) = .8 p.p. rise in the not-employed rate. If overall NER went up by 4 p.p., then it implies this channel explains 20 (XX=20) percent of that change.</w:t>
      </w:r>
      <w:bookmarkStart w:id="7" w:name="_GoBack"/>
      <w:bookmarkEnd w:id="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FBD350" w15:done="0"/>
  <w15:commentEx w15:paraId="752DC3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7218"/>
    <w:multiLevelType w:val="hybridMultilevel"/>
    <w:tmpl w:val="E0BE7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aron Sojourner">
    <w15:presenceInfo w15:providerId="AD" w15:userId="S-1-5-21-1317685450-932939914-1801392649-99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70B"/>
    <w:rsid w:val="001E668B"/>
    <w:rsid w:val="002E370B"/>
    <w:rsid w:val="00A0421E"/>
    <w:rsid w:val="00DF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7F2C"/>
  <w15:chartTrackingRefBased/>
  <w15:docId w15:val="{E747BB50-F528-4EF1-8F4A-4C91DB7F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70B"/>
    <w:rPr>
      <w:sz w:val="16"/>
      <w:szCs w:val="16"/>
    </w:rPr>
  </w:style>
  <w:style w:type="paragraph" w:styleId="CommentText">
    <w:name w:val="annotation text"/>
    <w:basedOn w:val="Normal"/>
    <w:link w:val="CommentTextChar"/>
    <w:uiPriority w:val="99"/>
    <w:semiHidden/>
    <w:unhideWhenUsed/>
    <w:rsid w:val="002E370B"/>
    <w:pPr>
      <w:spacing w:line="240" w:lineRule="auto"/>
    </w:pPr>
    <w:rPr>
      <w:sz w:val="20"/>
      <w:szCs w:val="20"/>
    </w:rPr>
  </w:style>
  <w:style w:type="character" w:customStyle="1" w:styleId="CommentTextChar">
    <w:name w:val="Comment Text Char"/>
    <w:basedOn w:val="DefaultParagraphFont"/>
    <w:link w:val="CommentText"/>
    <w:uiPriority w:val="99"/>
    <w:semiHidden/>
    <w:rsid w:val="002E370B"/>
    <w:rPr>
      <w:sz w:val="20"/>
      <w:szCs w:val="20"/>
    </w:rPr>
  </w:style>
  <w:style w:type="paragraph" w:styleId="CommentSubject">
    <w:name w:val="annotation subject"/>
    <w:basedOn w:val="CommentText"/>
    <w:next w:val="CommentText"/>
    <w:link w:val="CommentSubjectChar"/>
    <w:uiPriority w:val="99"/>
    <w:semiHidden/>
    <w:unhideWhenUsed/>
    <w:rsid w:val="002E370B"/>
    <w:rPr>
      <w:b/>
      <w:bCs/>
    </w:rPr>
  </w:style>
  <w:style w:type="character" w:customStyle="1" w:styleId="CommentSubjectChar">
    <w:name w:val="Comment Subject Char"/>
    <w:basedOn w:val="CommentTextChar"/>
    <w:link w:val="CommentSubject"/>
    <w:uiPriority w:val="99"/>
    <w:semiHidden/>
    <w:rsid w:val="002E370B"/>
    <w:rPr>
      <w:b/>
      <w:bCs/>
      <w:sz w:val="20"/>
      <w:szCs w:val="20"/>
    </w:rPr>
  </w:style>
  <w:style w:type="paragraph" w:styleId="BalloonText">
    <w:name w:val="Balloon Text"/>
    <w:basedOn w:val="Normal"/>
    <w:link w:val="BalloonTextChar"/>
    <w:uiPriority w:val="99"/>
    <w:semiHidden/>
    <w:unhideWhenUsed/>
    <w:rsid w:val="002E3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244592">
      <w:bodyDiv w:val="1"/>
      <w:marLeft w:val="0"/>
      <w:marRight w:val="0"/>
      <w:marTop w:val="0"/>
      <w:marBottom w:val="0"/>
      <w:divBdr>
        <w:top w:val="none" w:sz="0" w:space="0" w:color="auto"/>
        <w:left w:val="none" w:sz="0" w:space="0" w:color="auto"/>
        <w:bottom w:val="none" w:sz="0" w:space="0" w:color="auto"/>
        <w:right w:val="none" w:sz="0" w:space="0" w:color="auto"/>
      </w:divBdr>
      <w:divsChild>
        <w:div w:id="523329598">
          <w:marLeft w:val="0"/>
          <w:marRight w:val="0"/>
          <w:marTop w:val="0"/>
          <w:marBottom w:val="0"/>
          <w:divBdr>
            <w:top w:val="none" w:sz="0" w:space="0" w:color="auto"/>
            <w:left w:val="none" w:sz="0" w:space="0" w:color="auto"/>
            <w:bottom w:val="none" w:sz="0" w:space="0" w:color="auto"/>
            <w:right w:val="none" w:sz="0" w:space="0" w:color="auto"/>
          </w:divBdr>
        </w:div>
        <w:div w:id="1037387231">
          <w:marLeft w:val="0"/>
          <w:marRight w:val="0"/>
          <w:marTop w:val="0"/>
          <w:marBottom w:val="0"/>
          <w:divBdr>
            <w:top w:val="none" w:sz="0" w:space="0" w:color="auto"/>
            <w:left w:val="none" w:sz="0" w:space="0" w:color="auto"/>
            <w:bottom w:val="none" w:sz="0" w:space="0" w:color="auto"/>
            <w:right w:val="none" w:sz="0" w:space="0" w:color="auto"/>
          </w:divBdr>
        </w:div>
        <w:div w:id="24269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Sojourner</dc:creator>
  <cp:keywords/>
  <dc:description/>
  <cp:lastModifiedBy>Aaron Sojourner</cp:lastModifiedBy>
  <cp:revision>2</cp:revision>
  <dcterms:created xsi:type="dcterms:W3CDTF">2018-03-08T21:15:00Z</dcterms:created>
  <dcterms:modified xsi:type="dcterms:W3CDTF">2018-03-08T21:29:00Z</dcterms:modified>
</cp:coreProperties>
</file>