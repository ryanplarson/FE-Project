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EBF9F5" w14:textId="01DCEE40" w:rsidR="00D63C8E" w:rsidRPr="0022102D" w:rsidRDefault="00D27B9E" w:rsidP="00601B33">
      <w:pPr>
        <w:spacing w:line="480" w:lineRule="auto"/>
        <w:jc w:val="center"/>
        <w:rPr>
          <w:rFonts w:ascii="Times New Roman" w:hAnsi="Times New Roman" w:cs="Times New Roman"/>
          <w:b/>
          <w:sz w:val="24"/>
          <w:szCs w:val="24"/>
        </w:rPr>
      </w:pPr>
      <w:r w:rsidRPr="0022102D">
        <w:rPr>
          <w:rFonts w:ascii="Times New Roman" w:hAnsi="Times New Roman" w:cs="Times New Roman"/>
          <w:b/>
          <w:sz w:val="24"/>
          <w:szCs w:val="24"/>
        </w:rPr>
        <w:t>Felon</w:t>
      </w:r>
      <w:r w:rsidR="008C3DFB" w:rsidRPr="0022102D">
        <w:rPr>
          <w:rFonts w:ascii="Times New Roman" w:hAnsi="Times New Roman" w:cs="Times New Roman"/>
          <w:b/>
          <w:sz w:val="24"/>
          <w:szCs w:val="24"/>
        </w:rPr>
        <w:t xml:space="preserve"> History</w:t>
      </w:r>
      <w:r w:rsidRPr="0022102D">
        <w:rPr>
          <w:rFonts w:ascii="Times New Roman" w:hAnsi="Times New Roman" w:cs="Times New Roman"/>
          <w:b/>
          <w:sz w:val="24"/>
          <w:szCs w:val="24"/>
        </w:rPr>
        <w:t xml:space="preserve"> and </w:t>
      </w:r>
      <w:r w:rsidR="008C3DFB" w:rsidRPr="0022102D">
        <w:rPr>
          <w:rFonts w:ascii="Times New Roman" w:hAnsi="Times New Roman" w:cs="Times New Roman"/>
          <w:b/>
          <w:sz w:val="24"/>
          <w:szCs w:val="24"/>
        </w:rPr>
        <w:t>Change in U.S. Employment Rates</w:t>
      </w:r>
    </w:p>
    <w:p w14:paraId="754613B4" w14:textId="77777777" w:rsidR="0005337C" w:rsidRPr="0022102D" w:rsidRDefault="00E07F1F" w:rsidP="00601B33">
      <w:pPr>
        <w:spacing w:line="480" w:lineRule="auto"/>
        <w:jc w:val="center"/>
        <w:rPr>
          <w:rFonts w:ascii="Times New Roman" w:hAnsi="Times New Roman" w:cs="Times New Roman"/>
          <w:sz w:val="24"/>
          <w:szCs w:val="24"/>
        </w:rPr>
      </w:pPr>
      <w:r w:rsidRPr="0022102D">
        <w:rPr>
          <w:rFonts w:ascii="Times New Roman" w:hAnsi="Times New Roman" w:cs="Times New Roman"/>
          <w:sz w:val="24"/>
          <w:szCs w:val="24"/>
        </w:rPr>
        <w:t xml:space="preserve">Ryan Larson, Sarah Shannon, Aaron Sojourner &amp; Chris </w:t>
      </w:r>
      <w:proofErr w:type="spellStart"/>
      <w:r w:rsidRPr="0022102D">
        <w:rPr>
          <w:rFonts w:ascii="Times New Roman" w:hAnsi="Times New Roman" w:cs="Times New Roman"/>
          <w:sz w:val="24"/>
          <w:szCs w:val="24"/>
        </w:rPr>
        <w:t>Uggen</w:t>
      </w:r>
      <w:proofErr w:type="spellEnd"/>
    </w:p>
    <w:p w14:paraId="1C6EE039" w14:textId="38251F68" w:rsidR="00963EE3" w:rsidRPr="0022102D" w:rsidRDefault="00547677" w:rsidP="00601B33">
      <w:pPr>
        <w:spacing w:line="480" w:lineRule="auto"/>
        <w:jc w:val="center"/>
        <w:rPr>
          <w:rFonts w:ascii="Times New Roman" w:hAnsi="Times New Roman" w:cs="Times New Roman"/>
          <w:sz w:val="24"/>
          <w:szCs w:val="24"/>
        </w:rPr>
      </w:pPr>
      <w:r>
        <w:rPr>
          <w:rFonts w:ascii="Times New Roman" w:hAnsi="Times New Roman" w:cs="Times New Roman"/>
          <w:sz w:val="24"/>
          <w:szCs w:val="24"/>
        </w:rPr>
        <w:t>September</w:t>
      </w:r>
      <w:r w:rsidR="00963EE3" w:rsidRPr="0022102D">
        <w:rPr>
          <w:rFonts w:ascii="Times New Roman" w:hAnsi="Times New Roman" w:cs="Times New Roman"/>
          <w:sz w:val="24"/>
          <w:szCs w:val="24"/>
        </w:rPr>
        <w:t xml:space="preserve"> 2019</w:t>
      </w:r>
    </w:p>
    <w:p w14:paraId="649C99AF" w14:textId="77777777" w:rsidR="00E72AF8" w:rsidRPr="0022102D" w:rsidRDefault="00E72AF8" w:rsidP="00601B33">
      <w:pPr>
        <w:spacing w:line="480" w:lineRule="auto"/>
        <w:rPr>
          <w:rFonts w:ascii="Times New Roman" w:hAnsi="Times New Roman" w:cs="Times New Roman"/>
          <w:b/>
          <w:sz w:val="24"/>
          <w:szCs w:val="24"/>
        </w:rPr>
      </w:pPr>
    </w:p>
    <w:p w14:paraId="66C0CA81" w14:textId="77777777" w:rsidR="00E72AF8" w:rsidRPr="0022102D" w:rsidRDefault="00E72AF8" w:rsidP="00601B33">
      <w:pPr>
        <w:spacing w:line="480" w:lineRule="auto"/>
        <w:rPr>
          <w:rFonts w:ascii="Times New Roman" w:hAnsi="Times New Roman" w:cs="Times New Roman"/>
          <w:b/>
          <w:sz w:val="24"/>
          <w:szCs w:val="24"/>
        </w:rPr>
      </w:pPr>
    </w:p>
    <w:p w14:paraId="0D25A157" w14:textId="77777777" w:rsidR="00E72AF8" w:rsidRPr="0022102D" w:rsidRDefault="00E72AF8" w:rsidP="00601B33">
      <w:pPr>
        <w:spacing w:line="480" w:lineRule="auto"/>
        <w:rPr>
          <w:rFonts w:ascii="Times New Roman" w:hAnsi="Times New Roman" w:cs="Times New Roman"/>
          <w:b/>
          <w:sz w:val="24"/>
          <w:szCs w:val="24"/>
        </w:rPr>
      </w:pPr>
    </w:p>
    <w:p w14:paraId="77AB3E59" w14:textId="77777777" w:rsidR="00E07F1F" w:rsidRPr="0022102D" w:rsidRDefault="000A593D" w:rsidP="00601B33">
      <w:pPr>
        <w:spacing w:line="480" w:lineRule="auto"/>
        <w:rPr>
          <w:rFonts w:ascii="Times New Roman" w:hAnsi="Times New Roman" w:cs="Times New Roman"/>
          <w:b/>
          <w:sz w:val="24"/>
          <w:szCs w:val="24"/>
        </w:rPr>
      </w:pPr>
      <w:r w:rsidRPr="0022102D">
        <w:rPr>
          <w:rFonts w:ascii="Times New Roman" w:hAnsi="Times New Roman" w:cs="Times New Roman"/>
          <w:b/>
          <w:sz w:val="24"/>
          <w:szCs w:val="24"/>
        </w:rPr>
        <w:t>Abstract</w:t>
      </w:r>
    </w:p>
    <w:p w14:paraId="7F83E1ED" w14:textId="0599DD61" w:rsidR="000A593D" w:rsidRPr="0022102D" w:rsidRDefault="00C50286" w:rsidP="00601B33">
      <w:pPr>
        <w:spacing w:line="480" w:lineRule="auto"/>
        <w:rPr>
          <w:rFonts w:ascii="Times New Roman" w:hAnsi="Times New Roman" w:cs="Times New Roman"/>
          <w:sz w:val="24"/>
          <w:szCs w:val="24"/>
        </w:rPr>
      </w:pPr>
      <w:r w:rsidRPr="0022102D">
        <w:rPr>
          <w:rFonts w:ascii="Times New Roman" w:hAnsi="Times New Roman" w:cs="Times New Roman"/>
          <w:sz w:val="24"/>
          <w:szCs w:val="24"/>
        </w:rPr>
        <w:t xml:space="preserve">In recent decades, </w:t>
      </w:r>
      <w:r w:rsidR="000A593D" w:rsidRPr="0022102D">
        <w:rPr>
          <w:rFonts w:ascii="Times New Roman" w:hAnsi="Times New Roman" w:cs="Times New Roman"/>
          <w:sz w:val="24"/>
          <w:szCs w:val="24"/>
        </w:rPr>
        <w:t xml:space="preserve">the </w:t>
      </w:r>
      <w:r w:rsidR="000056C2" w:rsidRPr="0022102D">
        <w:rPr>
          <w:rFonts w:ascii="Times New Roman" w:hAnsi="Times New Roman" w:cs="Times New Roman"/>
          <w:sz w:val="24"/>
          <w:szCs w:val="24"/>
        </w:rPr>
        <w:t xml:space="preserve">share </w:t>
      </w:r>
      <w:r w:rsidR="000A593D" w:rsidRPr="0022102D">
        <w:rPr>
          <w:rFonts w:ascii="Times New Roman" w:hAnsi="Times New Roman" w:cs="Times New Roman"/>
          <w:sz w:val="24"/>
          <w:szCs w:val="24"/>
        </w:rPr>
        <w:t xml:space="preserve">of </w:t>
      </w:r>
      <w:r w:rsidRPr="0022102D">
        <w:rPr>
          <w:rFonts w:ascii="Times New Roman" w:hAnsi="Times New Roman" w:cs="Times New Roman"/>
          <w:sz w:val="24"/>
          <w:szCs w:val="24"/>
        </w:rPr>
        <w:t xml:space="preserve">U.S. </w:t>
      </w:r>
      <w:r w:rsidR="000056C2" w:rsidRPr="0022102D">
        <w:rPr>
          <w:rFonts w:ascii="Times New Roman" w:hAnsi="Times New Roman" w:cs="Times New Roman"/>
          <w:sz w:val="24"/>
          <w:szCs w:val="24"/>
        </w:rPr>
        <w:t>adults</w:t>
      </w:r>
      <w:r w:rsidR="000A593D" w:rsidRPr="0022102D">
        <w:rPr>
          <w:rFonts w:ascii="Times New Roman" w:hAnsi="Times New Roman" w:cs="Times New Roman"/>
          <w:sz w:val="24"/>
          <w:szCs w:val="24"/>
        </w:rPr>
        <w:t xml:space="preserve"> with felony-level criminal records </w:t>
      </w:r>
      <w:r w:rsidRPr="0022102D">
        <w:rPr>
          <w:rFonts w:ascii="Times New Roman" w:hAnsi="Times New Roman" w:cs="Times New Roman"/>
          <w:sz w:val="24"/>
          <w:szCs w:val="24"/>
        </w:rPr>
        <w:t xml:space="preserve">his risen and the growth </w:t>
      </w:r>
      <w:r w:rsidR="000056C2" w:rsidRPr="0022102D">
        <w:rPr>
          <w:rFonts w:ascii="Times New Roman" w:hAnsi="Times New Roman" w:cs="Times New Roman"/>
          <w:sz w:val="24"/>
          <w:szCs w:val="24"/>
        </w:rPr>
        <w:t>in the</w:t>
      </w:r>
      <w:r w:rsidR="008C3DFB" w:rsidRPr="0022102D">
        <w:rPr>
          <w:rFonts w:ascii="Times New Roman" w:hAnsi="Times New Roman" w:cs="Times New Roman"/>
          <w:sz w:val="24"/>
          <w:szCs w:val="24"/>
        </w:rPr>
        <w:t xml:space="preserve"> employment </w:t>
      </w:r>
      <w:r w:rsidR="000056C2" w:rsidRPr="0022102D">
        <w:rPr>
          <w:rFonts w:ascii="Times New Roman" w:hAnsi="Times New Roman" w:cs="Times New Roman"/>
          <w:sz w:val="24"/>
          <w:szCs w:val="24"/>
        </w:rPr>
        <w:t xml:space="preserve">rate </w:t>
      </w:r>
      <w:r w:rsidRPr="0022102D">
        <w:rPr>
          <w:rFonts w:ascii="Times New Roman" w:hAnsi="Times New Roman" w:cs="Times New Roman"/>
          <w:sz w:val="24"/>
          <w:szCs w:val="24"/>
        </w:rPr>
        <w:t xml:space="preserve">has </w:t>
      </w:r>
      <w:r w:rsidR="008C3DFB" w:rsidRPr="0022102D">
        <w:rPr>
          <w:rFonts w:ascii="Times New Roman" w:hAnsi="Times New Roman" w:cs="Times New Roman"/>
          <w:sz w:val="24"/>
          <w:szCs w:val="24"/>
        </w:rPr>
        <w:t>slowed</w:t>
      </w:r>
      <w:r w:rsidR="000A593D" w:rsidRPr="0022102D">
        <w:rPr>
          <w:rFonts w:ascii="Times New Roman" w:hAnsi="Times New Roman" w:cs="Times New Roman"/>
          <w:sz w:val="24"/>
          <w:szCs w:val="24"/>
        </w:rPr>
        <w:t xml:space="preserve">. </w:t>
      </w:r>
      <w:r w:rsidRPr="0022102D">
        <w:rPr>
          <w:rFonts w:ascii="Times New Roman" w:hAnsi="Times New Roman" w:cs="Times New Roman"/>
          <w:sz w:val="24"/>
          <w:szCs w:val="24"/>
        </w:rPr>
        <w:t xml:space="preserve">Sociological </w:t>
      </w:r>
      <w:r w:rsidR="000A593D" w:rsidRPr="0022102D">
        <w:rPr>
          <w:rFonts w:ascii="Times New Roman" w:hAnsi="Times New Roman" w:cs="Times New Roman"/>
          <w:sz w:val="24"/>
          <w:szCs w:val="24"/>
        </w:rPr>
        <w:t xml:space="preserve">theories of labeling and stigmatization, as well as economic theories of statistical discrimination, suggest </w:t>
      </w:r>
      <w:r w:rsidRPr="0022102D">
        <w:rPr>
          <w:rFonts w:ascii="Times New Roman" w:hAnsi="Times New Roman" w:cs="Times New Roman"/>
          <w:sz w:val="24"/>
          <w:szCs w:val="24"/>
        </w:rPr>
        <w:t xml:space="preserve">a possible </w:t>
      </w:r>
      <w:r w:rsidR="000A593D" w:rsidRPr="0022102D">
        <w:rPr>
          <w:rFonts w:ascii="Times New Roman" w:hAnsi="Times New Roman" w:cs="Times New Roman"/>
          <w:sz w:val="24"/>
          <w:szCs w:val="24"/>
        </w:rPr>
        <w:t xml:space="preserve">causal </w:t>
      </w:r>
      <w:r w:rsidRPr="0022102D">
        <w:rPr>
          <w:rFonts w:ascii="Times New Roman" w:hAnsi="Times New Roman" w:cs="Times New Roman"/>
          <w:sz w:val="24"/>
          <w:szCs w:val="24"/>
        </w:rPr>
        <w:t xml:space="preserve">connection </w:t>
      </w:r>
      <w:r w:rsidR="000A593D" w:rsidRPr="0022102D">
        <w:rPr>
          <w:rFonts w:ascii="Times New Roman" w:hAnsi="Times New Roman" w:cs="Times New Roman"/>
          <w:sz w:val="24"/>
          <w:szCs w:val="24"/>
        </w:rPr>
        <w:t xml:space="preserve">between the two phenomena. </w:t>
      </w:r>
      <w:r w:rsidRPr="0022102D">
        <w:rPr>
          <w:rFonts w:ascii="Times New Roman" w:hAnsi="Times New Roman" w:cs="Times New Roman"/>
          <w:sz w:val="24"/>
          <w:szCs w:val="24"/>
        </w:rPr>
        <w:t>For example, s</w:t>
      </w:r>
      <w:r w:rsidR="000A593D" w:rsidRPr="0022102D">
        <w:rPr>
          <w:rFonts w:ascii="Times New Roman" w:hAnsi="Times New Roman" w:cs="Times New Roman"/>
          <w:sz w:val="24"/>
          <w:szCs w:val="24"/>
        </w:rPr>
        <w:t xml:space="preserve">urveys of employers have shown increasing reliance on criminal background checks and audit studies </w:t>
      </w:r>
      <w:r w:rsidRPr="0022102D">
        <w:rPr>
          <w:rFonts w:ascii="Times New Roman" w:hAnsi="Times New Roman" w:cs="Times New Roman"/>
          <w:sz w:val="24"/>
          <w:szCs w:val="24"/>
        </w:rPr>
        <w:t xml:space="preserve">reveal </w:t>
      </w:r>
      <w:r w:rsidR="000A593D" w:rsidRPr="0022102D">
        <w:rPr>
          <w:rFonts w:ascii="Times New Roman" w:hAnsi="Times New Roman" w:cs="Times New Roman"/>
          <w:sz w:val="24"/>
          <w:szCs w:val="24"/>
        </w:rPr>
        <w:t xml:space="preserve">discrimination against people with felony-level criminal records. This paper </w:t>
      </w:r>
      <w:r w:rsidR="000056C2" w:rsidRPr="0022102D">
        <w:rPr>
          <w:rFonts w:ascii="Times New Roman" w:hAnsi="Times New Roman" w:cs="Times New Roman"/>
          <w:sz w:val="24"/>
          <w:szCs w:val="24"/>
        </w:rPr>
        <w:t xml:space="preserve">draws on </w:t>
      </w:r>
      <w:r w:rsidR="000A593D" w:rsidRPr="0022102D">
        <w:rPr>
          <w:rFonts w:ascii="Times New Roman" w:hAnsi="Times New Roman" w:cs="Times New Roman"/>
          <w:sz w:val="24"/>
          <w:szCs w:val="24"/>
        </w:rPr>
        <w:t>novel, state-level</w:t>
      </w:r>
      <w:r w:rsidR="000056C2" w:rsidRPr="0022102D">
        <w:rPr>
          <w:rFonts w:ascii="Times New Roman" w:hAnsi="Times New Roman" w:cs="Times New Roman"/>
          <w:sz w:val="24"/>
          <w:szCs w:val="24"/>
        </w:rPr>
        <w:t xml:space="preserve"> annual</w:t>
      </w:r>
      <w:r w:rsidR="000A593D" w:rsidRPr="0022102D">
        <w:rPr>
          <w:rFonts w:ascii="Times New Roman" w:hAnsi="Times New Roman" w:cs="Times New Roman"/>
          <w:sz w:val="24"/>
          <w:szCs w:val="24"/>
        </w:rPr>
        <w:t xml:space="preserve"> measures of individuals with felony-level records </w:t>
      </w:r>
      <w:r w:rsidRPr="0022102D">
        <w:rPr>
          <w:rFonts w:ascii="Times New Roman" w:hAnsi="Times New Roman" w:cs="Times New Roman"/>
          <w:sz w:val="24"/>
          <w:szCs w:val="24"/>
        </w:rPr>
        <w:t>to</w:t>
      </w:r>
      <w:r w:rsidR="000056C2" w:rsidRPr="0022102D">
        <w:rPr>
          <w:rFonts w:ascii="Times New Roman" w:hAnsi="Times New Roman" w:cs="Times New Roman"/>
          <w:sz w:val="24"/>
          <w:szCs w:val="24"/>
        </w:rPr>
        <w:t xml:space="preserve"> </w:t>
      </w:r>
      <w:r w:rsidR="000A593D" w:rsidRPr="0022102D">
        <w:rPr>
          <w:rFonts w:ascii="Times New Roman" w:hAnsi="Times New Roman" w:cs="Times New Roman"/>
          <w:sz w:val="24"/>
          <w:szCs w:val="24"/>
        </w:rPr>
        <w:t>estimate</w:t>
      </w:r>
      <w:r w:rsidRPr="0022102D">
        <w:rPr>
          <w:rFonts w:ascii="Times New Roman" w:hAnsi="Times New Roman" w:cs="Times New Roman"/>
          <w:sz w:val="24"/>
          <w:szCs w:val="24"/>
        </w:rPr>
        <w:t xml:space="preserve"> </w:t>
      </w:r>
      <w:r w:rsidR="000A593D" w:rsidRPr="0022102D">
        <w:rPr>
          <w:rFonts w:ascii="Times New Roman" w:hAnsi="Times New Roman" w:cs="Times New Roman"/>
          <w:sz w:val="24"/>
          <w:szCs w:val="24"/>
        </w:rPr>
        <w:t>pooled cross-sectional</w:t>
      </w:r>
      <w:ins w:id="0" w:author="Aaron Sojourner" w:date="2020-05-12T14:46:00Z">
        <w:r w:rsidR="002D4C26">
          <w:rPr>
            <w:rFonts w:ascii="Times New Roman" w:hAnsi="Times New Roman" w:cs="Times New Roman"/>
            <w:sz w:val="24"/>
            <w:szCs w:val="24"/>
          </w:rPr>
          <w:t>,</w:t>
        </w:r>
      </w:ins>
      <w:r w:rsidR="000A593D" w:rsidRPr="0022102D">
        <w:rPr>
          <w:rFonts w:ascii="Times New Roman" w:hAnsi="Times New Roman" w:cs="Times New Roman"/>
          <w:sz w:val="24"/>
          <w:szCs w:val="24"/>
        </w:rPr>
        <w:t xml:space="preserve"> time</w:t>
      </w:r>
      <w:ins w:id="1" w:author="Aaron Sojourner" w:date="2020-05-12T14:46:00Z">
        <w:r w:rsidR="002D4C26">
          <w:rPr>
            <w:rFonts w:ascii="Times New Roman" w:hAnsi="Times New Roman" w:cs="Times New Roman"/>
            <w:sz w:val="24"/>
            <w:szCs w:val="24"/>
          </w:rPr>
          <w:t>-</w:t>
        </w:r>
      </w:ins>
      <w:del w:id="2" w:author="Aaron Sojourner" w:date="2020-05-12T14:46:00Z">
        <w:r w:rsidR="000A593D" w:rsidRPr="0022102D" w:rsidDel="002D4C26">
          <w:rPr>
            <w:rFonts w:ascii="Times New Roman" w:hAnsi="Times New Roman" w:cs="Times New Roman"/>
            <w:sz w:val="24"/>
            <w:szCs w:val="24"/>
          </w:rPr>
          <w:delText xml:space="preserve"> </w:delText>
        </w:r>
      </w:del>
      <w:r w:rsidR="000A593D" w:rsidRPr="0022102D">
        <w:rPr>
          <w:rFonts w:ascii="Times New Roman" w:hAnsi="Times New Roman" w:cs="Times New Roman"/>
          <w:sz w:val="24"/>
          <w:szCs w:val="24"/>
        </w:rPr>
        <w:t xml:space="preserve">series models </w:t>
      </w:r>
      <w:r w:rsidR="006A4FD3" w:rsidRPr="0022102D">
        <w:rPr>
          <w:rFonts w:ascii="Times New Roman" w:hAnsi="Times New Roman" w:cs="Times New Roman"/>
          <w:sz w:val="24"/>
          <w:szCs w:val="24"/>
        </w:rPr>
        <w:t>predicting</w:t>
      </w:r>
      <w:r w:rsidR="000056C2" w:rsidRPr="0022102D">
        <w:rPr>
          <w:rFonts w:ascii="Times New Roman" w:hAnsi="Times New Roman" w:cs="Times New Roman"/>
          <w:sz w:val="24"/>
          <w:szCs w:val="24"/>
        </w:rPr>
        <w:t xml:space="preserve"> changes in </w:t>
      </w:r>
      <w:r w:rsidR="008C3DFB" w:rsidRPr="0022102D">
        <w:rPr>
          <w:rFonts w:ascii="Times New Roman" w:hAnsi="Times New Roman" w:cs="Times New Roman"/>
          <w:sz w:val="24"/>
          <w:szCs w:val="24"/>
        </w:rPr>
        <w:t>aggregate employment rates</w:t>
      </w:r>
      <w:r w:rsidR="000A593D" w:rsidRPr="0022102D">
        <w:rPr>
          <w:rFonts w:ascii="Times New Roman" w:hAnsi="Times New Roman" w:cs="Times New Roman"/>
          <w:sz w:val="24"/>
          <w:szCs w:val="24"/>
        </w:rPr>
        <w:t>.</w:t>
      </w:r>
      <w:r w:rsidR="00CD303F" w:rsidRPr="0022102D">
        <w:rPr>
          <w:rFonts w:ascii="Times New Roman" w:hAnsi="Times New Roman" w:cs="Times New Roman"/>
          <w:sz w:val="24"/>
          <w:szCs w:val="24"/>
        </w:rPr>
        <w:t xml:space="preserve"> Estimates suggest that a</w:t>
      </w:r>
      <w:r w:rsidR="000A593D" w:rsidRPr="0022102D">
        <w:rPr>
          <w:rFonts w:ascii="Times New Roman" w:hAnsi="Times New Roman" w:cs="Times New Roman"/>
          <w:sz w:val="24"/>
          <w:szCs w:val="24"/>
        </w:rPr>
        <w:t xml:space="preserve"> 1 percentage</w:t>
      </w:r>
      <w:r w:rsidR="00CD303F" w:rsidRPr="0022102D">
        <w:rPr>
          <w:rFonts w:ascii="Times New Roman" w:hAnsi="Times New Roman" w:cs="Times New Roman"/>
          <w:sz w:val="24"/>
          <w:szCs w:val="24"/>
        </w:rPr>
        <w:t xml:space="preserve"> </w:t>
      </w:r>
      <w:r w:rsidR="000A593D" w:rsidRPr="0022102D">
        <w:rPr>
          <w:rFonts w:ascii="Times New Roman" w:hAnsi="Times New Roman" w:cs="Times New Roman"/>
          <w:sz w:val="24"/>
          <w:szCs w:val="24"/>
        </w:rPr>
        <w:t xml:space="preserve">point increase in </w:t>
      </w:r>
      <w:r w:rsidR="00CD303F" w:rsidRPr="0022102D">
        <w:rPr>
          <w:rFonts w:ascii="Times New Roman" w:hAnsi="Times New Roman" w:cs="Times New Roman"/>
          <w:sz w:val="24"/>
          <w:szCs w:val="24"/>
        </w:rPr>
        <w:t>the</w:t>
      </w:r>
      <w:r w:rsidR="008C3DFB" w:rsidRPr="0022102D">
        <w:rPr>
          <w:rFonts w:ascii="Times New Roman" w:hAnsi="Times New Roman" w:cs="Times New Roman"/>
          <w:sz w:val="24"/>
          <w:szCs w:val="24"/>
        </w:rPr>
        <w:t xml:space="preserve"> share of a state’s </w:t>
      </w:r>
      <w:ins w:id="3" w:author="Aaron Sojourner" w:date="2020-05-12T14:46:00Z">
        <w:r w:rsidR="002D4C26">
          <w:rPr>
            <w:rFonts w:ascii="Times New Roman" w:hAnsi="Times New Roman" w:cs="Times New Roman"/>
            <w:sz w:val="24"/>
            <w:szCs w:val="24"/>
          </w:rPr>
          <w:t xml:space="preserve">adult </w:t>
        </w:r>
      </w:ins>
      <w:r w:rsidR="008C3DFB" w:rsidRPr="0022102D">
        <w:rPr>
          <w:rFonts w:ascii="Times New Roman" w:hAnsi="Times New Roman" w:cs="Times New Roman"/>
          <w:sz w:val="24"/>
          <w:szCs w:val="24"/>
        </w:rPr>
        <w:t xml:space="preserve">population with a </w:t>
      </w:r>
      <w:r w:rsidR="000A593D" w:rsidRPr="0022102D">
        <w:rPr>
          <w:rFonts w:ascii="Times New Roman" w:hAnsi="Times New Roman" w:cs="Times New Roman"/>
          <w:sz w:val="24"/>
          <w:szCs w:val="24"/>
        </w:rPr>
        <w:t>felon</w:t>
      </w:r>
      <w:r w:rsidR="008C3DFB" w:rsidRPr="0022102D">
        <w:rPr>
          <w:rFonts w:ascii="Times New Roman" w:hAnsi="Times New Roman" w:cs="Times New Roman"/>
          <w:sz w:val="24"/>
          <w:szCs w:val="24"/>
        </w:rPr>
        <w:t>y history</w:t>
      </w:r>
      <w:r w:rsidR="000A593D" w:rsidRPr="0022102D">
        <w:rPr>
          <w:rFonts w:ascii="Times New Roman" w:hAnsi="Times New Roman" w:cs="Times New Roman"/>
          <w:sz w:val="24"/>
          <w:szCs w:val="24"/>
        </w:rPr>
        <w:t xml:space="preserve"> is associated with </w:t>
      </w:r>
      <w:r w:rsidR="00CD303F" w:rsidRPr="0022102D">
        <w:rPr>
          <w:rFonts w:ascii="Times New Roman" w:hAnsi="Times New Roman" w:cs="Times New Roman"/>
          <w:sz w:val="24"/>
          <w:szCs w:val="24"/>
        </w:rPr>
        <w:t>0.</w:t>
      </w:r>
      <w:r w:rsidR="008C3DFB" w:rsidRPr="0022102D">
        <w:rPr>
          <w:rFonts w:ascii="Times New Roman" w:hAnsi="Times New Roman" w:cs="Times New Roman"/>
          <w:sz w:val="24"/>
          <w:szCs w:val="24"/>
        </w:rPr>
        <w:t>3</w:t>
      </w:r>
      <w:r w:rsidR="000A593D" w:rsidRPr="0022102D">
        <w:rPr>
          <w:rFonts w:ascii="Times New Roman" w:hAnsi="Times New Roman" w:cs="Times New Roman"/>
          <w:sz w:val="24"/>
          <w:szCs w:val="24"/>
        </w:rPr>
        <w:t xml:space="preserve"> percentage point increase in non-employment (</w:t>
      </w:r>
      <w:r w:rsidRPr="0022102D">
        <w:rPr>
          <w:rFonts w:ascii="Times New Roman" w:hAnsi="Times New Roman" w:cs="Times New Roman"/>
          <w:sz w:val="24"/>
          <w:szCs w:val="24"/>
        </w:rPr>
        <w:t xml:space="preserve">being </w:t>
      </w:r>
      <w:r w:rsidR="000A593D" w:rsidRPr="0022102D">
        <w:rPr>
          <w:rFonts w:ascii="Times New Roman" w:hAnsi="Times New Roman" w:cs="Times New Roman"/>
          <w:sz w:val="24"/>
          <w:szCs w:val="24"/>
        </w:rPr>
        <w:t>unemployed or not in the labor force)</w:t>
      </w:r>
      <w:r w:rsidR="00CD303F" w:rsidRPr="0022102D">
        <w:rPr>
          <w:rFonts w:ascii="Times New Roman" w:hAnsi="Times New Roman" w:cs="Times New Roman"/>
          <w:sz w:val="24"/>
          <w:szCs w:val="24"/>
        </w:rPr>
        <w:t xml:space="preserve"> among those age 18 to 54</w:t>
      </w:r>
      <w:r w:rsidR="000A593D" w:rsidRPr="0022102D">
        <w:rPr>
          <w:rFonts w:ascii="Times New Roman" w:hAnsi="Times New Roman" w:cs="Times New Roman"/>
          <w:sz w:val="24"/>
          <w:szCs w:val="24"/>
        </w:rPr>
        <w:t xml:space="preserve">. </w:t>
      </w:r>
      <w:r w:rsidR="008C3DFB" w:rsidRPr="0022102D">
        <w:rPr>
          <w:rFonts w:ascii="Times New Roman" w:hAnsi="Times New Roman" w:cs="Times New Roman"/>
          <w:sz w:val="24"/>
          <w:szCs w:val="24"/>
        </w:rPr>
        <w:t>S</w:t>
      </w:r>
      <w:r w:rsidR="000A593D" w:rsidRPr="0022102D">
        <w:rPr>
          <w:rFonts w:ascii="Times New Roman" w:hAnsi="Times New Roman" w:cs="Times New Roman"/>
          <w:sz w:val="24"/>
          <w:szCs w:val="24"/>
        </w:rPr>
        <w:t>ubgroup analys</w:t>
      </w:r>
      <w:r w:rsidR="008C3DFB" w:rsidRPr="0022102D">
        <w:rPr>
          <w:rFonts w:ascii="Times New Roman" w:hAnsi="Times New Roman" w:cs="Times New Roman"/>
          <w:sz w:val="24"/>
          <w:szCs w:val="24"/>
        </w:rPr>
        <w:t>i</w:t>
      </w:r>
      <w:r w:rsidR="000A593D" w:rsidRPr="0022102D">
        <w:rPr>
          <w:rFonts w:ascii="Times New Roman" w:hAnsi="Times New Roman" w:cs="Times New Roman"/>
          <w:sz w:val="24"/>
          <w:szCs w:val="24"/>
        </w:rPr>
        <w:t>s</w:t>
      </w:r>
      <w:r w:rsidR="008C3DFB" w:rsidRPr="0022102D">
        <w:rPr>
          <w:rFonts w:ascii="Times New Roman" w:hAnsi="Times New Roman" w:cs="Times New Roman"/>
          <w:sz w:val="24"/>
          <w:szCs w:val="24"/>
        </w:rPr>
        <w:t xml:space="preserve"> shows that</w:t>
      </w:r>
      <w:r w:rsidR="000A593D" w:rsidRPr="0022102D">
        <w:rPr>
          <w:rFonts w:ascii="Times New Roman" w:hAnsi="Times New Roman" w:cs="Times New Roman"/>
          <w:sz w:val="24"/>
          <w:szCs w:val="24"/>
        </w:rPr>
        <w:t xml:space="preserve"> effects are stronger for women and whites. These results suggest </w:t>
      </w:r>
      <w:r w:rsidR="00CD303F" w:rsidRPr="0022102D">
        <w:rPr>
          <w:rFonts w:ascii="Times New Roman" w:hAnsi="Times New Roman" w:cs="Times New Roman"/>
          <w:sz w:val="24"/>
          <w:szCs w:val="24"/>
        </w:rPr>
        <w:t xml:space="preserve">that </w:t>
      </w:r>
      <w:r w:rsidR="000A593D" w:rsidRPr="0022102D">
        <w:rPr>
          <w:rFonts w:ascii="Times New Roman" w:hAnsi="Times New Roman" w:cs="Times New Roman"/>
          <w:sz w:val="24"/>
          <w:szCs w:val="24"/>
        </w:rPr>
        <w:t xml:space="preserve">the stigma of a felony record </w:t>
      </w:r>
      <w:r w:rsidR="00CD303F" w:rsidRPr="0022102D">
        <w:rPr>
          <w:rFonts w:ascii="Times New Roman" w:hAnsi="Times New Roman" w:cs="Times New Roman"/>
          <w:sz w:val="24"/>
          <w:szCs w:val="24"/>
        </w:rPr>
        <w:t>may</w:t>
      </w:r>
      <w:r w:rsidR="000A593D" w:rsidRPr="0022102D">
        <w:rPr>
          <w:rFonts w:ascii="Times New Roman" w:hAnsi="Times New Roman" w:cs="Times New Roman"/>
          <w:sz w:val="24"/>
          <w:szCs w:val="24"/>
        </w:rPr>
        <w:t xml:space="preserve"> play an important part in aggregate employment rates as well as in individual hiring practices.</w:t>
      </w:r>
    </w:p>
    <w:p w14:paraId="017F3C36" w14:textId="77777777" w:rsidR="00E72AF8" w:rsidRPr="0022102D" w:rsidRDefault="00E72AF8" w:rsidP="00601B33">
      <w:pPr>
        <w:spacing w:line="480" w:lineRule="auto"/>
        <w:rPr>
          <w:rFonts w:ascii="Times New Roman" w:hAnsi="Times New Roman" w:cs="Times New Roman"/>
          <w:b/>
          <w:sz w:val="24"/>
          <w:szCs w:val="24"/>
        </w:rPr>
      </w:pPr>
    </w:p>
    <w:p w14:paraId="09358184" w14:textId="77777777" w:rsidR="00E72AF8" w:rsidRPr="0022102D" w:rsidRDefault="00E72AF8" w:rsidP="00601B33">
      <w:pPr>
        <w:spacing w:line="480" w:lineRule="auto"/>
        <w:rPr>
          <w:rFonts w:ascii="Times New Roman" w:hAnsi="Times New Roman" w:cs="Times New Roman"/>
          <w:b/>
          <w:sz w:val="24"/>
          <w:szCs w:val="24"/>
        </w:rPr>
      </w:pPr>
    </w:p>
    <w:p w14:paraId="58661882" w14:textId="7D99A224" w:rsidR="003956AB" w:rsidRPr="0022102D" w:rsidRDefault="009718CB" w:rsidP="00601B33">
      <w:pPr>
        <w:spacing w:after="0" w:line="480" w:lineRule="auto"/>
        <w:rPr>
          <w:rFonts w:ascii="Times New Roman" w:hAnsi="Times New Roman" w:cs="Times New Roman"/>
          <w:sz w:val="24"/>
          <w:szCs w:val="24"/>
        </w:rPr>
      </w:pPr>
      <w:r>
        <w:rPr>
          <w:rFonts w:ascii="Times New Roman" w:hAnsi="Times New Roman" w:cs="Times New Roman"/>
          <w:sz w:val="24"/>
          <w:szCs w:val="24"/>
        </w:rPr>
        <w:t>E</w:t>
      </w:r>
      <w:r w:rsidR="003956AB" w:rsidRPr="0022102D">
        <w:rPr>
          <w:rFonts w:ascii="Times New Roman" w:hAnsi="Times New Roman" w:cs="Times New Roman"/>
          <w:sz w:val="24"/>
          <w:szCs w:val="24"/>
        </w:rPr>
        <w:t xml:space="preserve">ven as the national prison population has leveled off, the population of those with a </w:t>
      </w:r>
      <w:r w:rsidR="005F41C1" w:rsidRPr="0022102D">
        <w:rPr>
          <w:rFonts w:ascii="Times New Roman" w:hAnsi="Times New Roman" w:cs="Times New Roman"/>
          <w:sz w:val="24"/>
          <w:szCs w:val="24"/>
        </w:rPr>
        <w:t>felony record outside prison</w:t>
      </w:r>
      <w:r w:rsidR="003956AB" w:rsidRPr="0022102D">
        <w:rPr>
          <w:rFonts w:ascii="Times New Roman" w:hAnsi="Times New Roman" w:cs="Times New Roman"/>
          <w:sz w:val="24"/>
          <w:szCs w:val="24"/>
        </w:rPr>
        <w:t xml:space="preserve">… means millions of Americans have difficulty even getting their foot in the door to try to get a job, much less actually hanging onto that job. That doesn't just deprive those individuals of opportunity, it deprives businesses of talented workers, and it deprives communities in desperate need of more role models who are gainfully employed.” </w:t>
      </w:r>
    </w:p>
    <w:p w14:paraId="5FC707F8" w14:textId="77777777" w:rsidR="00E72AF8" w:rsidRPr="0022102D" w:rsidRDefault="003956AB" w:rsidP="00601B33">
      <w:pPr>
        <w:pStyle w:val="ListParagraph"/>
        <w:numPr>
          <w:ilvl w:val="0"/>
          <w:numId w:val="2"/>
        </w:numPr>
        <w:spacing w:line="480" w:lineRule="auto"/>
        <w:jc w:val="right"/>
        <w:rPr>
          <w:rFonts w:ascii="Times New Roman" w:hAnsi="Times New Roman" w:cs="Times New Roman"/>
          <w:b/>
          <w:sz w:val="24"/>
          <w:szCs w:val="24"/>
        </w:rPr>
      </w:pPr>
      <w:r w:rsidRPr="0022102D">
        <w:rPr>
          <w:rFonts w:ascii="Times New Roman" w:hAnsi="Times New Roman" w:cs="Times New Roman"/>
          <w:sz w:val="24"/>
          <w:szCs w:val="24"/>
        </w:rPr>
        <w:t xml:space="preserve">Barack Obama (2017) Harvard Law Review </w:t>
      </w:r>
    </w:p>
    <w:p w14:paraId="71899FA4" w14:textId="77777777" w:rsidR="00E07F1F" w:rsidRPr="0022102D" w:rsidRDefault="00E07F1F" w:rsidP="00601B33">
      <w:pPr>
        <w:spacing w:line="480" w:lineRule="auto"/>
        <w:rPr>
          <w:rFonts w:ascii="Times New Roman" w:hAnsi="Times New Roman" w:cs="Times New Roman"/>
          <w:b/>
          <w:sz w:val="24"/>
          <w:szCs w:val="24"/>
        </w:rPr>
      </w:pPr>
      <w:r w:rsidRPr="0022102D">
        <w:rPr>
          <w:rFonts w:ascii="Times New Roman" w:hAnsi="Times New Roman" w:cs="Times New Roman"/>
          <w:b/>
          <w:sz w:val="24"/>
          <w:szCs w:val="24"/>
        </w:rPr>
        <w:t>Introduction</w:t>
      </w:r>
    </w:p>
    <w:p w14:paraId="1787BF4F" w14:textId="27DEB0B8" w:rsidR="00666EB2" w:rsidRPr="0022102D" w:rsidRDefault="00A47426" w:rsidP="00601B33">
      <w:pPr>
        <w:spacing w:line="480" w:lineRule="auto"/>
        <w:ind w:firstLine="720"/>
        <w:rPr>
          <w:rFonts w:ascii="Times New Roman" w:hAnsi="Times New Roman" w:cs="Times New Roman"/>
          <w:sz w:val="24"/>
          <w:szCs w:val="24"/>
        </w:rPr>
      </w:pPr>
      <w:del w:id="4" w:author="Sarah Shannon" w:date="2020-05-20T14:35:00Z">
        <w:r w:rsidRPr="0022102D" w:rsidDel="00C8748A">
          <w:rPr>
            <w:rFonts w:ascii="Times New Roman" w:hAnsi="Times New Roman" w:cs="Times New Roman"/>
            <w:sz w:val="24"/>
            <w:szCs w:val="24"/>
          </w:rPr>
          <w:delText xml:space="preserve">This paper studies the relationship between two consequential trends in America, the rise in the share of Americans with a felony record and the reversal of growth in the share of adults employed. </w:delText>
        </w:r>
      </w:del>
      <w:r w:rsidR="00C50286" w:rsidRPr="0022102D">
        <w:rPr>
          <w:rFonts w:ascii="Times New Roman" w:hAnsi="Times New Roman" w:cs="Times New Roman"/>
          <w:sz w:val="24"/>
          <w:szCs w:val="24"/>
        </w:rPr>
        <w:t xml:space="preserve">An important legacy of the </w:t>
      </w:r>
      <w:r w:rsidR="00A50591" w:rsidRPr="0022102D">
        <w:rPr>
          <w:rFonts w:ascii="Times New Roman" w:hAnsi="Times New Roman" w:cs="Times New Roman"/>
          <w:sz w:val="24"/>
          <w:szCs w:val="24"/>
        </w:rPr>
        <w:t xml:space="preserve">mass incarceration and probation era of U.S. punishment </w:t>
      </w:r>
      <w:r w:rsidR="00C50286" w:rsidRPr="0022102D">
        <w:rPr>
          <w:rFonts w:ascii="Times New Roman" w:hAnsi="Times New Roman" w:cs="Times New Roman"/>
          <w:sz w:val="24"/>
          <w:szCs w:val="24"/>
        </w:rPr>
        <w:t xml:space="preserve">is the </w:t>
      </w:r>
      <w:r w:rsidR="00A50591" w:rsidRPr="0022102D">
        <w:rPr>
          <w:rFonts w:ascii="Times New Roman" w:hAnsi="Times New Roman" w:cs="Times New Roman"/>
          <w:sz w:val="24"/>
          <w:szCs w:val="24"/>
        </w:rPr>
        <w:t xml:space="preserve">proliferation of criminal labels applied to </w:t>
      </w:r>
      <w:r w:rsidR="00F9746C" w:rsidRPr="0022102D">
        <w:rPr>
          <w:rFonts w:ascii="Times New Roman" w:hAnsi="Times New Roman" w:cs="Times New Roman"/>
          <w:sz w:val="24"/>
          <w:szCs w:val="24"/>
        </w:rPr>
        <w:t>a substantial segment of the population</w:t>
      </w:r>
      <w:r w:rsidR="00996CE2" w:rsidRPr="0022102D">
        <w:rPr>
          <w:rFonts w:ascii="Times New Roman" w:hAnsi="Times New Roman" w:cs="Times New Roman"/>
          <w:sz w:val="24"/>
          <w:szCs w:val="24"/>
        </w:rPr>
        <w:t xml:space="preserve">. </w:t>
      </w:r>
      <w:r w:rsidR="00F94BAF" w:rsidRPr="0022102D">
        <w:rPr>
          <w:rFonts w:ascii="Times New Roman" w:hAnsi="Times New Roman" w:cs="Times New Roman"/>
          <w:sz w:val="24"/>
          <w:szCs w:val="24"/>
        </w:rPr>
        <w:t xml:space="preserve">In 2010, </w:t>
      </w:r>
      <w:r w:rsidR="00F9746C" w:rsidRPr="0022102D">
        <w:rPr>
          <w:rFonts w:ascii="Times New Roman" w:hAnsi="Times New Roman" w:cs="Times New Roman"/>
          <w:sz w:val="24"/>
          <w:szCs w:val="24"/>
        </w:rPr>
        <w:t xml:space="preserve">about </w:t>
      </w:r>
      <w:r w:rsidR="0079198C" w:rsidRPr="0022102D">
        <w:rPr>
          <w:rFonts w:ascii="Times New Roman" w:hAnsi="Times New Roman" w:cs="Times New Roman"/>
          <w:sz w:val="24"/>
          <w:szCs w:val="24"/>
        </w:rPr>
        <w:t>1</w:t>
      </w:r>
      <w:r w:rsidR="00F94BAF" w:rsidRPr="0022102D">
        <w:rPr>
          <w:rFonts w:ascii="Times New Roman" w:hAnsi="Times New Roman" w:cs="Times New Roman"/>
          <w:sz w:val="24"/>
          <w:szCs w:val="24"/>
        </w:rPr>
        <w:t>4.</w:t>
      </w:r>
      <w:r w:rsidR="000056C2" w:rsidRPr="0022102D">
        <w:rPr>
          <w:rFonts w:ascii="Times New Roman" w:hAnsi="Times New Roman" w:cs="Times New Roman"/>
          <w:sz w:val="24"/>
          <w:szCs w:val="24"/>
        </w:rPr>
        <w:t>5</w:t>
      </w:r>
      <w:r w:rsidR="00F94BAF" w:rsidRPr="0022102D">
        <w:rPr>
          <w:rFonts w:ascii="Times New Roman" w:hAnsi="Times New Roman" w:cs="Times New Roman"/>
          <w:sz w:val="24"/>
          <w:szCs w:val="24"/>
        </w:rPr>
        <w:t xml:space="preserve"> million </w:t>
      </w:r>
      <w:r w:rsidR="0079198C" w:rsidRPr="0022102D">
        <w:rPr>
          <w:rFonts w:ascii="Times New Roman" w:hAnsi="Times New Roman" w:cs="Times New Roman"/>
          <w:sz w:val="24"/>
          <w:szCs w:val="24"/>
        </w:rPr>
        <w:t xml:space="preserve">Americans had a felony record </w:t>
      </w:r>
      <w:r w:rsidR="00EC6791" w:rsidRPr="0022102D">
        <w:rPr>
          <w:rFonts w:ascii="Times New Roman" w:hAnsi="Times New Roman" w:cs="Times New Roman"/>
          <w:sz w:val="24"/>
          <w:szCs w:val="24"/>
        </w:rPr>
        <w:t>but</w:t>
      </w:r>
      <w:r w:rsidR="0079198C" w:rsidRPr="0022102D">
        <w:rPr>
          <w:rFonts w:ascii="Times New Roman" w:hAnsi="Times New Roman" w:cs="Times New Roman"/>
          <w:sz w:val="24"/>
          <w:szCs w:val="24"/>
        </w:rPr>
        <w:t xml:space="preserve"> </w:t>
      </w:r>
      <w:r w:rsidR="000056C2" w:rsidRPr="0022102D">
        <w:rPr>
          <w:rFonts w:ascii="Times New Roman" w:hAnsi="Times New Roman" w:cs="Times New Roman"/>
          <w:sz w:val="24"/>
          <w:szCs w:val="24"/>
        </w:rPr>
        <w:t>we</w:t>
      </w:r>
      <w:r w:rsidR="00F94BAF" w:rsidRPr="0022102D">
        <w:rPr>
          <w:rFonts w:ascii="Times New Roman" w:hAnsi="Times New Roman" w:cs="Times New Roman"/>
          <w:sz w:val="24"/>
          <w:szCs w:val="24"/>
        </w:rPr>
        <w:t xml:space="preserve">re </w:t>
      </w:r>
      <w:r w:rsidR="003956AB" w:rsidRPr="0022102D">
        <w:rPr>
          <w:rFonts w:ascii="Times New Roman" w:hAnsi="Times New Roman" w:cs="Times New Roman"/>
          <w:sz w:val="24"/>
          <w:szCs w:val="24"/>
        </w:rPr>
        <w:t>no longer under a</w:t>
      </w:r>
      <w:r w:rsidR="00F94BAF" w:rsidRPr="0022102D">
        <w:rPr>
          <w:rFonts w:ascii="Times New Roman" w:hAnsi="Times New Roman" w:cs="Times New Roman"/>
          <w:sz w:val="24"/>
          <w:szCs w:val="24"/>
        </w:rPr>
        <w:t>ny form of correctional supervision</w:t>
      </w:r>
      <w:r w:rsidR="00FC212F" w:rsidRPr="0022102D">
        <w:rPr>
          <w:rFonts w:ascii="Times New Roman" w:hAnsi="Times New Roman" w:cs="Times New Roman"/>
          <w:sz w:val="24"/>
          <w:szCs w:val="24"/>
        </w:rPr>
        <w:t xml:space="preserve"> (that is, they were </w:t>
      </w:r>
      <w:r w:rsidR="003956AB" w:rsidRPr="0022102D">
        <w:rPr>
          <w:rFonts w:ascii="Times New Roman" w:hAnsi="Times New Roman" w:cs="Times New Roman"/>
          <w:sz w:val="24"/>
          <w:szCs w:val="24"/>
        </w:rPr>
        <w:t>not imprisoned, on parole, nor on probation</w:t>
      </w:r>
      <w:r w:rsidR="00FC212F" w:rsidRPr="0022102D">
        <w:rPr>
          <w:rFonts w:ascii="Times New Roman" w:hAnsi="Times New Roman" w:cs="Times New Roman"/>
          <w:sz w:val="24"/>
          <w:szCs w:val="24"/>
        </w:rPr>
        <w:t>)</w:t>
      </w:r>
      <w:r w:rsidR="000056C2" w:rsidRPr="0022102D">
        <w:rPr>
          <w:rFonts w:ascii="Times New Roman" w:hAnsi="Times New Roman" w:cs="Times New Roman"/>
          <w:sz w:val="24"/>
          <w:szCs w:val="24"/>
        </w:rPr>
        <w:t>. T</w:t>
      </w:r>
      <w:r w:rsidR="0079198C" w:rsidRPr="0022102D">
        <w:rPr>
          <w:rFonts w:ascii="Times New Roman" w:hAnsi="Times New Roman" w:cs="Times New Roman"/>
          <w:sz w:val="24"/>
          <w:szCs w:val="24"/>
        </w:rPr>
        <w:t>his group</w:t>
      </w:r>
      <w:r w:rsidR="000056C2" w:rsidRPr="0022102D">
        <w:rPr>
          <w:rFonts w:ascii="Times New Roman" w:hAnsi="Times New Roman" w:cs="Times New Roman"/>
          <w:sz w:val="24"/>
          <w:szCs w:val="24"/>
        </w:rPr>
        <w:t xml:space="preserve"> constituted </w:t>
      </w:r>
      <w:r w:rsidR="003956AB" w:rsidRPr="0022102D">
        <w:rPr>
          <w:rFonts w:ascii="Times New Roman" w:hAnsi="Times New Roman" w:cs="Times New Roman"/>
          <w:sz w:val="24"/>
          <w:szCs w:val="24"/>
        </w:rPr>
        <w:t>6.2 percent of the</w:t>
      </w:r>
      <w:r w:rsidR="000056C2" w:rsidRPr="0022102D">
        <w:rPr>
          <w:rFonts w:ascii="Times New Roman" w:hAnsi="Times New Roman" w:cs="Times New Roman"/>
          <w:sz w:val="24"/>
          <w:szCs w:val="24"/>
        </w:rPr>
        <w:t xml:space="preserve"> U.S. adult population</w:t>
      </w:r>
      <w:r w:rsidR="0079198C" w:rsidRPr="0022102D">
        <w:rPr>
          <w:rFonts w:ascii="Times New Roman" w:hAnsi="Times New Roman" w:cs="Times New Roman"/>
          <w:sz w:val="24"/>
          <w:szCs w:val="24"/>
        </w:rPr>
        <w:t xml:space="preserve"> in 2010</w:t>
      </w:r>
      <w:r w:rsidR="000056C2" w:rsidRPr="0022102D">
        <w:rPr>
          <w:rFonts w:ascii="Times New Roman" w:hAnsi="Times New Roman" w:cs="Times New Roman"/>
          <w:sz w:val="24"/>
          <w:szCs w:val="24"/>
        </w:rPr>
        <w:t>. Over the</w:t>
      </w:r>
      <w:r w:rsidR="00EC6791" w:rsidRPr="0022102D">
        <w:rPr>
          <w:rFonts w:ascii="Times New Roman" w:hAnsi="Times New Roman" w:cs="Times New Roman"/>
          <w:sz w:val="24"/>
          <w:szCs w:val="24"/>
        </w:rPr>
        <w:t xml:space="preserve"> prior</w:t>
      </w:r>
      <w:r w:rsidR="000056C2" w:rsidRPr="0022102D">
        <w:rPr>
          <w:rFonts w:ascii="Times New Roman" w:hAnsi="Times New Roman" w:cs="Times New Roman"/>
          <w:sz w:val="24"/>
          <w:szCs w:val="24"/>
        </w:rPr>
        <w:t xml:space="preserve"> three decades, the share of </w:t>
      </w:r>
      <w:r w:rsidR="003956AB" w:rsidRPr="0022102D">
        <w:rPr>
          <w:rFonts w:ascii="Times New Roman" w:hAnsi="Times New Roman" w:cs="Times New Roman"/>
          <w:sz w:val="24"/>
          <w:szCs w:val="24"/>
        </w:rPr>
        <w:t xml:space="preserve">American </w:t>
      </w:r>
      <w:r w:rsidR="000056C2" w:rsidRPr="0022102D">
        <w:rPr>
          <w:rFonts w:ascii="Times New Roman" w:hAnsi="Times New Roman" w:cs="Times New Roman"/>
          <w:sz w:val="24"/>
          <w:szCs w:val="24"/>
        </w:rPr>
        <w:t xml:space="preserve">adults </w:t>
      </w:r>
      <w:r w:rsidR="00172E51" w:rsidRPr="0022102D">
        <w:rPr>
          <w:rFonts w:ascii="Times New Roman" w:hAnsi="Times New Roman" w:cs="Times New Roman"/>
          <w:sz w:val="24"/>
          <w:szCs w:val="24"/>
        </w:rPr>
        <w:t>living</w:t>
      </w:r>
      <w:r w:rsidR="000056C2" w:rsidRPr="0022102D">
        <w:rPr>
          <w:rFonts w:ascii="Times New Roman" w:hAnsi="Times New Roman" w:cs="Times New Roman"/>
          <w:sz w:val="24"/>
          <w:szCs w:val="24"/>
        </w:rPr>
        <w:t xml:space="preserve"> in the community with a felony-record history increased by 3.8 percentage points</w:t>
      </w:r>
      <w:r w:rsidR="00EC6791" w:rsidRPr="0022102D">
        <w:rPr>
          <w:rFonts w:ascii="Times New Roman" w:hAnsi="Times New Roman" w:cs="Times New Roman"/>
          <w:sz w:val="24"/>
          <w:szCs w:val="24"/>
        </w:rPr>
        <w:t xml:space="preserve"> up from 2.4 percent in 1980</w:t>
      </w:r>
      <w:r w:rsidR="000056C2" w:rsidRPr="0022102D">
        <w:rPr>
          <w:rFonts w:ascii="Times New Roman" w:hAnsi="Times New Roman" w:cs="Times New Roman"/>
          <w:sz w:val="24"/>
          <w:szCs w:val="24"/>
        </w:rPr>
        <w:t xml:space="preserve">, </w:t>
      </w:r>
      <w:r w:rsidR="00EC6791" w:rsidRPr="0022102D">
        <w:rPr>
          <w:rFonts w:ascii="Times New Roman" w:hAnsi="Times New Roman" w:cs="Times New Roman"/>
          <w:sz w:val="24"/>
          <w:szCs w:val="24"/>
        </w:rPr>
        <w:t xml:space="preserve">a </w:t>
      </w:r>
      <w:r w:rsidR="000056C2" w:rsidRPr="0022102D">
        <w:rPr>
          <w:rFonts w:ascii="Times New Roman" w:hAnsi="Times New Roman" w:cs="Times New Roman"/>
          <w:sz w:val="24"/>
          <w:szCs w:val="24"/>
        </w:rPr>
        <w:t>260</w:t>
      </w:r>
      <w:r w:rsidRPr="0022102D">
        <w:rPr>
          <w:rFonts w:ascii="Times New Roman" w:hAnsi="Times New Roman" w:cs="Times New Roman"/>
          <w:sz w:val="24"/>
          <w:szCs w:val="24"/>
        </w:rPr>
        <w:t xml:space="preserve"> percent</w:t>
      </w:r>
      <w:r w:rsidR="000056C2" w:rsidRPr="0022102D">
        <w:rPr>
          <w:rFonts w:ascii="Times New Roman" w:hAnsi="Times New Roman" w:cs="Times New Roman"/>
          <w:sz w:val="24"/>
          <w:szCs w:val="24"/>
        </w:rPr>
        <w:t xml:space="preserve"> </w:t>
      </w:r>
      <w:r w:rsidR="00EC6791" w:rsidRPr="0022102D">
        <w:rPr>
          <w:rFonts w:ascii="Times New Roman" w:hAnsi="Times New Roman" w:cs="Times New Roman"/>
          <w:sz w:val="24"/>
          <w:szCs w:val="24"/>
        </w:rPr>
        <w:t xml:space="preserve">increase </w:t>
      </w:r>
      <w:r w:rsidR="0021218A" w:rsidRPr="0022102D">
        <w:rPr>
          <w:rFonts w:ascii="Times New Roman" w:hAnsi="Times New Roman" w:cs="Times New Roman"/>
          <w:sz w:val="24"/>
          <w:szCs w:val="24"/>
        </w:rPr>
        <w:t>(Shannon et. al. 2017)</w:t>
      </w:r>
      <w:r w:rsidR="00F94BAF" w:rsidRPr="0022102D">
        <w:rPr>
          <w:rFonts w:ascii="Times New Roman" w:hAnsi="Times New Roman" w:cs="Times New Roman"/>
          <w:sz w:val="24"/>
          <w:szCs w:val="24"/>
        </w:rPr>
        <w:t xml:space="preserve">. </w:t>
      </w:r>
      <w:r w:rsidR="0021218A" w:rsidRPr="0022102D">
        <w:rPr>
          <w:rFonts w:ascii="Times New Roman" w:hAnsi="Times New Roman" w:cs="Times New Roman"/>
          <w:sz w:val="24"/>
          <w:szCs w:val="24"/>
        </w:rPr>
        <w:t xml:space="preserve">A robust literature on collateral consequences – </w:t>
      </w:r>
      <w:r w:rsidR="00F9746C" w:rsidRPr="0022102D">
        <w:rPr>
          <w:rFonts w:ascii="Times New Roman" w:hAnsi="Times New Roman" w:cs="Times New Roman"/>
          <w:sz w:val="24"/>
          <w:szCs w:val="24"/>
        </w:rPr>
        <w:t>penalties</w:t>
      </w:r>
      <w:r w:rsidR="00666EB2" w:rsidRPr="0022102D">
        <w:rPr>
          <w:rFonts w:ascii="Times New Roman" w:hAnsi="Times New Roman" w:cs="Times New Roman"/>
          <w:sz w:val="24"/>
          <w:szCs w:val="24"/>
        </w:rPr>
        <w:t xml:space="preserve"> imposed</w:t>
      </w:r>
      <w:r w:rsidR="00F9746C" w:rsidRPr="0022102D">
        <w:rPr>
          <w:rFonts w:ascii="Times New Roman" w:hAnsi="Times New Roman" w:cs="Times New Roman"/>
          <w:sz w:val="24"/>
          <w:szCs w:val="24"/>
        </w:rPr>
        <w:t xml:space="preserve"> </w:t>
      </w:r>
      <w:r w:rsidR="0021218A" w:rsidRPr="0022102D">
        <w:rPr>
          <w:rFonts w:ascii="Times New Roman" w:hAnsi="Times New Roman" w:cs="Times New Roman"/>
          <w:sz w:val="24"/>
          <w:szCs w:val="24"/>
        </w:rPr>
        <w:t>above and beyond the</w:t>
      </w:r>
      <w:r w:rsidR="0060110B" w:rsidRPr="0022102D">
        <w:rPr>
          <w:rFonts w:ascii="Times New Roman" w:hAnsi="Times New Roman" w:cs="Times New Roman"/>
          <w:sz w:val="24"/>
          <w:szCs w:val="24"/>
        </w:rPr>
        <w:t xml:space="preserve"> adjudicated</w:t>
      </w:r>
      <w:r w:rsidR="0021218A" w:rsidRPr="0022102D">
        <w:rPr>
          <w:rFonts w:ascii="Times New Roman" w:hAnsi="Times New Roman" w:cs="Times New Roman"/>
          <w:sz w:val="24"/>
          <w:szCs w:val="24"/>
        </w:rPr>
        <w:t xml:space="preserve"> sentence – suggests that the proliferation of criminal records has increased the exposure of individuals to barriers in employment, housing, voting, and other areas of social life (</w:t>
      </w:r>
      <w:proofErr w:type="spellStart"/>
      <w:r w:rsidR="0021218A" w:rsidRPr="0022102D">
        <w:rPr>
          <w:rFonts w:ascii="Times New Roman" w:hAnsi="Times New Roman" w:cs="Times New Roman"/>
          <w:sz w:val="24"/>
          <w:szCs w:val="24"/>
        </w:rPr>
        <w:t>Uggen</w:t>
      </w:r>
      <w:proofErr w:type="spellEnd"/>
      <w:r w:rsidR="0021218A" w:rsidRPr="0022102D">
        <w:rPr>
          <w:rFonts w:ascii="Times New Roman" w:hAnsi="Times New Roman" w:cs="Times New Roman"/>
          <w:sz w:val="24"/>
          <w:szCs w:val="24"/>
        </w:rPr>
        <w:t xml:space="preserve"> and Stewart 2015).  </w:t>
      </w:r>
    </w:p>
    <w:p w14:paraId="68037738" w14:textId="6FD52FE8" w:rsidR="00A0021F" w:rsidRPr="0022102D" w:rsidRDefault="0021218A"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 xml:space="preserve">Concurrent </w:t>
      </w:r>
      <w:r w:rsidR="00A0021F" w:rsidRPr="0022102D">
        <w:rPr>
          <w:rFonts w:ascii="Times New Roman" w:hAnsi="Times New Roman" w:cs="Times New Roman"/>
          <w:sz w:val="24"/>
          <w:szCs w:val="24"/>
        </w:rPr>
        <w:t>with</w:t>
      </w:r>
      <w:r w:rsidRPr="0022102D">
        <w:rPr>
          <w:rFonts w:ascii="Times New Roman" w:hAnsi="Times New Roman" w:cs="Times New Roman"/>
          <w:sz w:val="24"/>
          <w:szCs w:val="24"/>
        </w:rPr>
        <w:t xml:space="preserve"> the increase in U.S. punishment and criminal records,</w:t>
      </w:r>
      <w:r w:rsidR="000056C2" w:rsidRPr="0022102D">
        <w:rPr>
          <w:rFonts w:ascii="Times New Roman" w:hAnsi="Times New Roman" w:cs="Times New Roman"/>
          <w:sz w:val="24"/>
          <w:szCs w:val="24"/>
        </w:rPr>
        <w:t xml:space="preserve"> the </w:t>
      </w:r>
      <w:r w:rsidR="00A47426" w:rsidRPr="0022102D">
        <w:rPr>
          <w:rFonts w:ascii="Times New Roman" w:hAnsi="Times New Roman" w:cs="Times New Roman"/>
          <w:sz w:val="24"/>
          <w:szCs w:val="24"/>
        </w:rPr>
        <w:t>U.S.</w:t>
      </w:r>
      <w:r w:rsidRPr="0022102D">
        <w:rPr>
          <w:rFonts w:ascii="Times New Roman" w:hAnsi="Times New Roman" w:cs="Times New Roman"/>
          <w:sz w:val="24"/>
          <w:szCs w:val="24"/>
        </w:rPr>
        <w:t xml:space="preserve"> </w:t>
      </w:r>
      <w:r w:rsidR="000056C2" w:rsidRPr="0022102D">
        <w:rPr>
          <w:rFonts w:ascii="Times New Roman" w:hAnsi="Times New Roman" w:cs="Times New Roman"/>
          <w:sz w:val="24"/>
          <w:szCs w:val="24"/>
        </w:rPr>
        <w:t>employment-population ratio (EPOP) experienced slowing growth, peak</w:t>
      </w:r>
      <w:r w:rsidR="00B3485A" w:rsidRPr="0022102D">
        <w:rPr>
          <w:rFonts w:ascii="Times New Roman" w:hAnsi="Times New Roman" w:cs="Times New Roman"/>
          <w:sz w:val="24"/>
          <w:szCs w:val="24"/>
        </w:rPr>
        <w:t>ing</w:t>
      </w:r>
      <w:r w:rsidR="000056C2" w:rsidRPr="0022102D">
        <w:rPr>
          <w:rFonts w:ascii="Times New Roman" w:hAnsi="Times New Roman" w:cs="Times New Roman"/>
          <w:sz w:val="24"/>
          <w:szCs w:val="24"/>
        </w:rPr>
        <w:t xml:space="preserve"> in 2000</w:t>
      </w:r>
      <w:r w:rsidR="002E2248" w:rsidRPr="0022102D">
        <w:rPr>
          <w:rFonts w:ascii="Times New Roman" w:hAnsi="Times New Roman" w:cs="Times New Roman"/>
          <w:sz w:val="24"/>
          <w:szCs w:val="24"/>
        </w:rPr>
        <w:t xml:space="preserve"> before declining</w:t>
      </w:r>
      <w:r w:rsidR="000056C2" w:rsidRPr="0022102D">
        <w:rPr>
          <w:rFonts w:ascii="Times New Roman" w:hAnsi="Times New Roman" w:cs="Times New Roman"/>
          <w:sz w:val="24"/>
          <w:szCs w:val="24"/>
        </w:rPr>
        <w:t xml:space="preserve">. Similar patterns describe the labor force participation rate (LFPR) and the prime-age </w:t>
      </w:r>
      <w:r w:rsidR="00687ED1" w:rsidRPr="0022102D">
        <w:rPr>
          <w:rFonts w:ascii="Times New Roman" w:hAnsi="Times New Roman" w:cs="Times New Roman"/>
          <w:sz w:val="24"/>
          <w:szCs w:val="24"/>
        </w:rPr>
        <w:lastRenderedPageBreak/>
        <w:t>(25-54</w:t>
      </w:r>
      <w:ins w:id="5" w:author="Aaron Sojourner" w:date="2020-05-12T14:48:00Z">
        <w:r w:rsidR="002D4C26">
          <w:rPr>
            <w:rFonts w:ascii="Times New Roman" w:hAnsi="Times New Roman" w:cs="Times New Roman"/>
            <w:sz w:val="24"/>
            <w:szCs w:val="24"/>
          </w:rPr>
          <w:t xml:space="preserve"> years old</w:t>
        </w:r>
      </w:ins>
      <w:r w:rsidR="00687ED1" w:rsidRPr="0022102D">
        <w:rPr>
          <w:rFonts w:ascii="Times New Roman" w:hAnsi="Times New Roman" w:cs="Times New Roman"/>
          <w:sz w:val="24"/>
          <w:szCs w:val="24"/>
        </w:rPr>
        <w:t xml:space="preserve">) </w:t>
      </w:r>
      <w:r w:rsidR="000056C2" w:rsidRPr="0022102D">
        <w:rPr>
          <w:rFonts w:ascii="Times New Roman" w:hAnsi="Times New Roman" w:cs="Times New Roman"/>
          <w:sz w:val="24"/>
          <w:szCs w:val="24"/>
        </w:rPr>
        <w:t>versions of each</w:t>
      </w:r>
      <w:r w:rsidR="00A0021F" w:rsidRPr="0022102D">
        <w:rPr>
          <w:rFonts w:ascii="Times New Roman" w:hAnsi="Times New Roman" w:cs="Times New Roman"/>
          <w:sz w:val="24"/>
          <w:szCs w:val="24"/>
        </w:rPr>
        <w:t xml:space="preserve"> (U.S. Bureau of Labor Statistics)</w:t>
      </w:r>
      <w:r w:rsidR="000056C2" w:rsidRPr="0022102D">
        <w:rPr>
          <w:rFonts w:ascii="Times New Roman" w:hAnsi="Times New Roman" w:cs="Times New Roman"/>
          <w:sz w:val="24"/>
          <w:szCs w:val="24"/>
        </w:rPr>
        <w:t>.</w:t>
      </w:r>
      <w:r w:rsidRPr="0022102D">
        <w:rPr>
          <w:rFonts w:ascii="Times New Roman" w:hAnsi="Times New Roman" w:cs="Times New Roman"/>
          <w:sz w:val="24"/>
          <w:szCs w:val="24"/>
        </w:rPr>
        <w:t xml:space="preserve"> </w:t>
      </w:r>
      <w:r w:rsidR="00172E51" w:rsidRPr="0022102D">
        <w:rPr>
          <w:rFonts w:ascii="Times New Roman" w:hAnsi="Times New Roman" w:cs="Times New Roman"/>
          <w:sz w:val="24"/>
          <w:szCs w:val="24"/>
        </w:rPr>
        <w:t xml:space="preserve">Economists </w:t>
      </w:r>
      <w:del w:id="6" w:author="Aaron Sojourner" w:date="2020-05-12T14:49:00Z">
        <w:r w:rsidR="00172E51" w:rsidRPr="0022102D" w:rsidDel="002D4C26">
          <w:rPr>
            <w:rFonts w:ascii="Times New Roman" w:hAnsi="Times New Roman" w:cs="Times New Roman"/>
            <w:sz w:val="24"/>
            <w:szCs w:val="24"/>
          </w:rPr>
          <w:delText>have</w:delText>
        </w:r>
        <w:r w:rsidRPr="0022102D" w:rsidDel="002D4C26">
          <w:rPr>
            <w:rFonts w:ascii="Times New Roman" w:hAnsi="Times New Roman" w:cs="Times New Roman"/>
            <w:sz w:val="24"/>
            <w:szCs w:val="24"/>
          </w:rPr>
          <w:delText xml:space="preserve"> </w:delText>
        </w:r>
        <w:r w:rsidR="00A0021F" w:rsidRPr="0022102D" w:rsidDel="002D4C26">
          <w:rPr>
            <w:rFonts w:ascii="Times New Roman" w:hAnsi="Times New Roman" w:cs="Times New Roman"/>
            <w:sz w:val="24"/>
            <w:szCs w:val="24"/>
          </w:rPr>
          <w:delText>long</w:delText>
        </w:r>
      </w:del>
      <w:ins w:id="7" w:author="Aaron Sojourner" w:date="2020-05-12T14:49:00Z">
        <w:r w:rsidR="002D4C26">
          <w:rPr>
            <w:rFonts w:ascii="Times New Roman" w:hAnsi="Times New Roman" w:cs="Times New Roman"/>
            <w:sz w:val="24"/>
            <w:szCs w:val="24"/>
          </w:rPr>
          <w:t>often</w:t>
        </w:r>
      </w:ins>
      <w:r w:rsidR="00A0021F" w:rsidRPr="0022102D">
        <w:rPr>
          <w:rFonts w:ascii="Times New Roman" w:hAnsi="Times New Roman" w:cs="Times New Roman"/>
          <w:sz w:val="24"/>
          <w:szCs w:val="24"/>
        </w:rPr>
        <w:t xml:space="preserve"> look</w:t>
      </w:r>
      <w:del w:id="8" w:author="Aaron Sojourner" w:date="2020-05-12T14:49:00Z">
        <w:r w:rsidR="00A0021F" w:rsidRPr="0022102D" w:rsidDel="002D4C26">
          <w:rPr>
            <w:rFonts w:ascii="Times New Roman" w:hAnsi="Times New Roman" w:cs="Times New Roman"/>
            <w:sz w:val="24"/>
            <w:szCs w:val="24"/>
          </w:rPr>
          <w:delText>ed</w:delText>
        </w:r>
      </w:del>
      <w:r w:rsidR="00A0021F" w:rsidRPr="0022102D">
        <w:rPr>
          <w:rFonts w:ascii="Times New Roman" w:hAnsi="Times New Roman" w:cs="Times New Roman"/>
          <w:sz w:val="24"/>
          <w:szCs w:val="24"/>
        </w:rPr>
        <w:t xml:space="preserve"> to </w:t>
      </w:r>
      <w:r w:rsidRPr="0022102D">
        <w:rPr>
          <w:rFonts w:ascii="Times New Roman" w:hAnsi="Times New Roman" w:cs="Times New Roman"/>
          <w:sz w:val="24"/>
          <w:szCs w:val="24"/>
        </w:rPr>
        <w:t xml:space="preserve">shifting demographics and </w:t>
      </w:r>
      <w:r w:rsidR="00A0021F" w:rsidRPr="0022102D">
        <w:rPr>
          <w:rFonts w:ascii="Times New Roman" w:hAnsi="Times New Roman" w:cs="Times New Roman"/>
          <w:sz w:val="24"/>
          <w:szCs w:val="24"/>
        </w:rPr>
        <w:t xml:space="preserve">business cycles to explain such changes </w:t>
      </w:r>
      <w:r w:rsidRPr="0022102D">
        <w:rPr>
          <w:rFonts w:ascii="Times New Roman" w:hAnsi="Times New Roman" w:cs="Times New Roman"/>
          <w:sz w:val="24"/>
          <w:szCs w:val="24"/>
        </w:rPr>
        <w:t>(Aaronson et. al. 2012).</w:t>
      </w:r>
      <w:r w:rsidR="00A0021F" w:rsidRPr="0022102D">
        <w:rPr>
          <w:rFonts w:ascii="Times New Roman" w:hAnsi="Times New Roman" w:cs="Times New Roman"/>
          <w:sz w:val="24"/>
          <w:szCs w:val="24"/>
        </w:rPr>
        <w:t xml:space="preserve"> Others have focused on the role of less-conventional explanations such as changes in disability-insurance policy (</w:t>
      </w:r>
      <w:proofErr w:type="spellStart"/>
      <w:r w:rsidR="00A0021F" w:rsidRPr="0022102D">
        <w:rPr>
          <w:rFonts w:ascii="Times New Roman" w:hAnsi="Times New Roman" w:cs="Times New Roman"/>
          <w:sz w:val="24"/>
          <w:szCs w:val="24"/>
        </w:rPr>
        <w:t>Liebman</w:t>
      </w:r>
      <w:proofErr w:type="spellEnd"/>
      <w:r w:rsidR="00A0021F" w:rsidRPr="0022102D">
        <w:rPr>
          <w:rFonts w:ascii="Times New Roman" w:hAnsi="Times New Roman" w:cs="Times New Roman"/>
          <w:sz w:val="24"/>
          <w:szCs w:val="24"/>
        </w:rPr>
        <w:t xml:space="preserve"> 2015), falling demand for the labor of those with less formal education (U.S. Council of Economic Advisers 2016), </w:t>
      </w:r>
      <w:r w:rsidR="00A47426" w:rsidRPr="0022102D">
        <w:rPr>
          <w:rFonts w:ascii="Times New Roman" w:hAnsi="Times New Roman" w:cs="Times New Roman"/>
          <w:sz w:val="24"/>
          <w:szCs w:val="24"/>
        </w:rPr>
        <w:t>expanded trade (</w:t>
      </w:r>
      <w:proofErr w:type="spellStart"/>
      <w:r w:rsidR="00A47426" w:rsidRPr="0022102D">
        <w:rPr>
          <w:rFonts w:ascii="Times New Roman" w:hAnsi="Times New Roman" w:cs="Times New Roman"/>
          <w:sz w:val="24"/>
          <w:szCs w:val="24"/>
        </w:rPr>
        <w:t>Autor</w:t>
      </w:r>
      <w:proofErr w:type="spellEnd"/>
      <w:r w:rsidR="00A47426" w:rsidRPr="0022102D">
        <w:rPr>
          <w:rFonts w:ascii="Times New Roman" w:hAnsi="Times New Roman" w:cs="Times New Roman"/>
          <w:sz w:val="24"/>
          <w:szCs w:val="24"/>
        </w:rPr>
        <w:t>, Dorn &amp; Hanson 2017), automation (</w:t>
      </w:r>
      <w:proofErr w:type="spellStart"/>
      <w:r w:rsidR="00A47426" w:rsidRPr="0022102D">
        <w:rPr>
          <w:rFonts w:ascii="Times New Roman" w:hAnsi="Times New Roman" w:cs="Times New Roman"/>
          <w:sz w:val="24"/>
          <w:szCs w:val="24"/>
        </w:rPr>
        <w:t>Acemoglu</w:t>
      </w:r>
      <w:proofErr w:type="spellEnd"/>
      <w:r w:rsidR="00A47426" w:rsidRPr="0022102D">
        <w:rPr>
          <w:rFonts w:ascii="Times New Roman" w:hAnsi="Times New Roman" w:cs="Times New Roman"/>
          <w:sz w:val="24"/>
          <w:szCs w:val="24"/>
        </w:rPr>
        <w:t xml:space="preserve"> &amp; </w:t>
      </w:r>
      <w:proofErr w:type="spellStart"/>
      <w:r w:rsidR="00A47426" w:rsidRPr="0022102D">
        <w:rPr>
          <w:rFonts w:ascii="Times New Roman" w:hAnsi="Times New Roman" w:cs="Times New Roman"/>
          <w:sz w:val="24"/>
          <w:szCs w:val="24"/>
        </w:rPr>
        <w:t>Restrespo</w:t>
      </w:r>
      <w:proofErr w:type="spellEnd"/>
      <w:r w:rsidR="00A47426" w:rsidRPr="0022102D">
        <w:rPr>
          <w:rFonts w:ascii="Times New Roman" w:hAnsi="Times New Roman" w:cs="Times New Roman"/>
          <w:sz w:val="24"/>
          <w:szCs w:val="24"/>
        </w:rPr>
        <w:t xml:space="preserve"> 2018), </w:t>
      </w:r>
      <w:r w:rsidR="00A0021F" w:rsidRPr="0022102D">
        <w:rPr>
          <w:rFonts w:ascii="Times New Roman" w:hAnsi="Times New Roman" w:cs="Times New Roman"/>
          <w:sz w:val="24"/>
          <w:szCs w:val="24"/>
        </w:rPr>
        <w:t>and the rise of opio</w:t>
      </w:r>
      <w:r w:rsidR="005F41C1" w:rsidRPr="0022102D">
        <w:rPr>
          <w:rFonts w:ascii="Times New Roman" w:hAnsi="Times New Roman" w:cs="Times New Roman"/>
          <w:sz w:val="24"/>
          <w:szCs w:val="24"/>
        </w:rPr>
        <w:t>i</w:t>
      </w:r>
      <w:r w:rsidR="00A0021F" w:rsidRPr="0022102D">
        <w:rPr>
          <w:rFonts w:ascii="Times New Roman" w:hAnsi="Times New Roman" w:cs="Times New Roman"/>
          <w:sz w:val="24"/>
          <w:szCs w:val="24"/>
        </w:rPr>
        <w:t>d abuse</w:t>
      </w:r>
      <w:r w:rsidR="00172E51" w:rsidRPr="0022102D">
        <w:rPr>
          <w:rFonts w:ascii="Times New Roman" w:hAnsi="Times New Roman" w:cs="Times New Roman"/>
          <w:sz w:val="24"/>
          <w:szCs w:val="24"/>
        </w:rPr>
        <w:t>,</w:t>
      </w:r>
      <w:r w:rsidR="00A47426" w:rsidRPr="0022102D">
        <w:rPr>
          <w:rFonts w:ascii="Times New Roman" w:hAnsi="Times New Roman" w:cs="Times New Roman"/>
          <w:sz w:val="24"/>
          <w:szCs w:val="24"/>
        </w:rPr>
        <w:t xml:space="preserve"> especially over the last decade</w:t>
      </w:r>
      <w:r w:rsidR="00A0021F" w:rsidRPr="0022102D">
        <w:rPr>
          <w:rFonts w:ascii="Times New Roman" w:hAnsi="Times New Roman" w:cs="Times New Roman"/>
          <w:sz w:val="24"/>
          <w:szCs w:val="24"/>
        </w:rPr>
        <w:t xml:space="preserve"> (Krueger 2017). </w:t>
      </w:r>
    </w:p>
    <w:p w14:paraId="312697FF" w14:textId="15925183" w:rsidR="00687ED1" w:rsidRPr="0022102D" w:rsidRDefault="00687ED1"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 xml:space="preserve">Increases in punishment nationally – and the subsequent proliferation of criminal records – could play a role in suppressing employment rates nationally. A </w:t>
      </w:r>
      <w:r w:rsidR="00172E51" w:rsidRPr="0022102D">
        <w:rPr>
          <w:rFonts w:ascii="Times New Roman" w:hAnsi="Times New Roman" w:cs="Times New Roman"/>
          <w:sz w:val="24"/>
          <w:szCs w:val="24"/>
        </w:rPr>
        <w:t>substantial</w:t>
      </w:r>
      <w:r w:rsidRPr="0022102D">
        <w:rPr>
          <w:rFonts w:ascii="Times New Roman" w:hAnsi="Times New Roman" w:cs="Times New Roman"/>
          <w:sz w:val="24"/>
          <w:szCs w:val="24"/>
        </w:rPr>
        <w:t xml:space="preserve"> research literature has explored employment outcomes for individuals with criminal records and found evidence of discrimination (e.g., </w:t>
      </w:r>
      <w:proofErr w:type="spellStart"/>
      <w:r w:rsidRPr="0022102D">
        <w:rPr>
          <w:rFonts w:ascii="Times New Roman" w:hAnsi="Times New Roman" w:cs="Times New Roman"/>
          <w:sz w:val="24"/>
          <w:szCs w:val="24"/>
        </w:rPr>
        <w:t>Apel</w:t>
      </w:r>
      <w:proofErr w:type="spellEnd"/>
      <w:r w:rsidRPr="0022102D">
        <w:rPr>
          <w:rFonts w:ascii="Times New Roman" w:hAnsi="Times New Roman" w:cs="Times New Roman"/>
          <w:sz w:val="24"/>
          <w:szCs w:val="24"/>
        </w:rPr>
        <w:t xml:space="preserve"> and Sweeten 2010; Pager 2003, 2007)</w:t>
      </w:r>
      <w:del w:id="9" w:author="Sarah Shannon" w:date="2020-05-20T14:39:00Z">
        <w:r w:rsidRPr="0022102D" w:rsidDel="00C8748A">
          <w:rPr>
            <w:rFonts w:ascii="Times New Roman" w:hAnsi="Times New Roman" w:cs="Times New Roman"/>
            <w:sz w:val="24"/>
            <w:szCs w:val="24"/>
          </w:rPr>
          <w:delText xml:space="preserve">. </w:delText>
        </w:r>
      </w:del>
      <w:r w:rsidRPr="0022102D">
        <w:rPr>
          <w:rFonts w:ascii="Times New Roman" w:hAnsi="Times New Roman" w:cs="Times New Roman"/>
          <w:sz w:val="24"/>
          <w:szCs w:val="24"/>
        </w:rPr>
        <w:t xml:space="preserve"> </w:t>
      </w:r>
      <w:del w:id="10" w:author="Aaron Sojourner" w:date="2020-05-12T14:50:00Z">
        <w:r w:rsidRPr="0022102D" w:rsidDel="002D4C26">
          <w:rPr>
            <w:rFonts w:ascii="Times New Roman" w:hAnsi="Times New Roman" w:cs="Times New Roman"/>
            <w:sz w:val="24"/>
            <w:szCs w:val="24"/>
          </w:rPr>
          <w:delText>Few studies to</w:delText>
        </w:r>
        <w:r w:rsidR="00136C45" w:rsidRPr="0022102D" w:rsidDel="002D4C26">
          <w:rPr>
            <w:rFonts w:ascii="Times New Roman" w:hAnsi="Times New Roman" w:cs="Times New Roman"/>
            <w:sz w:val="24"/>
            <w:szCs w:val="24"/>
          </w:rPr>
          <w:delText xml:space="preserve"> </w:delText>
        </w:r>
        <w:r w:rsidRPr="0022102D" w:rsidDel="002D4C26">
          <w:rPr>
            <w:rFonts w:ascii="Times New Roman" w:hAnsi="Times New Roman" w:cs="Times New Roman"/>
            <w:sz w:val="24"/>
            <w:szCs w:val="24"/>
          </w:rPr>
          <w:delText>date have examined these associations at the macro level</w:delText>
        </w:r>
      </w:del>
      <w:r w:rsidRPr="0022102D">
        <w:rPr>
          <w:rFonts w:ascii="Times New Roman" w:hAnsi="Times New Roman" w:cs="Times New Roman"/>
          <w:sz w:val="24"/>
          <w:szCs w:val="24"/>
        </w:rPr>
        <w:t>, though Looney &amp; Turner (2018) found no evidence of an impact of incarceration on subsequent employment rates in a</w:t>
      </w:r>
      <w:ins w:id="11" w:author="Aaron Sojourner" w:date="2020-05-12T14:49:00Z">
        <w:r w:rsidR="002D4C26">
          <w:rPr>
            <w:rFonts w:ascii="Times New Roman" w:hAnsi="Times New Roman" w:cs="Times New Roman"/>
            <w:sz w:val="24"/>
            <w:szCs w:val="24"/>
          </w:rPr>
          <w:t>n</w:t>
        </w:r>
      </w:ins>
      <w:del w:id="12" w:author="Aaron Sojourner" w:date="2020-05-12T14:49:00Z">
        <w:r w:rsidRPr="0022102D" w:rsidDel="002D4C26">
          <w:rPr>
            <w:rFonts w:ascii="Times New Roman" w:hAnsi="Times New Roman" w:cs="Times New Roman"/>
            <w:sz w:val="24"/>
            <w:szCs w:val="24"/>
          </w:rPr>
          <w:delText xml:space="preserve"> cross-sectional</w:delText>
        </w:r>
      </w:del>
      <w:r w:rsidRPr="0022102D">
        <w:rPr>
          <w:rFonts w:ascii="Times New Roman" w:hAnsi="Times New Roman" w:cs="Times New Roman"/>
          <w:sz w:val="24"/>
          <w:szCs w:val="24"/>
        </w:rPr>
        <w:t xml:space="preserve"> analysis of administrative records among those incarcerated in 2012. </w:t>
      </w:r>
      <w:ins w:id="13" w:author="Aaron Sojourner" w:date="2020-05-12T14:50:00Z">
        <w:r w:rsidR="002D4C26">
          <w:rPr>
            <w:rFonts w:ascii="Times New Roman" w:hAnsi="Times New Roman" w:cs="Times New Roman"/>
            <w:sz w:val="24"/>
            <w:szCs w:val="24"/>
          </w:rPr>
          <w:t xml:space="preserve">Few studies </w:t>
        </w:r>
        <w:r w:rsidR="002D4C26" w:rsidRPr="0022102D">
          <w:rPr>
            <w:rFonts w:ascii="Times New Roman" w:hAnsi="Times New Roman" w:cs="Times New Roman"/>
            <w:sz w:val="24"/>
            <w:szCs w:val="24"/>
          </w:rPr>
          <w:t>have examined these associations at the macro level</w:t>
        </w:r>
        <w:r w:rsidR="002D4C26">
          <w:rPr>
            <w:rFonts w:ascii="Times New Roman" w:hAnsi="Times New Roman" w:cs="Times New Roman"/>
            <w:sz w:val="24"/>
            <w:szCs w:val="24"/>
          </w:rPr>
          <w:t>.</w:t>
        </w:r>
      </w:ins>
      <w:del w:id="14" w:author="Aaron Sojourner" w:date="2020-05-12T14:50:00Z">
        <w:r w:rsidRPr="0022102D" w:rsidDel="002D4C26">
          <w:rPr>
            <w:rFonts w:ascii="Times New Roman" w:hAnsi="Times New Roman" w:cs="Times New Roman"/>
            <w:sz w:val="24"/>
            <w:szCs w:val="24"/>
          </w:rPr>
          <w:delText>Conversely,</w:delText>
        </w:r>
      </w:del>
      <w:r w:rsidRPr="0022102D">
        <w:rPr>
          <w:rFonts w:ascii="Times New Roman" w:hAnsi="Times New Roman" w:cs="Times New Roman"/>
          <w:sz w:val="24"/>
          <w:szCs w:val="24"/>
        </w:rPr>
        <w:t xml:space="preserve"> Abraham and Kearney (2018) recently combined estimates from the literature </w:t>
      </w:r>
      <w:r w:rsidR="00A31566" w:rsidRPr="0022102D">
        <w:rPr>
          <w:rFonts w:ascii="Times New Roman" w:hAnsi="Times New Roman" w:cs="Times New Roman"/>
          <w:sz w:val="24"/>
          <w:szCs w:val="24"/>
        </w:rPr>
        <w:t>using a</w:t>
      </w:r>
      <w:r w:rsidRPr="0022102D">
        <w:rPr>
          <w:rFonts w:ascii="Times New Roman" w:hAnsi="Times New Roman" w:cs="Times New Roman"/>
          <w:sz w:val="24"/>
          <w:szCs w:val="24"/>
        </w:rPr>
        <w:t xml:space="preserve"> </w:t>
      </w:r>
      <w:del w:id="15" w:author="Aaron Sojourner" w:date="2020-05-12T14:50:00Z">
        <w:r w:rsidRPr="0022102D" w:rsidDel="002D4C26">
          <w:rPr>
            <w:rFonts w:ascii="Times New Roman" w:hAnsi="Times New Roman" w:cs="Times New Roman"/>
            <w:sz w:val="24"/>
            <w:szCs w:val="24"/>
          </w:rPr>
          <w:delText xml:space="preserve">novel </w:delText>
        </w:r>
      </w:del>
      <w:r w:rsidRPr="0022102D">
        <w:rPr>
          <w:rFonts w:ascii="Times New Roman" w:hAnsi="Times New Roman" w:cs="Times New Roman"/>
          <w:sz w:val="24"/>
          <w:szCs w:val="24"/>
        </w:rPr>
        <w:t>calibration analysis to estimate the extent to which various factors explain EPOP changes. They conclude that increased incarceration rates have contributed</w:t>
      </w:r>
      <w:r w:rsidR="00172E51" w:rsidRPr="0022102D">
        <w:rPr>
          <w:rFonts w:ascii="Times New Roman" w:hAnsi="Times New Roman" w:cs="Times New Roman"/>
          <w:sz w:val="24"/>
          <w:szCs w:val="24"/>
        </w:rPr>
        <w:t xml:space="preserve"> to </w:t>
      </w:r>
      <w:r w:rsidRPr="0022102D">
        <w:rPr>
          <w:rFonts w:ascii="Times New Roman" w:hAnsi="Times New Roman" w:cs="Times New Roman"/>
          <w:sz w:val="24"/>
          <w:szCs w:val="24"/>
        </w:rPr>
        <w:t>a</w:t>
      </w:r>
      <w:r w:rsidR="00A31566" w:rsidRPr="0022102D">
        <w:rPr>
          <w:rFonts w:ascii="Times New Roman" w:hAnsi="Times New Roman" w:cs="Times New Roman"/>
          <w:sz w:val="24"/>
          <w:szCs w:val="24"/>
        </w:rPr>
        <w:t xml:space="preserve"> statistically significant</w:t>
      </w:r>
      <w:r w:rsidRPr="0022102D">
        <w:rPr>
          <w:rFonts w:ascii="Times New Roman" w:hAnsi="Times New Roman" w:cs="Times New Roman"/>
          <w:sz w:val="24"/>
          <w:szCs w:val="24"/>
        </w:rPr>
        <w:t xml:space="preserve"> 0.13 percentage point reduction in the total employment-to-population ratio.</w:t>
      </w:r>
    </w:p>
    <w:p w14:paraId="1BE62E00" w14:textId="682FAAF6" w:rsidR="00903820" w:rsidRPr="0022102D" w:rsidRDefault="00C8748A" w:rsidP="00601B33">
      <w:pPr>
        <w:spacing w:line="480" w:lineRule="auto"/>
        <w:ind w:firstLine="720"/>
        <w:rPr>
          <w:rFonts w:ascii="Times New Roman" w:hAnsi="Times New Roman" w:cs="Times New Roman"/>
          <w:sz w:val="24"/>
          <w:szCs w:val="24"/>
        </w:rPr>
      </w:pPr>
      <w:ins w:id="16" w:author="Sarah Shannon" w:date="2020-05-20T14:40:00Z">
        <w:r w:rsidRPr="0022102D">
          <w:rPr>
            <w:rFonts w:ascii="Times New Roman" w:hAnsi="Times New Roman" w:cs="Times New Roman"/>
            <w:sz w:val="24"/>
            <w:szCs w:val="24"/>
          </w:rPr>
          <w:t>This paper studies the relationship between two consequential trends in America, the rise in the share of Americans with a felony record and the reversal of growth in the share of adults employed.</w:t>
        </w:r>
        <w:r>
          <w:rPr>
            <w:rFonts w:ascii="Times New Roman" w:hAnsi="Times New Roman" w:cs="Times New Roman"/>
            <w:sz w:val="24"/>
            <w:szCs w:val="24"/>
          </w:rPr>
          <w:t xml:space="preserve"> Specifically, </w:t>
        </w:r>
      </w:ins>
      <w:del w:id="17" w:author="Sarah Shannon" w:date="2020-05-20T14:40:00Z">
        <w:r w:rsidR="00EB464A" w:rsidRPr="0022102D" w:rsidDel="00C8748A">
          <w:rPr>
            <w:rFonts w:ascii="Times New Roman" w:hAnsi="Times New Roman" w:cs="Times New Roman"/>
            <w:sz w:val="24"/>
            <w:szCs w:val="24"/>
          </w:rPr>
          <w:delText xml:space="preserve">In this paper, </w:delText>
        </w:r>
      </w:del>
      <w:r w:rsidR="00136C45" w:rsidRPr="0022102D">
        <w:rPr>
          <w:rFonts w:ascii="Times New Roman" w:hAnsi="Times New Roman" w:cs="Times New Roman"/>
          <w:sz w:val="24"/>
          <w:szCs w:val="24"/>
        </w:rPr>
        <w:t xml:space="preserve">we </w:t>
      </w:r>
      <w:r w:rsidR="009A4813" w:rsidRPr="0022102D">
        <w:rPr>
          <w:rFonts w:ascii="Times New Roman" w:hAnsi="Times New Roman" w:cs="Times New Roman"/>
          <w:sz w:val="24"/>
          <w:szCs w:val="24"/>
        </w:rPr>
        <w:t xml:space="preserve">provide </w:t>
      </w:r>
      <w:r w:rsidR="00EE1341" w:rsidRPr="0022102D">
        <w:rPr>
          <w:rFonts w:ascii="Times New Roman" w:hAnsi="Times New Roman" w:cs="Times New Roman"/>
          <w:sz w:val="24"/>
          <w:szCs w:val="24"/>
        </w:rPr>
        <w:t>the first esti</w:t>
      </w:r>
      <w:r w:rsidR="002B3ADF" w:rsidRPr="0022102D">
        <w:rPr>
          <w:rFonts w:ascii="Times New Roman" w:hAnsi="Times New Roman" w:cs="Times New Roman"/>
          <w:sz w:val="24"/>
          <w:szCs w:val="24"/>
        </w:rPr>
        <w:t xml:space="preserve">mates of </w:t>
      </w:r>
      <w:r w:rsidR="00EE1341" w:rsidRPr="0022102D">
        <w:rPr>
          <w:rFonts w:ascii="Times New Roman" w:hAnsi="Times New Roman" w:cs="Times New Roman"/>
          <w:sz w:val="24"/>
          <w:szCs w:val="24"/>
        </w:rPr>
        <w:t>how changes in states’ share</w:t>
      </w:r>
      <w:r w:rsidR="00912738" w:rsidRPr="0022102D">
        <w:rPr>
          <w:rFonts w:ascii="Times New Roman" w:hAnsi="Times New Roman" w:cs="Times New Roman"/>
          <w:sz w:val="24"/>
          <w:szCs w:val="24"/>
        </w:rPr>
        <w:t xml:space="preserve"> of </w:t>
      </w:r>
      <w:r w:rsidR="00EE1341" w:rsidRPr="0022102D">
        <w:rPr>
          <w:rFonts w:ascii="Times New Roman" w:hAnsi="Times New Roman" w:cs="Times New Roman"/>
          <w:sz w:val="24"/>
          <w:szCs w:val="24"/>
        </w:rPr>
        <w:t xml:space="preserve">adults </w:t>
      </w:r>
      <w:r w:rsidR="00912738" w:rsidRPr="0022102D">
        <w:rPr>
          <w:rFonts w:ascii="Times New Roman" w:hAnsi="Times New Roman" w:cs="Times New Roman"/>
          <w:sz w:val="24"/>
          <w:szCs w:val="24"/>
        </w:rPr>
        <w:t xml:space="preserve">with a felony record </w:t>
      </w:r>
      <w:r w:rsidR="00EE1341" w:rsidRPr="0022102D">
        <w:rPr>
          <w:rFonts w:ascii="Times New Roman" w:hAnsi="Times New Roman" w:cs="Times New Roman"/>
          <w:sz w:val="24"/>
          <w:szCs w:val="24"/>
        </w:rPr>
        <w:t xml:space="preserve">relate to changes in </w:t>
      </w:r>
      <w:del w:id="18" w:author="Sarah Shannon" w:date="2020-05-20T14:42:00Z">
        <w:r w:rsidR="00EE1341" w:rsidRPr="0022102D" w:rsidDel="00C8748A">
          <w:rPr>
            <w:rFonts w:ascii="Times New Roman" w:hAnsi="Times New Roman" w:cs="Times New Roman"/>
            <w:sz w:val="24"/>
            <w:szCs w:val="24"/>
          </w:rPr>
          <w:delText xml:space="preserve">their </w:delText>
        </w:r>
      </w:del>
      <w:r w:rsidR="002B3ADF" w:rsidRPr="0022102D">
        <w:rPr>
          <w:rFonts w:ascii="Times New Roman" w:hAnsi="Times New Roman" w:cs="Times New Roman"/>
          <w:sz w:val="24"/>
          <w:szCs w:val="24"/>
        </w:rPr>
        <w:t xml:space="preserve">aggregate employment </w:t>
      </w:r>
      <w:r w:rsidR="00912738" w:rsidRPr="0022102D">
        <w:rPr>
          <w:rFonts w:ascii="Times New Roman" w:hAnsi="Times New Roman" w:cs="Times New Roman"/>
          <w:sz w:val="24"/>
          <w:szCs w:val="24"/>
        </w:rPr>
        <w:t>rates</w:t>
      </w:r>
      <w:r w:rsidR="002B3ADF" w:rsidRPr="0022102D">
        <w:rPr>
          <w:rFonts w:ascii="Times New Roman" w:hAnsi="Times New Roman" w:cs="Times New Roman"/>
          <w:sz w:val="24"/>
          <w:szCs w:val="24"/>
        </w:rPr>
        <w:t xml:space="preserve">. </w:t>
      </w:r>
      <w:r w:rsidR="00AC07A6" w:rsidRPr="0022102D">
        <w:rPr>
          <w:rFonts w:ascii="Times New Roman" w:hAnsi="Times New Roman" w:cs="Times New Roman"/>
          <w:sz w:val="24"/>
          <w:szCs w:val="24"/>
        </w:rPr>
        <w:t>We use</w:t>
      </w:r>
      <w:r w:rsidR="00EE1341" w:rsidRPr="0022102D">
        <w:rPr>
          <w:rFonts w:ascii="Times New Roman" w:hAnsi="Times New Roman" w:cs="Times New Roman"/>
          <w:sz w:val="24"/>
          <w:szCs w:val="24"/>
        </w:rPr>
        <w:t xml:space="preserve"> recent</w:t>
      </w:r>
      <w:r w:rsidR="00EB464A" w:rsidRPr="0022102D">
        <w:rPr>
          <w:rFonts w:ascii="Times New Roman" w:hAnsi="Times New Roman" w:cs="Times New Roman"/>
          <w:sz w:val="24"/>
          <w:szCs w:val="24"/>
        </w:rPr>
        <w:t xml:space="preserve">ly published </w:t>
      </w:r>
      <w:r w:rsidR="002226E7" w:rsidRPr="0022102D">
        <w:rPr>
          <w:rFonts w:ascii="Times New Roman" w:hAnsi="Times New Roman" w:cs="Times New Roman"/>
          <w:sz w:val="24"/>
          <w:szCs w:val="24"/>
        </w:rPr>
        <w:t xml:space="preserve">estimates </w:t>
      </w:r>
      <w:r w:rsidR="00EE1341" w:rsidRPr="0022102D">
        <w:rPr>
          <w:rFonts w:ascii="Times New Roman" w:hAnsi="Times New Roman" w:cs="Times New Roman"/>
          <w:sz w:val="24"/>
          <w:szCs w:val="24"/>
        </w:rPr>
        <w:t xml:space="preserve">of the number of people with a felony history in each state-year, created </w:t>
      </w:r>
      <w:r w:rsidR="002226E7" w:rsidRPr="0022102D">
        <w:rPr>
          <w:rFonts w:ascii="Times New Roman" w:hAnsi="Times New Roman" w:cs="Times New Roman"/>
          <w:sz w:val="24"/>
          <w:szCs w:val="24"/>
        </w:rPr>
        <w:t xml:space="preserve">using </w:t>
      </w:r>
      <w:r w:rsidR="002226E7" w:rsidRPr="0022102D">
        <w:rPr>
          <w:rFonts w:ascii="Times New Roman" w:hAnsi="Times New Roman" w:cs="Times New Roman"/>
          <w:sz w:val="24"/>
          <w:szCs w:val="24"/>
        </w:rPr>
        <w:lastRenderedPageBreak/>
        <w:t xml:space="preserve">demographic life table methods </w:t>
      </w:r>
      <w:r w:rsidR="00EE1341" w:rsidRPr="0022102D">
        <w:rPr>
          <w:rFonts w:ascii="Times New Roman" w:hAnsi="Times New Roman" w:cs="Times New Roman"/>
          <w:sz w:val="24"/>
          <w:szCs w:val="24"/>
        </w:rPr>
        <w:t xml:space="preserve">and available </w:t>
      </w:r>
      <w:r w:rsidR="00AC07A6" w:rsidRPr="0022102D">
        <w:rPr>
          <w:rFonts w:ascii="Times New Roman" w:hAnsi="Times New Roman" w:cs="Times New Roman"/>
          <w:sz w:val="24"/>
          <w:szCs w:val="24"/>
        </w:rPr>
        <w:t>annually from</w:t>
      </w:r>
      <w:r w:rsidR="00C74B35" w:rsidRPr="0022102D">
        <w:rPr>
          <w:rFonts w:ascii="Times New Roman" w:hAnsi="Times New Roman" w:cs="Times New Roman"/>
          <w:sz w:val="24"/>
          <w:szCs w:val="24"/>
        </w:rPr>
        <w:t xml:space="preserve"> </w:t>
      </w:r>
      <w:r w:rsidR="00EE1341" w:rsidRPr="0022102D">
        <w:rPr>
          <w:rFonts w:ascii="Times New Roman" w:hAnsi="Times New Roman" w:cs="Times New Roman"/>
          <w:sz w:val="24"/>
          <w:szCs w:val="24"/>
        </w:rPr>
        <w:t xml:space="preserve">1980 to 2010 </w:t>
      </w:r>
      <w:r w:rsidR="002226E7" w:rsidRPr="0022102D">
        <w:rPr>
          <w:rFonts w:ascii="Times New Roman" w:hAnsi="Times New Roman" w:cs="Times New Roman"/>
          <w:sz w:val="24"/>
          <w:szCs w:val="24"/>
        </w:rPr>
        <w:t xml:space="preserve">(Shannon et. al. 2017). </w:t>
      </w:r>
      <w:r w:rsidR="00903820" w:rsidRPr="0022102D">
        <w:rPr>
          <w:rFonts w:ascii="Times New Roman" w:hAnsi="Times New Roman" w:cs="Times New Roman"/>
          <w:sz w:val="24"/>
          <w:szCs w:val="24"/>
        </w:rPr>
        <w:t xml:space="preserve">We exploit </w:t>
      </w:r>
      <w:r w:rsidR="00A47426" w:rsidRPr="0022102D">
        <w:rPr>
          <w:rFonts w:ascii="Times New Roman" w:hAnsi="Times New Roman" w:cs="Times New Roman"/>
          <w:sz w:val="24"/>
          <w:szCs w:val="24"/>
        </w:rPr>
        <w:t>within-</w:t>
      </w:r>
      <w:r w:rsidR="00903820" w:rsidRPr="0022102D">
        <w:rPr>
          <w:rFonts w:ascii="Times New Roman" w:hAnsi="Times New Roman" w:cs="Times New Roman"/>
          <w:sz w:val="24"/>
          <w:szCs w:val="24"/>
        </w:rPr>
        <w:t>state</w:t>
      </w:r>
      <w:r w:rsidR="00A47426" w:rsidRPr="0022102D">
        <w:rPr>
          <w:rFonts w:ascii="Times New Roman" w:hAnsi="Times New Roman" w:cs="Times New Roman"/>
          <w:sz w:val="24"/>
          <w:szCs w:val="24"/>
        </w:rPr>
        <w:t xml:space="preserve"> </w:t>
      </w:r>
      <w:r w:rsidR="00903820" w:rsidRPr="0022102D">
        <w:rPr>
          <w:rFonts w:ascii="Times New Roman" w:hAnsi="Times New Roman" w:cs="Times New Roman"/>
          <w:sz w:val="24"/>
          <w:szCs w:val="24"/>
        </w:rPr>
        <w:t xml:space="preserve">variation </w:t>
      </w:r>
      <w:r w:rsidR="00A47426" w:rsidRPr="0022102D">
        <w:rPr>
          <w:rFonts w:ascii="Times New Roman" w:hAnsi="Times New Roman" w:cs="Times New Roman"/>
          <w:sz w:val="24"/>
          <w:szCs w:val="24"/>
        </w:rPr>
        <w:t xml:space="preserve">in felony-history share over time </w:t>
      </w:r>
      <w:r w:rsidR="00903820" w:rsidRPr="0022102D">
        <w:rPr>
          <w:rFonts w:ascii="Times New Roman" w:hAnsi="Times New Roman" w:cs="Times New Roman"/>
          <w:sz w:val="24"/>
          <w:szCs w:val="24"/>
        </w:rPr>
        <w:t xml:space="preserve">in a </w:t>
      </w:r>
      <w:del w:id="19" w:author="Aaron Sojourner" w:date="2020-05-12T14:51:00Z">
        <w:r w:rsidR="00903820" w:rsidRPr="0022102D" w:rsidDel="002D4C26">
          <w:rPr>
            <w:rFonts w:ascii="Times New Roman" w:hAnsi="Times New Roman" w:cs="Times New Roman"/>
            <w:sz w:val="24"/>
            <w:szCs w:val="24"/>
          </w:rPr>
          <w:delText>generalized differences-in-differences</w:delText>
        </w:r>
      </w:del>
      <w:ins w:id="20" w:author="Aaron Sojourner" w:date="2020-05-12T14:51:00Z">
        <w:r w:rsidR="002D4C26">
          <w:rPr>
            <w:rFonts w:ascii="Times New Roman" w:hAnsi="Times New Roman" w:cs="Times New Roman"/>
            <w:sz w:val="24"/>
            <w:szCs w:val="24"/>
          </w:rPr>
          <w:t>two-way fixed-effects</w:t>
        </w:r>
      </w:ins>
      <w:r w:rsidR="00903820" w:rsidRPr="0022102D">
        <w:rPr>
          <w:rFonts w:ascii="Times New Roman" w:hAnsi="Times New Roman" w:cs="Times New Roman"/>
          <w:sz w:val="24"/>
          <w:szCs w:val="24"/>
        </w:rPr>
        <w:t xml:space="preserve"> design to </w:t>
      </w:r>
      <w:r w:rsidR="008B5056" w:rsidRPr="0022102D">
        <w:rPr>
          <w:rFonts w:ascii="Times New Roman" w:hAnsi="Times New Roman" w:cs="Times New Roman"/>
          <w:sz w:val="24"/>
          <w:szCs w:val="24"/>
        </w:rPr>
        <w:t xml:space="preserve">generate new evidence about </w:t>
      </w:r>
      <w:r w:rsidR="00903820" w:rsidRPr="0022102D">
        <w:rPr>
          <w:rFonts w:ascii="Times New Roman" w:hAnsi="Times New Roman" w:cs="Times New Roman"/>
          <w:sz w:val="24"/>
          <w:szCs w:val="24"/>
        </w:rPr>
        <w:t>the causal impact of criminal records on</w:t>
      </w:r>
      <w:r w:rsidR="00A47426" w:rsidRPr="0022102D">
        <w:rPr>
          <w:rFonts w:ascii="Times New Roman" w:hAnsi="Times New Roman" w:cs="Times New Roman"/>
          <w:sz w:val="24"/>
          <w:szCs w:val="24"/>
        </w:rPr>
        <w:t xml:space="preserve"> employment rates</w:t>
      </w:r>
      <w:del w:id="21" w:author="Sarah Shannon" w:date="2020-05-20T14:44:00Z">
        <w:r w:rsidR="00903820" w:rsidRPr="0022102D" w:rsidDel="00C8748A">
          <w:rPr>
            <w:rFonts w:ascii="Times New Roman" w:hAnsi="Times New Roman" w:cs="Times New Roman"/>
            <w:sz w:val="24"/>
            <w:szCs w:val="24"/>
          </w:rPr>
          <w:delText>. In doing so, we present the first estimates of aggregate</w:delText>
        </w:r>
        <w:r w:rsidR="00A5511F" w:rsidRPr="0022102D" w:rsidDel="00C8748A">
          <w:rPr>
            <w:rFonts w:ascii="Times New Roman" w:hAnsi="Times New Roman" w:cs="Times New Roman"/>
            <w:sz w:val="24"/>
            <w:szCs w:val="24"/>
          </w:rPr>
          <w:delText>-</w:delText>
        </w:r>
        <w:r w:rsidR="00903820" w:rsidRPr="0022102D" w:rsidDel="00C8748A">
          <w:rPr>
            <w:rFonts w:ascii="Times New Roman" w:hAnsi="Times New Roman" w:cs="Times New Roman"/>
            <w:sz w:val="24"/>
            <w:szCs w:val="24"/>
          </w:rPr>
          <w:delText xml:space="preserve">level </w:delText>
        </w:r>
        <w:r w:rsidR="00A5511F" w:rsidRPr="0022102D" w:rsidDel="00C8748A">
          <w:rPr>
            <w:rFonts w:ascii="Times New Roman" w:hAnsi="Times New Roman" w:cs="Times New Roman"/>
            <w:sz w:val="24"/>
            <w:szCs w:val="24"/>
          </w:rPr>
          <w:delText xml:space="preserve">felony </w:delText>
        </w:r>
        <w:r w:rsidR="00903820" w:rsidRPr="0022102D" w:rsidDel="00C8748A">
          <w:rPr>
            <w:rFonts w:ascii="Times New Roman" w:hAnsi="Times New Roman" w:cs="Times New Roman"/>
            <w:sz w:val="24"/>
            <w:szCs w:val="24"/>
          </w:rPr>
          <w:delText xml:space="preserve">records and </w:delText>
        </w:r>
        <w:r w:rsidR="00A47426" w:rsidRPr="0022102D" w:rsidDel="00C8748A">
          <w:rPr>
            <w:rFonts w:ascii="Times New Roman" w:hAnsi="Times New Roman" w:cs="Times New Roman"/>
            <w:sz w:val="24"/>
            <w:szCs w:val="24"/>
          </w:rPr>
          <w:delText>employment</w:delText>
        </w:r>
      </w:del>
      <w:r w:rsidR="00417300" w:rsidRPr="0022102D">
        <w:rPr>
          <w:rFonts w:ascii="Times New Roman" w:hAnsi="Times New Roman" w:cs="Times New Roman"/>
          <w:sz w:val="24"/>
          <w:szCs w:val="24"/>
        </w:rPr>
        <w:t xml:space="preserve">, which </w:t>
      </w:r>
      <w:del w:id="22" w:author="Sarah Shannon" w:date="2020-05-20T14:44:00Z">
        <w:r w:rsidR="008B5056" w:rsidRPr="0022102D" w:rsidDel="00C8748A">
          <w:rPr>
            <w:rFonts w:ascii="Times New Roman" w:hAnsi="Times New Roman" w:cs="Times New Roman"/>
            <w:sz w:val="24"/>
            <w:szCs w:val="24"/>
          </w:rPr>
          <w:delText xml:space="preserve">are </w:delText>
        </w:r>
      </w:del>
      <w:ins w:id="23" w:author="Sarah Shannon" w:date="2020-05-20T14:44:00Z">
        <w:r>
          <w:rPr>
            <w:rFonts w:ascii="Times New Roman" w:hAnsi="Times New Roman" w:cs="Times New Roman"/>
            <w:sz w:val="24"/>
            <w:szCs w:val="24"/>
          </w:rPr>
          <w:t>is</w:t>
        </w:r>
        <w:r w:rsidRPr="0022102D">
          <w:rPr>
            <w:rFonts w:ascii="Times New Roman" w:hAnsi="Times New Roman" w:cs="Times New Roman"/>
            <w:sz w:val="24"/>
            <w:szCs w:val="24"/>
          </w:rPr>
          <w:t xml:space="preserve"> </w:t>
        </w:r>
      </w:ins>
      <w:r w:rsidR="00417300" w:rsidRPr="0022102D">
        <w:rPr>
          <w:rFonts w:ascii="Times New Roman" w:hAnsi="Times New Roman" w:cs="Times New Roman"/>
          <w:sz w:val="24"/>
          <w:szCs w:val="24"/>
        </w:rPr>
        <w:t xml:space="preserve">critical to </w:t>
      </w:r>
      <w:r w:rsidR="00A47426" w:rsidRPr="0022102D">
        <w:rPr>
          <w:rFonts w:ascii="Times New Roman" w:hAnsi="Times New Roman" w:cs="Times New Roman"/>
          <w:sz w:val="24"/>
          <w:szCs w:val="24"/>
        </w:rPr>
        <w:t xml:space="preserve">understanding </w:t>
      </w:r>
      <w:r w:rsidR="00A5511F" w:rsidRPr="0022102D">
        <w:rPr>
          <w:rFonts w:ascii="Times New Roman" w:hAnsi="Times New Roman" w:cs="Times New Roman"/>
          <w:sz w:val="24"/>
          <w:szCs w:val="24"/>
        </w:rPr>
        <w:t>macro-level</w:t>
      </w:r>
      <w:r w:rsidR="00B063A0" w:rsidRPr="0022102D">
        <w:rPr>
          <w:rFonts w:ascii="Times New Roman" w:hAnsi="Times New Roman" w:cs="Times New Roman"/>
          <w:sz w:val="24"/>
          <w:szCs w:val="24"/>
        </w:rPr>
        <w:t xml:space="preserve"> </w:t>
      </w:r>
      <w:r w:rsidR="00417300" w:rsidRPr="0022102D">
        <w:rPr>
          <w:rFonts w:ascii="Times New Roman" w:hAnsi="Times New Roman" w:cs="Times New Roman"/>
          <w:sz w:val="24"/>
          <w:szCs w:val="24"/>
        </w:rPr>
        <w:t>sociological and economic consequences of the criminal justice system in the U.S.</w:t>
      </w:r>
    </w:p>
    <w:p w14:paraId="15B7385D" w14:textId="1B3ACF8C" w:rsidR="0083614E" w:rsidRPr="0022102D" w:rsidRDefault="00EE1341"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 xml:space="preserve">Our </w:t>
      </w:r>
      <w:commentRangeStart w:id="24"/>
      <w:del w:id="25" w:author="Sarah Shannon" w:date="2020-05-20T14:47:00Z">
        <w:r w:rsidRPr="0022102D" w:rsidDel="00AE62F7">
          <w:rPr>
            <w:rFonts w:ascii="Times New Roman" w:hAnsi="Times New Roman" w:cs="Times New Roman"/>
            <w:sz w:val="24"/>
            <w:szCs w:val="24"/>
          </w:rPr>
          <w:delText>second</w:delText>
        </w:r>
        <w:commentRangeEnd w:id="24"/>
        <w:r w:rsidR="00C8748A" w:rsidDel="00AE62F7">
          <w:rPr>
            <w:rStyle w:val="CommentReference"/>
          </w:rPr>
          <w:commentReference w:id="24"/>
        </w:r>
        <w:r w:rsidRPr="0022102D" w:rsidDel="00AE62F7">
          <w:rPr>
            <w:rFonts w:ascii="Times New Roman" w:hAnsi="Times New Roman" w:cs="Times New Roman"/>
            <w:sz w:val="24"/>
            <w:szCs w:val="24"/>
          </w:rPr>
          <w:delText xml:space="preserve"> </w:delText>
        </w:r>
      </w:del>
      <w:r w:rsidRPr="0022102D">
        <w:rPr>
          <w:rFonts w:ascii="Times New Roman" w:hAnsi="Times New Roman" w:cs="Times New Roman"/>
          <w:sz w:val="24"/>
          <w:szCs w:val="24"/>
        </w:rPr>
        <w:t xml:space="preserve">contribution </w:t>
      </w:r>
      <w:r w:rsidR="0085424F" w:rsidRPr="0022102D">
        <w:rPr>
          <w:rFonts w:ascii="Times New Roman" w:hAnsi="Times New Roman" w:cs="Times New Roman"/>
          <w:sz w:val="24"/>
          <w:szCs w:val="24"/>
        </w:rPr>
        <w:t>expands</w:t>
      </w:r>
      <w:r w:rsidRPr="0022102D">
        <w:rPr>
          <w:rFonts w:ascii="Times New Roman" w:hAnsi="Times New Roman" w:cs="Times New Roman"/>
          <w:sz w:val="24"/>
          <w:szCs w:val="24"/>
        </w:rPr>
        <w:t xml:space="preserve"> the scope of inquiry about drivers of real employment outcomes beyond the formerly-incarcerated to </w:t>
      </w:r>
      <w:r w:rsidR="008B5056" w:rsidRPr="0022102D">
        <w:rPr>
          <w:rFonts w:ascii="Times New Roman" w:hAnsi="Times New Roman" w:cs="Times New Roman"/>
          <w:sz w:val="24"/>
          <w:szCs w:val="24"/>
        </w:rPr>
        <w:t>the</w:t>
      </w:r>
      <w:r w:rsidRPr="0022102D">
        <w:rPr>
          <w:rFonts w:ascii="Times New Roman" w:hAnsi="Times New Roman" w:cs="Times New Roman"/>
          <w:sz w:val="24"/>
          <w:szCs w:val="24"/>
        </w:rPr>
        <w:t xml:space="preserve"> broader group of those formerly convicted of a felony, whether incarcerated or not. Conviction history, not incarceration history, i</w:t>
      </w:r>
      <w:r w:rsidR="00E27769" w:rsidRPr="0022102D">
        <w:rPr>
          <w:rFonts w:ascii="Times New Roman" w:hAnsi="Times New Roman" w:cs="Times New Roman"/>
          <w:sz w:val="24"/>
          <w:szCs w:val="24"/>
        </w:rPr>
        <w:t>s the piece of information most-</w:t>
      </w:r>
      <w:r w:rsidRPr="0022102D">
        <w:rPr>
          <w:rFonts w:ascii="Times New Roman" w:hAnsi="Times New Roman" w:cs="Times New Roman"/>
          <w:sz w:val="24"/>
          <w:szCs w:val="24"/>
        </w:rPr>
        <w:t xml:space="preserve">relevant in the job-search process and the focal factor in audit studies showing negative impacts on individuals’ chances of advancing through the process (Pager </w:t>
      </w:r>
      <w:r w:rsidR="00D36720" w:rsidRPr="0022102D">
        <w:rPr>
          <w:rFonts w:ascii="Times New Roman" w:hAnsi="Times New Roman" w:cs="Times New Roman"/>
          <w:sz w:val="24"/>
          <w:szCs w:val="24"/>
        </w:rPr>
        <w:t>2007; 2003</w:t>
      </w:r>
      <w:r w:rsidRPr="0022102D">
        <w:rPr>
          <w:rFonts w:ascii="Times New Roman" w:hAnsi="Times New Roman" w:cs="Times New Roman"/>
          <w:sz w:val="24"/>
          <w:szCs w:val="24"/>
        </w:rPr>
        <w:t>). Not all people convicted of felonies are incarcerated (Shannon et al. 2017; Looney &amp; Turner 2018).</w:t>
      </w:r>
      <w:r w:rsidR="00E27769" w:rsidRPr="0022102D">
        <w:rPr>
          <w:rFonts w:ascii="Times New Roman" w:hAnsi="Times New Roman" w:cs="Times New Roman"/>
          <w:sz w:val="24"/>
          <w:szCs w:val="24"/>
        </w:rPr>
        <w:t xml:space="preserve"> In fact,</w:t>
      </w:r>
      <w:r w:rsidRPr="0022102D">
        <w:rPr>
          <w:rFonts w:ascii="Times New Roman" w:hAnsi="Times New Roman" w:cs="Times New Roman"/>
          <w:sz w:val="24"/>
          <w:szCs w:val="24"/>
        </w:rPr>
        <w:t xml:space="preserve"> Shannon et al. </w:t>
      </w:r>
      <w:r w:rsidR="00D36720" w:rsidRPr="0022102D">
        <w:rPr>
          <w:rFonts w:ascii="Times New Roman" w:hAnsi="Times New Roman" w:cs="Times New Roman"/>
          <w:sz w:val="24"/>
          <w:szCs w:val="24"/>
        </w:rPr>
        <w:t xml:space="preserve">(2017) </w:t>
      </w:r>
      <w:r w:rsidRPr="0022102D">
        <w:rPr>
          <w:rFonts w:ascii="Times New Roman" w:hAnsi="Times New Roman" w:cs="Times New Roman"/>
          <w:sz w:val="24"/>
          <w:szCs w:val="24"/>
        </w:rPr>
        <w:t>est</w:t>
      </w:r>
      <w:r w:rsidR="00E27769" w:rsidRPr="0022102D">
        <w:rPr>
          <w:rFonts w:ascii="Times New Roman" w:hAnsi="Times New Roman" w:cs="Times New Roman"/>
          <w:sz w:val="24"/>
          <w:szCs w:val="24"/>
        </w:rPr>
        <w:t>imate that in</w:t>
      </w:r>
      <w:r w:rsidRPr="0022102D">
        <w:rPr>
          <w:rFonts w:ascii="Times New Roman" w:hAnsi="Times New Roman" w:cs="Times New Roman"/>
          <w:sz w:val="24"/>
          <w:szCs w:val="24"/>
        </w:rPr>
        <w:t xml:space="preserve"> </w:t>
      </w:r>
      <w:r w:rsidR="00E27769" w:rsidRPr="0022102D">
        <w:rPr>
          <w:rFonts w:ascii="Times New Roman" w:hAnsi="Times New Roman" w:cs="Times New Roman"/>
          <w:sz w:val="24"/>
          <w:szCs w:val="24"/>
        </w:rPr>
        <w:t>2010 the number of U.S. adults living in the community with a felony record was three times larger than the combined number of those f</w:t>
      </w:r>
      <w:r w:rsidRPr="0022102D">
        <w:rPr>
          <w:rFonts w:ascii="Times New Roman" w:hAnsi="Times New Roman" w:cs="Times New Roman"/>
          <w:sz w:val="24"/>
          <w:szCs w:val="24"/>
        </w:rPr>
        <w:t>ormerly</w:t>
      </w:r>
      <w:r w:rsidR="00E27769" w:rsidRPr="0022102D">
        <w:rPr>
          <w:rFonts w:ascii="Times New Roman" w:hAnsi="Times New Roman" w:cs="Times New Roman"/>
          <w:sz w:val="24"/>
          <w:szCs w:val="24"/>
        </w:rPr>
        <w:t xml:space="preserve"> </w:t>
      </w:r>
      <w:r w:rsidRPr="0022102D">
        <w:rPr>
          <w:rFonts w:ascii="Times New Roman" w:hAnsi="Times New Roman" w:cs="Times New Roman"/>
          <w:sz w:val="24"/>
          <w:szCs w:val="24"/>
        </w:rPr>
        <w:t>incar</w:t>
      </w:r>
      <w:r w:rsidR="00E27769" w:rsidRPr="0022102D">
        <w:rPr>
          <w:rFonts w:ascii="Times New Roman" w:hAnsi="Times New Roman" w:cs="Times New Roman"/>
          <w:sz w:val="24"/>
          <w:szCs w:val="24"/>
        </w:rPr>
        <w:t xml:space="preserve">cerated or on parole. The share of American adults formerly-incarcerated or on parole </w:t>
      </w:r>
      <w:r w:rsidR="0085424F" w:rsidRPr="0022102D">
        <w:rPr>
          <w:rFonts w:ascii="Times New Roman" w:hAnsi="Times New Roman" w:cs="Times New Roman"/>
          <w:sz w:val="24"/>
          <w:szCs w:val="24"/>
        </w:rPr>
        <w:t>rose significantly</w:t>
      </w:r>
      <w:r w:rsidR="00E27769" w:rsidRPr="0022102D">
        <w:rPr>
          <w:rFonts w:ascii="Times New Roman" w:hAnsi="Times New Roman" w:cs="Times New Roman"/>
          <w:sz w:val="24"/>
          <w:szCs w:val="24"/>
        </w:rPr>
        <w:t xml:space="preserve"> between 1980 and 2010, </w:t>
      </w:r>
      <w:r w:rsidR="0085424F" w:rsidRPr="0022102D">
        <w:rPr>
          <w:rFonts w:ascii="Times New Roman" w:hAnsi="Times New Roman" w:cs="Times New Roman"/>
          <w:sz w:val="24"/>
          <w:szCs w:val="24"/>
        </w:rPr>
        <w:t xml:space="preserve">by </w:t>
      </w:r>
      <w:r w:rsidR="00E27769" w:rsidRPr="0022102D">
        <w:rPr>
          <w:rFonts w:ascii="Times New Roman" w:hAnsi="Times New Roman" w:cs="Times New Roman"/>
          <w:sz w:val="24"/>
          <w:szCs w:val="24"/>
        </w:rPr>
        <w:t xml:space="preserve">1.5 percentage points, but the share with a felony history rose much more, </w:t>
      </w:r>
      <w:r w:rsidR="0085424F" w:rsidRPr="0022102D">
        <w:rPr>
          <w:rFonts w:ascii="Times New Roman" w:hAnsi="Times New Roman" w:cs="Times New Roman"/>
          <w:sz w:val="24"/>
          <w:szCs w:val="24"/>
        </w:rPr>
        <w:t xml:space="preserve">by </w:t>
      </w:r>
      <w:r w:rsidR="00E27769" w:rsidRPr="0022102D">
        <w:rPr>
          <w:rFonts w:ascii="Times New Roman" w:hAnsi="Times New Roman" w:cs="Times New Roman"/>
          <w:sz w:val="24"/>
          <w:szCs w:val="24"/>
        </w:rPr>
        <w:t>3.8 percentage points.</w:t>
      </w:r>
      <w:r w:rsidR="0083614E" w:rsidRPr="0022102D">
        <w:rPr>
          <w:rFonts w:ascii="Times New Roman" w:hAnsi="Times New Roman" w:cs="Times New Roman"/>
          <w:sz w:val="24"/>
          <w:szCs w:val="24"/>
        </w:rPr>
        <w:t xml:space="preserve"> </w:t>
      </w:r>
      <w:r w:rsidR="009C41EA" w:rsidRPr="0022102D">
        <w:rPr>
          <w:rFonts w:ascii="Times New Roman" w:hAnsi="Times New Roman" w:cs="Times New Roman"/>
          <w:sz w:val="24"/>
          <w:szCs w:val="24"/>
        </w:rPr>
        <w:t xml:space="preserve">A </w:t>
      </w:r>
      <w:del w:id="26" w:author="Aaron Sojourner" w:date="2020-05-12T14:52:00Z">
        <w:r w:rsidR="009C41EA" w:rsidRPr="0022102D" w:rsidDel="002D4C26">
          <w:rPr>
            <w:rFonts w:ascii="Times New Roman" w:hAnsi="Times New Roman" w:cs="Times New Roman"/>
            <w:sz w:val="24"/>
            <w:szCs w:val="24"/>
          </w:rPr>
          <w:delText xml:space="preserve">narrow </w:delText>
        </w:r>
      </w:del>
      <w:r w:rsidR="009C41EA" w:rsidRPr="0022102D">
        <w:rPr>
          <w:rFonts w:ascii="Times New Roman" w:hAnsi="Times New Roman" w:cs="Times New Roman"/>
          <w:sz w:val="24"/>
          <w:szCs w:val="24"/>
        </w:rPr>
        <w:t xml:space="preserve">focus only on the formerly incarcerated </w:t>
      </w:r>
      <w:r w:rsidR="00172E51" w:rsidRPr="0022102D">
        <w:rPr>
          <w:rFonts w:ascii="Times New Roman" w:hAnsi="Times New Roman" w:cs="Times New Roman"/>
          <w:sz w:val="24"/>
          <w:szCs w:val="24"/>
        </w:rPr>
        <w:t>overlooks the impact of this broader proliferation of felony records</w:t>
      </w:r>
      <w:r w:rsidR="009C41EA" w:rsidRPr="0022102D">
        <w:rPr>
          <w:rFonts w:ascii="Times New Roman" w:hAnsi="Times New Roman" w:cs="Times New Roman"/>
          <w:sz w:val="24"/>
          <w:szCs w:val="24"/>
        </w:rPr>
        <w:t>.</w:t>
      </w:r>
    </w:p>
    <w:p w14:paraId="7A436765" w14:textId="02851827" w:rsidR="00903820" w:rsidRPr="0022102D" w:rsidRDefault="00417300" w:rsidP="00601B33">
      <w:pPr>
        <w:spacing w:line="480" w:lineRule="auto"/>
        <w:rPr>
          <w:rFonts w:ascii="Times New Roman" w:hAnsi="Times New Roman" w:cs="Times New Roman"/>
          <w:sz w:val="24"/>
          <w:szCs w:val="24"/>
        </w:rPr>
      </w:pPr>
      <w:r w:rsidRPr="0022102D">
        <w:rPr>
          <w:rFonts w:ascii="Times New Roman" w:hAnsi="Times New Roman" w:cs="Times New Roman"/>
          <w:sz w:val="24"/>
          <w:szCs w:val="24"/>
        </w:rPr>
        <w:tab/>
      </w:r>
      <w:r w:rsidR="00A47426" w:rsidRPr="0022102D">
        <w:rPr>
          <w:rFonts w:ascii="Times New Roman" w:hAnsi="Times New Roman" w:cs="Times New Roman"/>
          <w:sz w:val="24"/>
          <w:szCs w:val="24"/>
        </w:rPr>
        <w:t>W</w:t>
      </w:r>
      <w:r w:rsidRPr="0022102D">
        <w:rPr>
          <w:rFonts w:ascii="Times New Roman" w:hAnsi="Times New Roman" w:cs="Times New Roman"/>
          <w:sz w:val="24"/>
          <w:szCs w:val="24"/>
        </w:rPr>
        <w:t>e first discuss the trends in both punishment and criminal records, as well a</w:t>
      </w:r>
      <w:r w:rsidR="00A47426" w:rsidRPr="0022102D">
        <w:rPr>
          <w:rFonts w:ascii="Times New Roman" w:hAnsi="Times New Roman" w:cs="Times New Roman"/>
          <w:sz w:val="24"/>
          <w:szCs w:val="24"/>
        </w:rPr>
        <w:t>s labor force participation and employment</w:t>
      </w:r>
      <w:r w:rsidRPr="0022102D">
        <w:rPr>
          <w:rFonts w:ascii="Times New Roman" w:hAnsi="Times New Roman" w:cs="Times New Roman"/>
          <w:sz w:val="24"/>
          <w:szCs w:val="24"/>
        </w:rPr>
        <w:t xml:space="preserve">. We then review the theoretical and empirical literature on the labor market consequences of a criminal record. Following a description of the data, statistical methodology, and empirical results, </w:t>
      </w:r>
      <w:r w:rsidR="00172E51" w:rsidRPr="0022102D">
        <w:rPr>
          <w:rFonts w:ascii="Times New Roman" w:hAnsi="Times New Roman" w:cs="Times New Roman"/>
          <w:sz w:val="24"/>
          <w:szCs w:val="24"/>
        </w:rPr>
        <w:t xml:space="preserve">we provide </w:t>
      </w:r>
      <w:r w:rsidRPr="0022102D">
        <w:rPr>
          <w:rFonts w:ascii="Times New Roman" w:hAnsi="Times New Roman" w:cs="Times New Roman"/>
          <w:sz w:val="24"/>
          <w:szCs w:val="24"/>
        </w:rPr>
        <w:t xml:space="preserve">an extended discussion of the study’s </w:t>
      </w:r>
      <w:r w:rsidR="00B063A0" w:rsidRPr="0022102D">
        <w:rPr>
          <w:rFonts w:ascii="Times New Roman" w:hAnsi="Times New Roman" w:cs="Times New Roman"/>
          <w:sz w:val="24"/>
          <w:szCs w:val="24"/>
        </w:rPr>
        <w:t xml:space="preserve">implications for further research and public policy are explicated. </w:t>
      </w:r>
    </w:p>
    <w:p w14:paraId="06E28CC6" w14:textId="77777777" w:rsidR="00E72AF8" w:rsidRPr="0022102D" w:rsidRDefault="00E72AF8" w:rsidP="00601B33">
      <w:pPr>
        <w:spacing w:line="480" w:lineRule="auto"/>
        <w:rPr>
          <w:rFonts w:ascii="Times New Roman" w:hAnsi="Times New Roman" w:cs="Times New Roman"/>
          <w:b/>
          <w:sz w:val="24"/>
          <w:szCs w:val="24"/>
        </w:rPr>
      </w:pPr>
    </w:p>
    <w:p w14:paraId="3C3F3DCE" w14:textId="77777777" w:rsidR="00E54E41" w:rsidRPr="0022102D" w:rsidRDefault="00417300" w:rsidP="00601B33">
      <w:pPr>
        <w:spacing w:line="480" w:lineRule="auto"/>
        <w:rPr>
          <w:rFonts w:ascii="Times New Roman" w:hAnsi="Times New Roman" w:cs="Times New Roman"/>
          <w:b/>
          <w:sz w:val="24"/>
          <w:szCs w:val="24"/>
        </w:rPr>
      </w:pPr>
      <w:r w:rsidRPr="0022102D">
        <w:rPr>
          <w:rFonts w:ascii="Times New Roman" w:hAnsi="Times New Roman" w:cs="Times New Roman"/>
          <w:b/>
          <w:sz w:val="24"/>
          <w:szCs w:val="24"/>
        </w:rPr>
        <w:lastRenderedPageBreak/>
        <w:t>Mass Punishment and t</w:t>
      </w:r>
      <w:r w:rsidR="00E54E41" w:rsidRPr="0022102D">
        <w:rPr>
          <w:rFonts w:ascii="Times New Roman" w:hAnsi="Times New Roman" w:cs="Times New Roman"/>
          <w:b/>
          <w:sz w:val="24"/>
          <w:szCs w:val="24"/>
        </w:rPr>
        <w:t>he Rise of Criminal Records</w:t>
      </w:r>
    </w:p>
    <w:p w14:paraId="5ED9AA57" w14:textId="02E04524" w:rsidR="008B5056" w:rsidRPr="0022102D" w:rsidRDefault="00BF47E2"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The United States criminal justice system has grown dramatically over the past f</w:t>
      </w:r>
      <w:ins w:id="27" w:author="Sarah Shannon" w:date="2020-05-20T14:49:00Z">
        <w:r w:rsidR="00AE62F7">
          <w:rPr>
            <w:rFonts w:ascii="Times New Roman" w:hAnsi="Times New Roman" w:cs="Times New Roman"/>
            <w:sz w:val="24"/>
            <w:szCs w:val="24"/>
          </w:rPr>
          <w:t>if</w:t>
        </w:r>
      </w:ins>
      <w:del w:id="28" w:author="Sarah Shannon" w:date="2020-05-20T14:49:00Z">
        <w:r w:rsidRPr="0022102D" w:rsidDel="00AE62F7">
          <w:rPr>
            <w:rFonts w:ascii="Times New Roman" w:hAnsi="Times New Roman" w:cs="Times New Roman"/>
            <w:sz w:val="24"/>
            <w:szCs w:val="24"/>
          </w:rPr>
          <w:delText>or</w:delText>
        </w:r>
      </w:del>
      <w:r w:rsidRPr="0022102D">
        <w:rPr>
          <w:rFonts w:ascii="Times New Roman" w:hAnsi="Times New Roman" w:cs="Times New Roman"/>
          <w:sz w:val="24"/>
          <w:szCs w:val="24"/>
        </w:rPr>
        <w:t>ty years. The imprisonment rate – the number of individuals in prisons per 100,000 adult</w:t>
      </w:r>
      <w:r w:rsidR="00E25D0D" w:rsidRPr="0022102D">
        <w:rPr>
          <w:rFonts w:ascii="Times New Roman" w:hAnsi="Times New Roman" w:cs="Times New Roman"/>
          <w:sz w:val="24"/>
          <w:szCs w:val="24"/>
        </w:rPr>
        <w:t>s</w:t>
      </w:r>
      <w:r w:rsidRPr="0022102D">
        <w:rPr>
          <w:rFonts w:ascii="Times New Roman" w:hAnsi="Times New Roman" w:cs="Times New Roman"/>
          <w:sz w:val="24"/>
          <w:szCs w:val="24"/>
        </w:rPr>
        <w:t xml:space="preserve">– was 161 in 1972, and peaked in 2007 at 670, and has decreased modestly to 593 at year end 2015 (Carson and Anderson 2016). </w:t>
      </w:r>
      <w:r w:rsidR="009E6F75" w:rsidRPr="0022102D">
        <w:rPr>
          <w:rFonts w:ascii="Times New Roman" w:hAnsi="Times New Roman" w:cs="Times New Roman"/>
          <w:sz w:val="24"/>
          <w:szCs w:val="24"/>
        </w:rPr>
        <w:t>The United States is an outlier internationally, compared to</w:t>
      </w:r>
      <w:r w:rsidRPr="0022102D">
        <w:rPr>
          <w:rFonts w:ascii="Times New Roman" w:hAnsi="Times New Roman" w:cs="Times New Roman"/>
          <w:sz w:val="24"/>
          <w:szCs w:val="24"/>
        </w:rPr>
        <w:t xml:space="preserve"> a world average of 144 per 100,000 (</w:t>
      </w:r>
      <w:proofErr w:type="spellStart"/>
      <w:r w:rsidRPr="0022102D">
        <w:rPr>
          <w:rFonts w:ascii="Times New Roman" w:hAnsi="Times New Roman" w:cs="Times New Roman"/>
          <w:sz w:val="24"/>
          <w:szCs w:val="24"/>
        </w:rPr>
        <w:t>Walmsley</w:t>
      </w:r>
      <w:proofErr w:type="spellEnd"/>
      <w:r w:rsidRPr="0022102D">
        <w:rPr>
          <w:rFonts w:ascii="Times New Roman" w:hAnsi="Times New Roman" w:cs="Times New Roman"/>
          <w:sz w:val="24"/>
          <w:szCs w:val="24"/>
        </w:rPr>
        <w:t xml:space="preserve"> 2015</w:t>
      </w:r>
      <w:r w:rsidR="00906F9A" w:rsidRPr="0022102D">
        <w:rPr>
          <w:rFonts w:ascii="Times New Roman" w:hAnsi="Times New Roman" w:cs="Times New Roman"/>
          <w:sz w:val="24"/>
          <w:szCs w:val="24"/>
        </w:rPr>
        <w:t>)</w:t>
      </w:r>
      <w:r w:rsidRPr="0022102D">
        <w:rPr>
          <w:rFonts w:ascii="Times New Roman" w:hAnsi="Times New Roman" w:cs="Times New Roman"/>
          <w:sz w:val="24"/>
          <w:szCs w:val="24"/>
        </w:rPr>
        <w:t xml:space="preserve">.  </w:t>
      </w:r>
      <w:r w:rsidR="009E6F75" w:rsidRPr="0022102D">
        <w:rPr>
          <w:rFonts w:ascii="Times New Roman" w:hAnsi="Times New Roman" w:cs="Times New Roman"/>
          <w:sz w:val="24"/>
          <w:szCs w:val="24"/>
        </w:rPr>
        <w:t xml:space="preserve">Beyond incarceration, about </w:t>
      </w:r>
      <w:r w:rsidRPr="0022102D">
        <w:rPr>
          <w:rFonts w:ascii="Times New Roman" w:hAnsi="Times New Roman" w:cs="Times New Roman"/>
          <w:sz w:val="24"/>
          <w:szCs w:val="24"/>
        </w:rPr>
        <w:t>1 in 53 U</w:t>
      </w:r>
      <w:r w:rsidR="009E6F75" w:rsidRPr="0022102D">
        <w:rPr>
          <w:rFonts w:ascii="Times New Roman" w:hAnsi="Times New Roman" w:cs="Times New Roman"/>
          <w:sz w:val="24"/>
          <w:szCs w:val="24"/>
        </w:rPr>
        <w:t>.</w:t>
      </w:r>
      <w:r w:rsidRPr="0022102D">
        <w:rPr>
          <w:rFonts w:ascii="Times New Roman" w:hAnsi="Times New Roman" w:cs="Times New Roman"/>
          <w:sz w:val="24"/>
          <w:szCs w:val="24"/>
        </w:rPr>
        <w:t>S</w:t>
      </w:r>
      <w:r w:rsidR="009E6F75" w:rsidRPr="0022102D">
        <w:rPr>
          <w:rFonts w:ascii="Times New Roman" w:hAnsi="Times New Roman" w:cs="Times New Roman"/>
          <w:sz w:val="24"/>
          <w:szCs w:val="24"/>
        </w:rPr>
        <w:t>.</w:t>
      </w:r>
      <w:r w:rsidRPr="0022102D">
        <w:rPr>
          <w:rFonts w:ascii="Times New Roman" w:hAnsi="Times New Roman" w:cs="Times New Roman"/>
          <w:sz w:val="24"/>
          <w:szCs w:val="24"/>
        </w:rPr>
        <w:t xml:space="preserve"> adults is under community supervision – probation or parole (</w:t>
      </w:r>
      <w:proofErr w:type="spellStart"/>
      <w:r w:rsidRPr="0022102D">
        <w:rPr>
          <w:rFonts w:ascii="Times New Roman" w:hAnsi="Times New Roman" w:cs="Times New Roman"/>
          <w:sz w:val="24"/>
          <w:szCs w:val="24"/>
        </w:rPr>
        <w:t>Kaeble</w:t>
      </w:r>
      <w:proofErr w:type="spellEnd"/>
      <w:r w:rsidRPr="0022102D">
        <w:rPr>
          <w:rFonts w:ascii="Times New Roman" w:hAnsi="Times New Roman" w:cs="Times New Roman"/>
          <w:sz w:val="24"/>
          <w:szCs w:val="24"/>
        </w:rPr>
        <w:t xml:space="preserve"> and </w:t>
      </w:r>
      <w:proofErr w:type="spellStart"/>
      <w:r w:rsidRPr="0022102D">
        <w:rPr>
          <w:rFonts w:ascii="Times New Roman" w:hAnsi="Times New Roman" w:cs="Times New Roman"/>
          <w:sz w:val="24"/>
          <w:szCs w:val="24"/>
        </w:rPr>
        <w:t>Bonczar</w:t>
      </w:r>
      <w:proofErr w:type="spellEnd"/>
      <w:r w:rsidRPr="0022102D">
        <w:rPr>
          <w:rFonts w:ascii="Times New Roman" w:hAnsi="Times New Roman" w:cs="Times New Roman"/>
          <w:sz w:val="24"/>
          <w:szCs w:val="24"/>
        </w:rPr>
        <w:t xml:space="preserve"> 2016) – </w:t>
      </w:r>
      <w:r w:rsidR="009E6F75" w:rsidRPr="0022102D">
        <w:rPr>
          <w:rFonts w:ascii="Times New Roman" w:hAnsi="Times New Roman" w:cs="Times New Roman"/>
          <w:sz w:val="24"/>
          <w:szCs w:val="24"/>
        </w:rPr>
        <w:t>representing</w:t>
      </w:r>
      <w:r w:rsidRPr="0022102D">
        <w:rPr>
          <w:rFonts w:ascii="Times New Roman" w:hAnsi="Times New Roman" w:cs="Times New Roman"/>
          <w:sz w:val="24"/>
          <w:szCs w:val="24"/>
        </w:rPr>
        <w:t xml:space="preserve"> a far larger correction</w:t>
      </w:r>
      <w:r w:rsidR="009E6F75" w:rsidRPr="0022102D">
        <w:rPr>
          <w:rFonts w:ascii="Times New Roman" w:hAnsi="Times New Roman" w:cs="Times New Roman"/>
          <w:sz w:val="24"/>
          <w:szCs w:val="24"/>
        </w:rPr>
        <w:t>al</w:t>
      </w:r>
      <w:r w:rsidRPr="0022102D">
        <w:rPr>
          <w:rFonts w:ascii="Times New Roman" w:hAnsi="Times New Roman" w:cs="Times New Roman"/>
          <w:sz w:val="24"/>
          <w:szCs w:val="24"/>
        </w:rPr>
        <w:t xml:space="preserve"> population pool than those incarcerated</w:t>
      </w:r>
      <w:r w:rsidR="009E6F75" w:rsidRPr="0022102D">
        <w:rPr>
          <w:rFonts w:ascii="Times New Roman" w:hAnsi="Times New Roman" w:cs="Times New Roman"/>
          <w:sz w:val="24"/>
          <w:szCs w:val="24"/>
        </w:rPr>
        <w:t>. In fact,</w:t>
      </w:r>
      <w:r w:rsidRPr="0022102D">
        <w:rPr>
          <w:rFonts w:ascii="Times New Roman" w:hAnsi="Times New Roman" w:cs="Times New Roman"/>
          <w:sz w:val="24"/>
          <w:szCs w:val="24"/>
        </w:rPr>
        <w:t xml:space="preserve"> the probation</w:t>
      </w:r>
      <w:r w:rsidR="00906F9A" w:rsidRPr="0022102D">
        <w:rPr>
          <w:rFonts w:ascii="Times New Roman" w:hAnsi="Times New Roman" w:cs="Times New Roman"/>
          <w:sz w:val="24"/>
          <w:szCs w:val="24"/>
        </w:rPr>
        <w:t>-</w:t>
      </w:r>
      <w:r w:rsidRPr="0022102D">
        <w:rPr>
          <w:rFonts w:ascii="Times New Roman" w:hAnsi="Times New Roman" w:cs="Times New Roman"/>
          <w:sz w:val="24"/>
          <w:szCs w:val="24"/>
        </w:rPr>
        <w:t>to</w:t>
      </w:r>
      <w:r w:rsidR="00906F9A" w:rsidRPr="0022102D">
        <w:rPr>
          <w:rFonts w:ascii="Times New Roman" w:hAnsi="Times New Roman" w:cs="Times New Roman"/>
          <w:sz w:val="24"/>
          <w:szCs w:val="24"/>
        </w:rPr>
        <w:t>-</w:t>
      </w:r>
      <w:r w:rsidRPr="0022102D">
        <w:rPr>
          <w:rFonts w:ascii="Times New Roman" w:hAnsi="Times New Roman" w:cs="Times New Roman"/>
          <w:sz w:val="24"/>
          <w:szCs w:val="24"/>
        </w:rPr>
        <w:t xml:space="preserve">incarceration ratio </w:t>
      </w:r>
      <w:r w:rsidR="009E6F75" w:rsidRPr="0022102D">
        <w:rPr>
          <w:rFonts w:ascii="Times New Roman" w:hAnsi="Times New Roman" w:cs="Times New Roman"/>
          <w:sz w:val="24"/>
          <w:szCs w:val="24"/>
        </w:rPr>
        <w:t xml:space="preserve">stood </w:t>
      </w:r>
      <w:r w:rsidRPr="0022102D">
        <w:rPr>
          <w:rFonts w:ascii="Times New Roman" w:hAnsi="Times New Roman" w:cs="Times New Roman"/>
          <w:sz w:val="24"/>
          <w:szCs w:val="24"/>
        </w:rPr>
        <w:t>at 2.7 in 2010</w:t>
      </w:r>
      <w:r w:rsidR="00C2674C" w:rsidRPr="0022102D">
        <w:rPr>
          <w:rFonts w:ascii="Times New Roman" w:hAnsi="Times New Roman" w:cs="Times New Roman"/>
          <w:sz w:val="24"/>
          <w:szCs w:val="24"/>
        </w:rPr>
        <w:t>, a phenomenon scholars have dubbed mass probation</w:t>
      </w:r>
      <w:r w:rsidRPr="0022102D">
        <w:rPr>
          <w:rFonts w:ascii="Times New Roman" w:hAnsi="Times New Roman" w:cs="Times New Roman"/>
          <w:sz w:val="24"/>
          <w:szCs w:val="24"/>
        </w:rPr>
        <w:t xml:space="preserve"> (Phelps 2013). </w:t>
      </w:r>
    </w:p>
    <w:p w14:paraId="12137CC3" w14:textId="4E8F7C89" w:rsidR="00C2674C" w:rsidRPr="0022102D" w:rsidRDefault="005002BB"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 xml:space="preserve">This era of both mass incarceration and mass probation has led to the proliferation of felony criminal records among the U.S. population. Shannon et. al. (2017) estimate that over 19 million individuals had felony criminal convictions in 2010, which translates to about 8.1% of the overall adult population. The subpopulation of those with prison experience among those with a felony </w:t>
      </w:r>
      <w:r w:rsidR="00BD13D4" w:rsidRPr="0022102D">
        <w:rPr>
          <w:rFonts w:ascii="Times New Roman" w:hAnsi="Times New Roman" w:cs="Times New Roman"/>
          <w:sz w:val="24"/>
          <w:szCs w:val="24"/>
        </w:rPr>
        <w:t xml:space="preserve">record </w:t>
      </w:r>
      <w:r w:rsidRPr="0022102D">
        <w:rPr>
          <w:rFonts w:ascii="Times New Roman" w:hAnsi="Times New Roman" w:cs="Times New Roman"/>
          <w:sz w:val="24"/>
          <w:szCs w:val="24"/>
        </w:rPr>
        <w:t xml:space="preserve">is about 7.3 million, of which about 4.9 million have completed their time on prison and/or parole. </w:t>
      </w:r>
      <w:r w:rsidR="00C2674C" w:rsidRPr="0022102D">
        <w:rPr>
          <w:rFonts w:ascii="Times New Roman" w:hAnsi="Times New Roman" w:cs="Times New Roman"/>
          <w:sz w:val="24"/>
          <w:szCs w:val="24"/>
        </w:rPr>
        <w:t xml:space="preserve">This means that of the approximately 19 million adults with felony records, nearly 12 million have served their sentences in the community </w:t>
      </w:r>
      <w:r w:rsidR="00BD13D4" w:rsidRPr="0022102D">
        <w:rPr>
          <w:rFonts w:ascii="Times New Roman" w:hAnsi="Times New Roman" w:cs="Times New Roman"/>
          <w:sz w:val="24"/>
          <w:szCs w:val="24"/>
        </w:rPr>
        <w:t xml:space="preserve">while </w:t>
      </w:r>
      <w:r w:rsidR="00C2674C" w:rsidRPr="0022102D">
        <w:rPr>
          <w:rFonts w:ascii="Times New Roman" w:hAnsi="Times New Roman" w:cs="Times New Roman"/>
          <w:sz w:val="24"/>
          <w:szCs w:val="24"/>
        </w:rPr>
        <w:t xml:space="preserve">on probation. </w:t>
      </w:r>
    </w:p>
    <w:p w14:paraId="6132D250" w14:textId="30603446" w:rsidR="00BF47E2" w:rsidRPr="0022102D" w:rsidRDefault="00A166AD"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T</w:t>
      </w:r>
      <w:r w:rsidR="00C2674C" w:rsidRPr="0022102D">
        <w:rPr>
          <w:rFonts w:ascii="Times New Roman" w:hAnsi="Times New Roman" w:cs="Times New Roman"/>
          <w:sz w:val="24"/>
          <w:szCs w:val="24"/>
        </w:rPr>
        <w:t xml:space="preserve">he </w:t>
      </w:r>
      <w:r w:rsidR="005C05BF" w:rsidRPr="0022102D">
        <w:rPr>
          <w:rFonts w:ascii="Times New Roman" w:hAnsi="Times New Roman" w:cs="Times New Roman"/>
          <w:sz w:val="24"/>
          <w:szCs w:val="24"/>
        </w:rPr>
        <w:t>rise in</w:t>
      </w:r>
      <w:r w:rsidR="00C2674C" w:rsidRPr="0022102D">
        <w:rPr>
          <w:rFonts w:ascii="Times New Roman" w:hAnsi="Times New Roman" w:cs="Times New Roman"/>
          <w:sz w:val="24"/>
          <w:szCs w:val="24"/>
        </w:rPr>
        <w:t xml:space="preserve"> felony records has been disproportionate by race and varies </w:t>
      </w:r>
      <w:r w:rsidR="005002BB" w:rsidRPr="0022102D">
        <w:rPr>
          <w:rFonts w:ascii="Times New Roman" w:hAnsi="Times New Roman" w:cs="Times New Roman"/>
          <w:sz w:val="24"/>
          <w:szCs w:val="24"/>
        </w:rPr>
        <w:t>substantial</w:t>
      </w:r>
      <w:r w:rsidR="00C2674C" w:rsidRPr="0022102D">
        <w:rPr>
          <w:rFonts w:ascii="Times New Roman" w:hAnsi="Times New Roman" w:cs="Times New Roman"/>
          <w:sz w:val="24"/>
          <w:szCs w:val="24"/>
        </w:rPr>
        <w:t>ly</w:t>
      </w:r>
      <w:r w:rsidR="005002BB" w:rsidRPr="0022102D">
        <w:rPr>
          <w:rFonts w:ascii="Times New Roman" w:hAnsi="Times New Roman" w:cs="Times New Roman"/>
          <w:sz w:val="24"/>
          <w:szCs w:val="24"/>
        </w:rPr>
        <w:t xml:space="preserve"> </w:t>
      </w:r>
      <w:r w:rsidR="00C2674C" w:rsidRPr="0022102D">
        <w:rPr>
          <w:rFonts w:ascii="Times New Roman" w:hAnsi="Times New Roman" w:cs="Times New Roman"/>
          <w:sz w:val="24"/>
          <w:szCs w:val="24"/>
        </w:rPr>
        <w:t xml:space="preserve">between </w:t>
      </w:r>
      <w:r w:rsidR="005002BB" w:rsidRPr="0022102D">
        <w:rPr>
          <w:rFonts w:ascii="Times New Roman" w:hAnsi="Times New Roman" w:cs="Times New Roman"/>
          <w:sz w:val="24"/>
          <w:szCs w:val="24"/>
        </w:rPr>
        <w:t>state</w:t>
      </w:r>
      <w:r w:rsidR="00C2674C" w:rsidRPr="0022102D">
        <w:rPr>
          <w:rFonts w:ascii="Times New Roman" w:hAnsi="Times New Roman" w:cs="Times New Roman"/>
          <w:sz w:val="24"/>
          <w:szCs w:val="24"/>
        </w:rPr>
        <w:t>s</w:t>
      </w:r>
      <w:r w:rsidR="005002BB" w:rsidRPr="0022102D">
        <w:rPr>
          <w:rFonts w:ascii="Times New Roman" w:hAnsi="Times New Roman" w:cs="Times New Roman"/>
          <w:sz w:val="24"/>
          <w:szCs w:val="24"/>
        </w:rPr>
        <w:t>.</w:t>
      </w:r>
      <w:r w:rsidR="00751222" w:rsidRPr="0022102D">
        <w:rPr>
          <w:rFonts w:ascii="Times New Roman" w:hAnsi="Times New Roman" w:cs="Times New Roman"/>
          <w:sz w:val="24"/>
          <w:szCs w:val="24"/>
        </w:rPr>
        <w:t xml:space="preserve"> Shannon and colleagues (2017)</w:t>
      </w:r>
      <w:r w:rsidR="005002BB" w:rsidRPr="0022102D">
        <w:rPr>
          <w:rFonts w:ascii="Times New Roman" w:hAnsi="Times New Roman" w:cs="Times New Roman"/>
          <w:sz w:val="24"/>
          <w:szCs w:val="24"/>
        </w:rPr>
        <w:t xml:space="preserve"> </w:t>
      </w:r>
      <w:r w:rsidR="00751222" w:rsidRPr="0022102D">
        <w:rPr>
          <w:rFonts w:ascii="Times New Roman" w:hAnsi="Times New Roman" w:cs="Times New Roman"/>
          <w:sz w:val="24"/>
          <w:szCs w:val="24"/>
        </w:rPr>
        <w:t xml:space="preserve">show that while the share of the total U.S. adult population with felony records is about 8 percent, </w:t>
      </w:r>
      <w:r w:rsidR="002E4C7C" w:rsidRPr="0022102D">
        <w:rPr>
          <w:rFonts w:ascii="Times New Roman" w:hAnsi="Times New Roman" w:cs="Times New Roman"/>
          <w:sz w:val="24"/>
          <w:szCs w:val="24"/>
        </w:rPr>
        <w:t>the share of African American adults is about 23 percent. This rate is even higher for African American men, where one-third (33 percent) have a felony record (Shannon et al. 2017). Many factors contribute to this disparity including higher police contact for African Americans as compared to whites (</w:t>
      </w:r>
      <w:proofErr w:type="spellStart"/>
      <w:r w:rsidR="00BF47E2" w:rsidRPr="0022102D">
        <w:rPr>
          <w:rFonts w:ascii="Times New Roman" w:hAnsi="Times New Roman" w:cs="Times New Roman"/>
          <w:sz w:val="24"/>
          <w:szCs w:val="24"/>
        </w:rPr>
        <w:t>Gelman</w:t>
      </w:r>
      <w:proofErr w:type="spellEnd"/>
      <w:r w:rsidR="00BF47E2" w:rsidRPr="0022102D">
        <w:rPr>
          <w:rFonts w:ascii="Times New Roman" w:hAnsi="Times New Roman" w:cs="Times New Roman"/>
          <w:sz w:val="24"/>
          <w:szCs w:val="24"/>
        </w:rPr>
        <w:t xml:space="preserve"> et al. 2007</w:t>
      </w:r>
      <w:r w:rsidR="002E4C7C" w:rsidRPr="0022102D">
        <w:rPr>
          <w:rFonts w:ascii="Times New Roman" w:hAnsi="Times New Roman" w:cs="Times New Roman"/>
          <w:sz w:val="24"/>
          <w:szCs w:val="24"/>
        </w:rPr>
        <w:t xml:space="preserve">; </w:t>
      </w:r>
      <w:proofErr w:type="spellStart"/>
      <w:r w:rsidR="00BF47E2" w:rsidRPr="0022102D">
        <w:rPr>
          <w:rFonts w:ascii="Times New Roman" w:hAnsi="Times New Roman" w:cs="Times New Roman"/>
          <w:sz w:val="24"/>
          <w:szCs w:val="24"/>
        </w:rPr>
        <w:t>Brame</w:t>
      </w:r>
      <w:proofErr w:type="spellEnd"/>
      <w:r w:rsidR="00BF47E2" w:rsidRPr="0022102D">
        <w:rPr>
          <w:rFonts w:ascii="Times New Roman" w:hAnsi="Times New Roman" w:cs="Times New Roman"/>
          <w:sz w:val="24"/>
          <w:szCs w:val="24"/>
        </w:rPr>
        <w:t xml:space="preserve"> et al. 2012; </w:t>
      </w:r>
      <w:proofErr w:type="spellStart"/>
      <w:r w:rsidR="00BF47E2" w:rsidRPr="0022102D">
        <w:rPr>
          <w:rFonts w:ascii="Times New Roman" w:hAnsi="Times New Roman" w:cs="Times New Roman"/>
          <w:sz w:val="24"/>
          <w:szCs w:val="24"/>
        </w:rPr>
        <w:t>Brame</w:t>
      </w:r>
      <w:proofErr w:type="spellEnd"/>
      <w:r w:rsidR="00BF47E2" w:rsidRPr="0022102D">
        <w:rPr>
          <w:rFonts w:ascii="Times New Roman" w:hAnsi="Times New Roman" w:cs="Times New Roman"/>
          <w:sz w:val="24"/>
          <w:szCs w:val="24"/>
        </w:rPr>
        <w:t xml:space="preserve"> et al. 2014</w:t>
      </w:r>
      <w:r w:rsidR="002E4C7C" w:rsidRPr="0022102D">
        <w:rPr>
          <w:rFonts w:ascii="Times New Roman" w:hAnsi="Times New Roman" w:cs="Times New Roman"/>
          <w:sz w:val="24"/>
          <w:szCs w:val="24"/>
        </w:rPr>
        <w:t xml:space="preserve">), </w:t>
      </w:r>
      <w:r w:rsidR="003472CD" w:rsidRPr="0022102D">
        <w:rPr>
          <w:rFonts w:ascii="Times New Roman" w:hAnsi="Times New Roman" w:cs="Times New Roman"/>
          <w:sz w:val="24"/>
          <w:szCs w:val="24"/>
        </w:rPr>
        <w:t xml:space="preserve">and a resulting </w:t>
      </w:r>
      <w:r w:rsidR="002E4C7C" w:rsidRPr="0022102D">
        <w:rPr>
          <w:rFonts w:ascii="Times New Roman" w:hAnsi="Times New Roman" w:cs="Times New Roman"/>
          <w:sz w:val="24"/>
          <w:szCs w:val="24"/>
        </w:rPr>
        <w:t>greater</w:t>
      </w:r>
      <w:r w:rsidR="00BF47E2" w:rsidRPr="0022102D">
        <w:rPr>
          <w:rFonts w:ascii="Times New Roman" w:hAnsi="Times New Roman" w:cs="Times New Roman"/>
          <w:sz w:val="24"/>
          <w:szCs w:val="24"/>
        </w:rPr>
        <w:t xml:space="preserve"> risk of imprisonment</w:t>
      </w:r>
      <w:r w:rsidR="002E4C7C" w:rsidRPr="0022102D">
        <w:rPr>
          <w:rFonts w:ascii="Times New Roman" w:hAnsi="Times New Roman" w:cs="Times New Roman"/>
          <w:sz w:val="24"/>
          <w:szCs w:val="24"/>
        </w:rPr>
        <w:t xml:space="preserve"> for African </w:t>
      </w:r>
      <w:r w:rsidR="002E4C7C" w:rsidRPr="0022102D">
        <w:rPr>
          <w:rFonts w:ascii="Times New Roman" w:hAnsi="Times New Roman" w:cs="Times New Roman"/>
          <w:sz w:val="24"/>
          <w:szCs w:val="24"/>
        </w:rPr>
        <w:lastRenderedPageBreak/>
        <w:t>American men</w:t>
      </w:r>
      <w:ins w:id="29" w:author="Aaron Sojourner" w:date="2020-05-12T14:54:00Z">
        <w:r w:rsidR="002D4C26">
          <w:rPr>
            <w:rFonts w:ascii="Times New Roman" w:hAnsi="Times New Roman" w:cs="Times New Roman"/>
            <w:sz w:val="24"/>
            <w:szCs w:val="24"/>
          </w:rPr>
          <w:t>:</w:t>
        </w:r>
      </w:ins>
      <w:del w:id="30" w:author="Aaron Sojourner" w:date="2020-05-12T14:54:00Z">
        <w:r w:rsidR="00BF47E2" w:rsidRPr="0022102D" w:rsidDel="002D4C26">
          <w:rPr>
            <w:rFonts w:ascii="Times New Roman" w:hAnsi="Times New Roman" w:cs="Times New Roman"/>
            <w:sz w:val="24"/>
            <w:szCs w:val="24"/>
          </w:rPr>
          <w:delText xml:space="preserve"> </w:delText>
        </w:r>
        <w:r w:rsidR="002E4C7C" w:rsidRPr="0022102D" w:rsidDel="002D4C26">
          <w:rPr>
            <w:rFonts w:ascii="Times New Roman" w:hAnsi="Times New Roman" w:cs="Times New Roman"/>
            <w:sz w:val="24"/>
            <w:szCs w:val="24"/>
          </w:rPr>
          <w:delText>(</w:delText>
        </w:r>
      </w:del>
      <w:r w:rsidR="00BF47E2" w:rsidRPr="0022102D">
        <w:rPr>
          <w:rFonts w:ascii="Times New Roman" w:hAnsi="Times New Roman" w:cs="Times New Roman"/>
          <w:sz w:val="24"/>
          <w:szCs w:val="24"/>
        </w:rPr>
        <w:t xml:space="preserve">1 in </w:t>
      </w:r>
      <w:r w:rsidR="002E4C7C" w:rsidRPr="0022102D">
        <w:rPr>
          <w:rFonts w:ascii="Times New Roman" w:hAnsi="Times New Roman" w:cs="Times New Roman"/>
          <w:sz w:val="24"/>
          <w:szCs w:val="24"/>
        </w:rPr>
        <w:t>5</w:t>
      </w:r>
      <w:ins w:id="31" w:author="Aaron Sojourner" w:date="2020-05-12T14:54:00Z">
        <w:r w:rsidR="002D4C26">
          <w:rPr>
            <w:rFonts w:ascii="Times New Roman" w:hAnsi="Times New Roman" w:cs="Times New Roman"/>
            <w:sz w:val="24"/>
            <w:szCs w:val="24"/>
          </w:rPr>
          <w:t xml:space="preserve"> versus</w:t>
        </w:r>
      </w:ins>
      <w:del w:id="32" w:author="Aaron Sojourner" w:date="2020-05-12T14:54:00Z">
        <w:r w:rsidR="00BF47E2" w:rsidRPr="0022102D" w:rsidDel="002D4C26">
          <w:rPr>
            <w:rFonts w:ascii="Times New Roman" w:hAnsi="Times New Roman" w:cs="Times New Roman"/>
            <w:sz w:val="24"/>
            <w:szCs w:val="24"/>
          </w:rPr>
          <w:delText>, as compared to</w:delText>
        </w:r>
      </w:del>
      <w:r w:rsidR="00BF47E2" w:rsidRPr="0022102D">
        <w:rPr>
          <w:rFonts w:ascii="Times New Roman" w:hAnsi="Times New Roman" w:cs="Times New Roman"/>
          <w:sz w:val="24"/>
          <w:szCs w:val="24"/>
        </w:rPr>
        <w:t xml:space="preserve"> 1 in 30 for white men</w:t>
      </w:r>
      <w:del w:id="33" w:author="Aaron Sojourner" w:date="2020-05-12T14:54:00Z">
        <w:r w:rsidR="002E4C7C" w:rsidRPr="0022102D" w:rsidDel="002D4C26">
          <w:rPr>
            <w:rFonts w:ascii="Times New Roman" w:hAnsi="Times New Roman" w:cs="Times New Roman"/>
            <w:sz w:val="24"/>
            <w:szCs w:val="24"/>
          </w:rPr>
          <w:delText>)</w:delText>
        </w:r>
      </w:del>
      <w:r w:rsidR="00BF47E2" w:rsidRPr="0022102D">
        <w:rPr>
          <w:rFonts w:ascii="Times New Roman" w:hAnsi="Times New Roman" w:cs="Times New Roman"/>
          <w:sz w:val="24"/>
          <w:szCs w:val="24"/>
        </w:rPr>
        <w:t xml:space="preserve"> (Western and </w:t>
      </w:r>
      <w:proofErr w:type="spellStart"/>
      <w:r w:rsidR="00BF47E2" w:rsidRPr="0022102D">
        <w:rPr>
          <w:rFonts w:ascii="Times New Roman" w:hAnsi="Times New Roman" w:cs="Times New Roman"/>
          <w:sz w:val="24"/>
          <w:szCs w:val="24"/>
        </w:rPr>
        <w:t>Wildeman</w:t>
      </w:r>
      <w:proofErr w:type="spellEnd"/>
      <w:r w:rsidR="00BF47E2" w:rsidRPr="0022102D">
        <w:rPr>
          <w:rFonts w:ascii="Times New Roman" w:hAnsi="Times New Roman" w:cs="Times New Roman"/>
          <w:sz w:val="24"/>
          <w:szCs w:val="24"/>
        </w:rPr>
        <w:t xml:space="preserve"> 2009</w:t>
      </w:r>
      <w:r w:rsidR="002E4C7C" w:rsidRPr="0022102D">
        <w:rPr>
          <w:rFonts w:ascii="Times New Roman" w:hAnsi="Times New Roman" w:cs="Times New Roman"/>
          <w:sz w:val="24"/>
          <w:szCs w:val="24"/>
        </w:rPr>
        <w:t xml:space="preserve">; </w:t>
      </w:r>
      <w:r w:rsidR="00BF47E2" w:rsidRPr="0022102D">
        <w:rPr>
          <w:rFonts w:ascii="Times New Roman" w:hAnsi="Times New Roman" w:cs="Times New Roman"/>
          <w:sz w:val="24"/>
          <w:szCs w:val="24"/>
        </w:rPr>
        <w:t xml:space="preserve">Pettit and Western 2004). </w:t>
      </w:r>
    </w:p>
    <w:p w14:paraId="7703908B" w14:textId="23FCBD0B" w:rsidR="00A16BE9" w:rsidRPr="0022102D" w:rsidRDefault="003472CD"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The share of adults with felony records varies from less than 5 percent in many states to more than 10 percent in Florida as of 2010</w:t>
      </w:r>
      <w:r w:rsidR="00A16BE9" w:rsidRPr="0022102D">
        <w:rPr>
          <w:rFonts w:ascii="Times New Roman" w:hAnsi="Times New Roman" w:cs="Times New Roman"/>
          <w:sz w:val="24"/>
          <w:szCs w:val="24"/>
        </w:rPr>
        <w:t xml:space="preserve">. </w:t>
      </w:r>
      <w:r w:rsidRPr="0022102D">
        <w:rPr>
          <w:rFonts w:ascii="Times New Roman" w:hAnsi="Times New Roman" w:cs="Times New Roman"/>
          <w:sz w:val="24"/>
          <w:szCs w:val="24"/>
        </w:rPr>
        <w:t xml:space="preserve">This state-level variation in punishment is correlated with </w:t>
      </w:r>
      <w:r w:rsidR="00325ECC" w:rsidRPr="0022102D">
        <w:rPr>
          <w:rFonts w:ascii="Times New Roman" w:hAnsi="Times New Roman" w:cs="Times New Roman"/>
          <w:sz w:val="24"/>
          <w:szCs w:val="24"/>
        </w:rPr>
        <w:t>multiple</w:t>
      </w:r>
      <w:r w:rsidRPr="0022102D">
        <w:rPr>
          <w:rFonts w:ascii="Times New Roman" w:hAnsi="Times New Roman" w:cs="Times New Roman"/>
          <w:sz w:val="24"/>
          <w:szCs w:val="24"/>
        </w:rPr>
        <w:t xml:space="preserve"> factors, including arrest rates, economic conditions (e.g., unemployment), demographics (e.g., African American population share), </w:t>
      </w:r>
      <w:r w:rsidR="00325ECC" w:rsidRPr="0022102D">
        <w:rPr>
          <w:rFonts w:ascii="Times New Roman" w:hAnsi="Times New Roman" w:cs="Times New Roman"/>
          <w:sz w:val="24"/>
          <w:szCs w:val="24"/>
        </w:rPr>
        <w:t xml:space="preserve">welfare expenditures, </w:t>
      </w:r>
      <w:r w:rsidRPr="0022102D">
        <w:rPr>
          <w:rFonts w:ascii="Times New Roman" w:hAnsi="Times New Roman" w:cs="Times New Roman"/>
          <w:sz w:val="24"/>
          <w:szCs w:val="24"/>
        </w:rPr>
        <w:t xml:space="preserve">and conservative political control (Beckett 1997; </w:t>
      </w:r>
      <w:r w:rsidR="00A16BE9" w:rsidRPr="0022102D">
        <w:rPr>
          <w:rFonts w:ascii="Times New Roman" w:hAnsi="Times New Roman" w:cs="Times New Roman"/>
          <w:sz w:val="24"/>
          <w:szCs w:val="24"/>
        </w:rPr>
        <w:t>Greenberg and West 2001</w:t>
      </w:r>
      <w:r w:rsidRPr="0022102D">
        <w:rPr>
          <w:rFonts w:ascii="Times New Roman" w:hAnsi="Times New Roman" w:cs="Times New Roman"/>
          <w:sz w:val="24"/>
          <w:szCs w:val="24"/>
        </w:rPr>
        <w:t>; Jacobs and Helms 2001</w:t>
      </w:r>
      <w:r w:rsidR="00325ECC" w:rsidRPr="0022102D">
        <w:rPr>
          <w:rFonts w:ascii="Times New Roman" w:hAnsi="Times New Roman" w:cs="Times New Roman"/>
          <w:sz w:val="24"/>
          <w:szCs w:val="24"/>
        </w:rPr>
        <w:t xml:space="preserve">; </w:t>
      </w:r>
      <w:r w:rsidR="00E142D4" w:rsidRPr="0022102D">
        <w:rPr>
          <w:rFonts w:ascii="Times New Roman" w:hAnsi="Times New Roman" w:cs="Times New Roman"/>
          <w:sz w:val="24"/>
          <w:szCs w:val="24"/>
        </w:rPr>
        <w:t xml:space="preserve">Jacobs et. al. 2005; Behrens et. al. 2003; </w:t>
      </w:r>
      <w:proofErr w:type="spellStart"/>
      <w:r w:rsidR="00B44861" w:rsidRPr="0022102D">
        <w:rPr>
          <w:rFonts w:ascii="Times New Roman" w:hAnsi="Times New Roman" w:cs="Times New Roman"/>
          <w:sz w:val="24"/>
          <w:szCs w:val="24"/>
        </w:rPr>
        <w:t>Chamlin</w:t>
      </w:r>
      <w:proofErr w:type="spellEnd"/>
      <w:r w:rsidR="00B44861" w:rsidRPr="0022102D">
        <w:rPr>
          <w:rFonts w:ascii="Times New Roman" w:hAnsi="Times New Roman" w:cs="Times New Roman"/>
          <w:sz w:val="24"/>
          <w:szCs w:val="24"/>
        </w:rPr>
        <w:t xml:space="preserve"> 1989; </w:t>
      </w:r>
      <w:proofErr w:type="spellStart"/>
      <w:r w:rsidR="00B44861" w:rsidRPr="0022102D">
        <w:rPr>
          <w:rFonts w:ascii="Times New Roman" w:hAnsi="Times New Roman" w:cs="Times New Roman"/>
          <w:sz w:val="24"/>
          <w:szCs w:val="24"/>
        </w:rPr>
        <w:t>Liska</w:t>
      </w:r>
      <w:proofErr w:type="spellEnd"/>
      <w:r w:rsidR="00B44861" w:rsidRPr="0022102D">
        <w:rPr>
          <w:rFonts w:ascii="Times New Roman" w:hAnsi="Times New Roman" w:cs="Times New Roman"/>
          <w:sz w:val="24"/>
          <w:szCs w:val="24"/>
        </w:rPr>
        <w:t xml:space="preserve"> et al. 1981; Jaco</w:t>
      </w:r>
      <w:r w:rsidR="00E142D4" w:rsidRPr="0022102D">
        <w:rPr>
          <w:rFonts w:ascii="Times New Roman" w:hAnsi="Times New Roman" w:cs="Times New Roman"/>
          <w:sz w:val="24"/>
          <w:szCs w:val="24"/>
        </w:rPr>
        <w:t>b</w:t>
      </w:r>
      <w:r w:rsidR="00B44861" w:rsidRPr="0022102D">
        <w:rPr>
          <w:rFonts w:ascii="Times New Roman" w:hAnsi="Times New Roman" w:cs="Times New Roman"/>
          <w:sz w:val="24"/>
          <w:szCs w:val="24"/>
        </w:rPr>
        <w:t>s 1979</w:t>
      </w:r>
      <w:r w:rsidR="00325ECC" w:rsidRPr="0022102D">
        <w:rPr>
          <w:rFonts w:ascii="Times New Roman" w:hAnsi="Times New Roman" w:cs="Times New Roman"/>
          <w:sz w:val="24"/>
          <w:szCs w:val="24"/>
        </w:rPr>
        <w:t xml:space="preserve">; </w:t>
      </w:r>
      <w:r w:rsidR="00B44861" w:rsidRPr="0022102D">
        <w:rPr>
          <w:rFonts w:ascii="Times New Roman" w:hAnsi="Times New Roman" w:cs="Times New Roman"/>
          <w:sz w:val="24"/>
          <w:szCs w:val="24"/>
        </w:rPr>
        <w:t>Kent and Jacobs 2004</w:t>
      </w:r>
      <w:r w:rsidR="00E142D4" w:rsidRPr="0022102D">
        <w:rPr>
          <w:rFonts w:ascii="Times New Roman" w:hAnsi="Times New Roman" w:cs="Times New Roman"/>
          <w:sz w:val="24"/>
          <w:szCs w:val="24"/>
        </w:rPr>
        <w:t xml:space="preserve">; Jacobs and O’Brien 1998; </w:t>
      </w:r>
      <w:proofErr w:type="spellStart"/>
      <w:r w:rsidR="00E142D4" w:rsidRPr="0022102D">
        <w:rPr>
          <w:rFonts w:ascii="Times New Roman" w:hAnsi="Times New Roman" w:cs="Times New Roman"/>
          <w:sz w:val="24"/>
          <w:szCs w:val="24"/>
        </w:rPr>
        <w:t>Liska</w:t>
      </w:r>
      <w:proofErr w:type="spellEnd"/>
      <w:r w:rsidR="00E142D4" w:rsidRPr="0022102D">
        <w:rPr>
          <w:rFonts w:ascii="Times New Roman" w:hAnsi="Times New Roman" w:cs="Times New Roman"/>
          <w:sz w:val="24"/>
          <w:szCs w:val="24"/>
        </w:rPr>
        <w:t xml:space="preserve"> and </w:t>
      </w:r>
      <w:proofErr w:type="spellStart"/>
      <w:r w:rsidR="00E142D4" w:rsidRPr="0022102D">
        <w:rPr>
          <w:rFonts w:ascii="Times New Roman" w:hAnsi="Times New Roman" w:cs="Times New Roman"/>
          <w:sz w:val="24"/>
          <w:szCs w:val="24"/>
        </w:rPr>
        <w:t>Chamlin</w:t>
      </w:r>
      <w:proofErr w:type="spellEnd"/>
      <w:r w:rsidR="00E142D4" w:rsidRPr="0022102D">
        <w:rPr>
          <w:rFonts w:ascii="Times New Roman" w:hAnsi="Times New Roman" w:cs="Times New Roman"/>
          <w:sz w:val="24"/>
          <w:szCs w:val="24"/>
        </w:rPr>
        <w:t xml:space="preserve"> 1984</w:t>
      </w:r>
      <w:r w:rsidR="00325ECC" w:rsidRPr="0022102D">
        <w:rPr>
          <w:rFonts w:ascii="Times New Roman" w:hAnsi="Times New Roman" w:cs="Times New Roman"/>
          <w:sz w:val="24"/>
          <w:szCs w:val="24"/>
        </w:rPr>
        <w:t xml:space="preserve">; </w:t>
      </w:r>
      <w:r w:rsidR="00E142D4" w:rsidRPr="0022102D">
        <w:rPr>
          <w:rFonts w:ascii="Times New Roman" w:hAnsi="Times New Roman" w:cs="Times New Roman"/>
          <w:sz w:val="24"/>
          <w:szCs w:val="24"/>
        </w:rPr>
        <w:t xml:space="preserve">King et. al. 2015; Myers and </w:t>
      </w:r>
      <w:proofErr w:type="spellStart"/>
      <w:r w:rsidR="00E142D4" w:rsidRPr="0022102D">
        <w:rPr>
          <w:rFonts w:ascii="Times New Roman" w:hAnsi="Times New Roman" w:cs="Times New Roman"/>
          <w:sz w:val="24"/>
          <w:szCs w:val="24"/>
        </w:rPr>
        <w:t>Talarico</w:t>
      </w:r>
      <w:proofErr w:type="spellEnd"/>
      <w:r w:rsidR="00E142D4" w:rsidRPr="0022102D">
        <w:rPr>
          <w:rFonts w:ascii="Times New Roman" w:hAnsi="Times New Roman" w:cs="Times New Roman"/>
          <w:sz w:val="24"/>
          <w:szCs w:val="24"/>
        </w:rPr>
        <w:t xml:space="preserve"> 1987)</w:t>
      </w:r>
      <w:r w:rsidR="008B5056" w:rsidRPr="0022102D">
        <w:rPr>
          <w:rFonts w:ascii="Times New Roman" w:hAnsi="Times New Roman" w:cs="Times New Roman"/>
          <w:sz w:val="24"/>
          <w:szCs w:val="24"/>
        </w:rPr>
        <w:t>.</w:t>
      </w:r>
      <w:r w:rsidR="00325ECC" w:rsidRPr="0022102D">
        <w:rPr>
          <w:rFonts w:ascii="Times New Roman" w:hAnsi="Times New Roman" w:cs="Times New Roman"/>
          <w:sz w:val="24"/>
          <w:szCs w:val="24"/>
        </w:rPr>
        <w:t xml:space="preserve"> Criminal justice policies and processing also vary substantially by state. For example,</w:t>
      </w:r>
      <w:r w:rsidR="00A16BE9" w:rsidRPr="0022102D">
        <w:rPr>
          <w:rFonts w:ascii="Times New Roman" w:hAnsi="Times New Roman" w:cs="Times New Roman"/>
          <w:sz w:val="24"/>
          <w:szCs w:val="24"/>
        </w:rPr>
        <w:t xml:space="preserve"> Beckett et al. (2006) show </w:t>
      </w:r>
      <w:r w:rsidR="00325ECC" w:rsidRPr="0022102D">
        <w:rPr>
          <w:rFonts w:ascii="Times New Roman" w:hAnsi="Times New Roman" w:cs="Times New Roman"/>
          <w:sz w:val="24"/>
          <w:szCs w:val="24"/>
        </w:rPr>
        <w:t xml:space="preserve">that </w:t>
      </w:r>
      <w:r w:rsidR="00A16BE9" w:rsidRPr="0022102D">
        <w:rPr>
          <w:rFonts w:ascii="Times New Roman" w:hAnsi="Times New Roman" w:cs="Times New Roman"/>
          <w:sz w:val="24"/>
          <w:szCs w:val="24"/>
        </w:rPr>
        <w:t xml:space="preserve">police surveillance and organizational practices can shape the demographic and racial pattern of imprisonment. Additionally, conviction rates (Bridges and Steen 1998) and the proportional use of prison </w:t>
      </w:r>
      <w:r w:rsidR="00325ECC" w:rsidRPr="0022102D">
        <w:rPr>
          <w:rFonts w:ascii="Times New Roman" w:hAnsi="Times New Roman" w:cs="Times New Roman"/>
          <w:sz w:val="24"/>
          <w:szCs w:val="24"/>
        </w:rPr>
        <w:t>and</w:t>
      </w:r>
      <w:r w:rsidR="00A16BE9" w:rsidRPr="0022102D">
        <w:rPr>
          <w:rFonts w:ascii="Times New Roman" w:hAnsi="Times New Roman" w:cs="Times New Roman"/>
          <w:sz w:val="24"/>
          <w:szCs w:val="24"/>
        </w:rPr>
        <w:t xml:space="preserve"> </w:t>
      </w:r>
      <w:r w:rsidR="00325ECC" w:rsidRPr="0022102D">
        <w:rPr>
          <w:rFonts w:ascii="Times New Roman" w:hAnsi="Times New Roman" w:cs="Times New Roman"/>
          <w:sz w:val="24"/>
          <w:szCs w:val="24"/>
        </w:rPr>
        <w:t xml:space="preserve">probation </w:t>
      </w:r>
      <w:r w:rsidR="00A16BE9" w:rsidRPr="0022102D">
        <w:rPr>
          <w:rFonts w:ascii="Times New Roman" w:hAnsi="Times New Roman" w:cs="Times New Roman"/>
          <w:sz w:val="24"/>
          <w:szCs w:val="24"/>
        </w:rPr>
        <w:t>(Phelps 2017) show substantial state-by-state variation.</w:t>
      </w:r>
    </w:p>
    <w:p w14:paraId="2A14AB1F" w14:textId="77777777" w:rsidR="00E54E41" w:rsidRPr="0022102D" w:rsidRDefault="00E54E41" w:rsidP="00601B33">
      <w:pPr>
        <w:spacing w:line="480" w:lineRule="auto"/>
        <w:rPr>
          <w:rFonts w:ascii="Times New Roman" w:hAnsi="Times New Roman" w:cs="Times New Roman"/>
          <w:b/>
          <w:sz w:val="24"/>
          <w:szCs w:val="24"/>
        </w:rPr>
      </w:pPr>
    </w:p>
    <w:p w14:paraId="75F59269" w14:textId="261A671C" w:rsidR="00E07F1F" w:rsidRPr="0022102D" w:rsidRDefault="00E07F1F" w:rsidP="00601B33">
      <w:pPr>
        <w:spacing w:line="480" w:lineRule="auto"/>
        <w:rPr>
          <w:rFonts w:ascii="Times New Roman" w:hAnsi="Times New Roman" w:cs="Times New Roman"/>
          <w:b/>
          <w:sz w:val="24"/>
          <w:szCs w:val="24"/>
        </w:rPr>
      </w:pPr>
      <w:r w:rsidRPr="0022102D">
        <w:rPr>
          <w:rFonts w:ascii="Times New Roman" w:hAnsi="Times New Roman" w:cs="Times New Roman"/>
          <w:b/>
          <w:sz w:val="24"/>
          <w:szCs w:val="24"/>
        </w:rPr>
        <w:t xml:space="preserve">Trends in </w:t>
      </w:r>
      <w:r w:rsidR="00EC6791" w:rsidRPr="0022102D">
        <w:rPr>
          <w:rFonts w:ascii="Times New Roman" w:hAnsi="Times New Roman" w:cs="Times New Roman"/>
          <w:b/>
          <w:sz w:val="24"/>
          <w:szCs w:val="24"/>
        </w:rPr>
        <w:t>Employment Rate</w:t>
      </w:r>
    </w:p>
    <w:p w14:paraId="68FEB14A" w14:textId="7DEA2751" w:rsidR="00754068" w:rsidRPr="0022102D" w:rsidRDefault="00D71779" w:rsidP="00601B33">
      <w:pPr>
        <w:spacing w:line="480" w:lineRule="auto"/>
        <w:rPr>
          <w:rFonts w:ascii="Times New Roman" w:hAnsi="Times New Roman" w:cs="Times New Roman"/>
          <w:sz w:val="24"/>
          <w:szCs w:val="24"/>
        </w:rPr>
      </w:pPr>
      <w:r w:rsidRPr="0022102D">
        <w:rPr>
          <w:rFonts w:ascii="Times New Roman" w:hAnsi="Times New Roman" w:cs="Times New Roman"/>
          <w:b/>
          <w:sz w:val="24"/>
          <w:szCs w:val="24"/>
        </w:rPr>
        <w:tab/>
      </w:r>
      <w:r w:rsidR="003C16FE" w:rsidRPr="0022102D">
        <w:rPr>
          <w:rFonts w:ascii="Times New Roman" w:hAnsi="Times New Roman" w:cs="Times New Roman"/>
          <w:sz w:val="24"/>
          <w:szCs w:val="24"/>
        </w:rPr>
        <w:t xml:space="preserve">The aggregate </w:t>
      </w:r>
      <w:r w:rsidR="00EC6791" w:rsidRPr="0022102D">
        <w:rPr>
          <w:rFonts w:ascii="Times New Roman" w:hAnsi="Times New Roman" w:cs="Times New Roman"/>
          <w:sz w:val="24"/>
          <w:szCs w:val="24"/>
        </w:rPr>
        <w:t xml:space="preserve">U.S. employment-to-population ratio </w:t>
      </w:r>
      <w:r w:rsidR="007A74A7" w:rsidRPr="0022102D">
        <w:rPr>
          <w:rFonts w:ascii="Times New Roman" w:hAnsi="Times New Roman" w:cs="Times New Roman"/>
          <w:sz w:val="24"/>
          <w:szCs w:val="24"/>
        </w:rPr>
        <w:t xml:space="preserve">rose </w:t>
      </w:r>
      <w:r w:rsidR="00EC6791" w:rsidRPr="0022102D">
        <w:rPr>
          <w:rFonts w:ascii="Times New Roman" w:hAnsi="Times New Roman" w:cs="Times New Roman"/>
          <w:sz w:val="24"/>
          <w:szCs w:val="24"/>
        </w:rPr>
        <w:t>from</w:t>
      </w:r>
      <w:r w:rsidR="007A74A7" w:rsidRPr="0022102D">
        <w:rPr>
          <w:rFonts w:ascii="Times New Roman" w:hAnsi="Times New Roman" w:cs="Times New Roman"/>
          <w:sz w:val="24"/>
          <w:szCs w:val="24"/>
        </w:rPr>
        <w:t xml:space="preserve"> the 1960s</w:t>
      </w:r>
      <w:r w:rsidR="00EC6791" w:rsidRPr="0022102D">
        <w:rPr>
          <w:rFonts w:ascii="Times New Roman" w:hAnsi="Times New Roman" w:cs="Times New Roman"/>
          <w:sz w:val="24"/>
          <w:szCs w:val="24"/>
        </w:rPr>
        <w:t xml:space="preserve"> through the </w:t>
      </w:r>
      <w:r w:rsidR="007A74A7" w:rsidRPr="0022102D">
        <w:rPr>
          <w:rFonts w:ascii="Times New Roman" w:hAnsi="Times New Roman" w:cs="Times New Roman"/>
          <w:sz w:val="24"/>
          <w:szCs w:val="24"/>
        </w:rPr>
        <w:t>1990s</w:t>
      </w:r>
      <w:r w:rsidR="00EC6791" w:rsidRPr="0022102D">
        <w:rPr>
          <w:rFonts w:ascii="Times New Roman" w:hAnsi="Times New Roman" w:cs="Times New Roman"/>
          <w:sz w:val="24"/>
          <w:szCs w:val="24"/>
        </w:rPr>
        <w:t>, peaking in 2000</w:t>
      </w:r>
      <w:r w:rsidR="007A74A7" w:rsidRPr="0022102D">
        <w:rPr>
          <w:rFonts w:ascii="Times New Roman" w:hAnsi="Times New Roman" w:cs="Times New Roman"/>
          <w:sz w:val="24"/>
          <w:szCs w:val="24"/>
        </w:rPr>
        <w:t>.</w:t>
      </w:r>
      <w:r w:rsidR="003C16FE" w:rsidRPr="0022102D">
        <w:rPr>
          <w:rFonts w:ascii="Times New Roman" w:hAnsi="Times New Roman" w:cs="Times New Roman"/>
          <w:sz w:val="24"/>
          <w:szCs w:val="24"/>
        </w:rPr>
        <w:t xml:space="preserve"> </w:t>
      </w:r>
      <w:r w:rsidR="00EC6791" w:rsidRPr="0022102D">
        <w:rPr>
          <w:rFonts w:ascii="Times New Roman" w:hAnsi="Times New Roman" w:cs="Times New Roman"/>
          <w:sz w:val="24"/>
          <w:szCs w:val="24"/>
        </w:rPr>
        <w:t xml:space="preserve">The </w:t>
      </w:r>
      <w:r w:rsidR="007A74A7" w:rsidRPr="0022102D">
        <w:rPr>
          <w:rFonts w:ascii="Times New Roman" w:hAnsi="Times New Roman" w:cs="Times New Roman"/>
          <w:sz w:val="24"/>
          <w:szCs w:val="24"/>
        </w:rPr>
        <w:t>entrance of women into the labor force, the entry of the baby boom cohort into the prime-age working years in the 1970s and 1980s, improvements in health technology, and the shift away from manual labor occupations</w:t>
      </w:r>
      <w:r w:rsidR="00EC6791" w:rsidRPr="0022102D">
        <w:rPr>
          <w:rFonts w:ascii="Times New Roman" w:hAnsi="Times New Roman" w:cs="Times New Roman"/>
          <w:sz w:val="24"/>
          <w:szCs w:val="24"/>
        </w:rPr>
        <w:t xml:space="preserve"> all contributed to this rise</w:t>
      </w:r>
      <w:r w:rsidR="007A74A7" w:rsidRPr="0022102D">
        <w:rPr>
          <w:rFonts w:ascii="Times New Roman" w:hAnsi="Times New Roman" w:cs="Times New Roman"/>
          <w:sz w:val="24"/>
          <w:szCs w:val="24"/>
        </w:rPr>
        <w:t xml:space="preserve"> (Aaronson et. al. 2012). </w:t>
      </w:r>
      <w:r w:rsidR="00B86DB1" w:rsidRPr="0022102D">
        <w:rPr>
          <w:rFonts w:ascii="Times New Roman" w:hAnsi="Times New Roman" w:cs="Times New Roman"/>
          <w:sz w:val="24"/>
          <w:szCs w:val="24"/>
        </w:rPr>
        <w:t>Between the</w:t>
      </w:r>
      <w:r w:rsidR="00EC6791" w:rsidRPr="0022102D">
        <w:rPr>
          <w:rFonts w:ascii="Times New Roman" w:hAnsi="Times New Roman" w:cs="Times New Roman"/>
          <w:sz w:val="24"/>
          <w:szCs w:val="24"/>
        </w:rPr>
        <w:t xml:space="preserve"> 2000 </w:t>
      </w:r>
      <w:r w:rsidR="00B86DB1" w:rsidRPr="0022102D">
        <w:rPr>
          <w:rFonts w:ascii="Times New Roman" w:hAnsi="Times New Roman" w:cs="Times New Roman"/>
          <w:sz w:val="24"/>
          <w:szCs w:val="24"/>
        </w:rPr>
        <w:t xml:space="preserve">peak </w:t>
      </w:r>
      <w:r w:rsidR="00EC6791" w:rsidRPr="0022102D">
        <w:rPr>
          <w:rFonts w:ascii="Times New Roman" w:hAnsi="Times New Roman" w:cs="Times New Roman"/>
          <w:sz w:val="24"/>
          <w:szCs w:val="24"/>
        </w:rPr>
        <w:t>and the depths of the Great Recession in 2010</w:t>
      </w:r>
      <w:r w:rsidRPr="0022102D">
        <w:rPr>
          <w:rFonts w:ascii="Times New Roman" w:hAnsi="Times New Roman" w:cs="Times New Roman"/>
          <w:sz w:val="24"/>
          <w:szCs w:val="24"/>
        </w:rPr>
        <w:t>,</w:t>
      </w:r>
      <w:r w:rsidRPr="0022102D">
        <w:rPr>
          <w:rFonts w:ascii="Times New Roman" w:hAnsi="Times New Roman" w:cs="Times New Roman"/>
          <w:b/>
          <w:sz w:val="24"/>
          <w:szCs w:val="24"/>
        </w:rPr>
        <w:t xml:space="preserve"> </w:t>
      </w:r>
      <w:r w:rsidR="00EC6791" w:rsidRPr="0022102D">
        <w:rPr>
          <w:rFonts w:ascii="Times New Roman" w:hAnsi="Times New Roman" w:cs="Times New Roman"/>
          <w:sz w:val="24"/>
          <w:szCs w:val="24"/>
        </w:rPr>
        <w:t xml:space="preserve">EPOP </w:t>
      </w:r>
      <w:r w:rsidRPr="0022102D">
        <w:rPr>
          <w:rFonts w:ascii="Times New Roman" w:hAnsi="Times New Roman" w:cs="Times New Roman"/>
          <w:sz w:val="24"/>
          <w:szCs w:val="24"/>
        </w:rPr>
        <w:t>declined</w:t>
      </w:r>
      <w:r w:rsidR="00EC6791" w:rsidRPr="0022102D">
        <w:rPr>
          <w:rFonts w:ascii="Times New Roman" w:hAnsi="Times New Roman" w:cs="Times New Roman"/>
          <w:sz w:val="24"/>
          <w:szCs w:val="24"/>
        </w:rPr>
        <w:t xml:space="preserve"> back to a level not seen since 1983</w:t>
      </w:r>
      <w:r w:rsidR="00B86DB1" w:rsidRPr="0022102D">
        <w:rPr>
          <w:rFonts w:ascii="Times New Roman" w:hAnsi="Times New Roman" w:cs="Times New Roman"/>
          <w:sz w:val="24"/>
          <w:szCs w:val="24"/>
        </w:rPr>
        <w:t xml:space="preserve"> </w:t>
      </w:r>
      <w:r w:rsidR="003C16FE" w:rsidRPr="0022102D">
        <w:rPr>
          <w:rFonts w:ascii="Times New Roman" w:hAnsi="Times New Roman" w:cs="Times New Roman"/>
          <w:sz w:val="24"/>
          <w:szCs w:val="24"/>
        </w:rPr>
        <w:t>(Bureau of Labor Statistics 2018)</w:t>
      </w:r>
      <w:r w:rsidR="00D27B9E" w:rsidRPr="0022102D">
        <w:rPr>
          <w:rFonts w:ascii="Times New Roman" w:hAnsi="Times New Roman" w:cs="Times New Roman"/>
          <w:sz w:val="24"/>
          <w:szCs w:val="24"/>
        </w:rPr>
        <w:t>.</w:t>
      </w:r>
      <w:r w:rsidR="00B86DB1" w:rsidRPr="0022102D">
        <w:rPr>
          <w:rFonts w:ascii="Times New Roman" w:hAnsi="Times New Roman" w:cs="Times New Roman"/>
          <w:sz w:val="24"/>
          <w:szCs w:val="24"/>
        </w:rPr>
        <w:t xml:space="preserve"> The same </w:t>
      </w:r>
      <w:r w:rsidR="00B86DB1" w:rsidRPr="0022102D">
        <w:rPr>
          <w:rFonts w:ascii="Times New Roman" w:hAnsi="Times New Roman" w:cs="Times New Roman"/>
          <w:sz w:val="24"/>
          <w:szCs w:val="24"/>
        </w:rPr>
        <w:lastRenderedPageBreak/>
        <w:t>basic pattern</w:t>
      </w:r>
      <w:r w:rsidR="00992481" w:rsidRPr="0022102D">
        <w:rPr>
          <w:rFonts w:ascii="Times New Roman" w:hAnsi="Times New Roman" w:cs="Times New Roman"/>
          <w:sz w:val="24"/>
          <w:szCs w:val="24"/>
        </w:rPr>
        <w:t xml:space="preserve"> of deceleration and reversal of growth</w:t>
      </w:r>
      <w:r w:rsidR="00B86DB1" w:rsidRPr="0022102D">
        <w:rPr>
          <w:rFonts w:ascii="Times New Roman" w:hAnsi="Times New Roman" w:cs="Times New Roman"/>
          <w:sz w:val="24"/>
          <w:szCs w:val="24"/>
        </w:rPr>
        <w:t xml:space="preserve"> holds if one restricts attention to prime-age (those aged 25-54) </w:t>
      </w:r>
      <w:r w:rsidR="00EA7E78" w:rsidRPr="0022102D">
        <w:rPr>
          <w:rFonts w:ascii="Times New Roman" w:hAnsi="Times New Roman" w:cs="Times New Roman"/>
          <w:sz w:val="24"/>
          <w:szCs w:val="24"/>
        </w:rPr>
        <w:t>adult</w:t>
      </w:r>
      <w:r w:rsidR="000436E5" w:rsidRPr="0022102D">
        <w:rPr>
          <w:rFonts w:ascii="Times New Roman" w:hAnsi="Times New Roman" w:cs="Times New Roman"/>
          <w:sz w:val="24"/>
          <w:szCs w:val="24"/>
        </w:rPr>
        <w:t xml:space="preserve">s </w:t>
      </w:r>
      <w:r w:rsidR="00B86DB1" w:rsidRPr="0022102D">
        <w:rPr>
          <w:rFonts w:ascii="Times New Roman" w:hAnsi="Times New Roman" w:cs="Times New Roman"/>
          <w:sz w:val="24"/>
          <w:szCs w:val="24"/>
        </w:rPr>
        <w:t>only or to labor force participation rates.</w:t>
      </w:r>
    </w:p>
    <w:p w14:paraId="0C708239" w14:textId="42240375" w:rsidR="00D71779" w:rsidRPr="0022102D" w:rsidRDefault="00D71779"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Economic research has attributed this</w:t>
      </w:r>
      <w:r w:rsidR="00B86DB1" w:rsidRPr="0022102D">
        <w:rPr>
          <w:rFonts w:ascii="Times New Roman" w:hAnsi="Times New Roman" w:cs="Times New Roman"/>
          <w:sz w:val="24"/>
          <w:szCs w:val="24"/>
        </w:rPr>
        <w:t xml:space="preserve"> post-2000</w:t>
      </w:r>
      <w:r w:rsidRPr="0022102D">
        <w:rPr>
          <w:rFonts w:ascii="Times New Roman" w:hAnsi="Times New Roman" w:cs="Times New Roman"/>
          <w:sz w:val="24"/>
          <w:szCs w:val="24"/>
        </w:rPr>
        <w:t xml:space="preserve"> drop to both the recession – </w:t>
      </w:r>
      <w:del w:id="34" w:author="Sarah Shannon" w:date="2020-05-20T14:55:00Z">
        <w:r w:rsidRPr="0022102D" w:rsidDel="0005191C">
          <w:rPr>
            <w:rFonts w:ascii="Times New Roman" w:hAnsi="Times New Roman" w:cs="Times New Roman"/>
            <w:sz w:val="24"/>
            <w:szCs w:val="24"/>
          </w:rPr>
          <w:delText xml:space="preserve">and </w:delText>
        </w:r>
      </w:del>
      <w:ins w:id="35" w:author="Sarah Shannon" w:date="2020-05-20T14:55:00Z">
        <w:r w:rsidR="0005191C">
          <w:rPr>
            <w:rFonts w:ascii="Times New Roman" w:hAnsi="Times New Roman" w:cs="Times New Roman"/>
            <w:sz w:val="24"/>
            <w:szCs w:val="24"/>
          </w:rPr>
          <w:t>including</w:t>
        </w:r>
        <w:r w:rsidR="0005191C" w:rsidRPr="0022102D">
          <w:rPr>
            <w:rFonts w:ascii="Times New Roman" w:hAnsi="Times New Roman" w:cs="Times New Roman"/>
            <w:sz w:val="24"/>
            <w:szCs w:val="24"/>
          </w:rPr>
          <w:t xml:space="preserve"> </w:t>
        </w:r>
      </w:ins>
      <w:r w:rsidRPr="0022102D">
        <w:rPr>
          <w:rFonts w:ascii="Times New Roman" w:hAnsi="Times New Roman" w:cs="Times New Roman"/>
          <w:sz w:val="24"/>
          <w:szCs w:val="24"/>
        </w:rPr>
        <w:t>its lackluster recovery – and demographic trends (</w:t>
      </w:r>
      <w:r w:rsidR="003C16FE" w:rsidRPr="0022102D">
        <w:rPr>
          <w:rFonts w:ascii="Times New Roman" w:hAnsi="Times New Roman" w:cs="Times New Roman"/>
          <w:sz w:val="24"/>
          <w:szCs w:val="24"/>
        </w:rPr>
        <w:t>Aaronson et.</w:t>
      </w:r>
      <w:r w:rsidR="001A4D58" w:rsidRPr="0022102D">
        <w:rPr>
          <w:rFonts w:ascii="Times New Roman" w:hAnsi="Times New Roman" w:cs="Times New Roman"/>
          <w:sz w:val="24"/>
          <w:szCs w:val="24"/>
        </w:rPr>
        <w:t xml:space="preserve"> </w:t>
      </w:r>
      <w:r w:rsidR="003C16FE" w:rsidRPr="0022102D">
        <w:rPr>
          <w:rFonts w:ascii="Times New Roman" w:hAnsi="Times New Roman" w:cs="Times New Roman"/>
          <w:sz w:val="24"/>
          <w:szCs w:val="24"/>
        </w:rPr>
        <w:t>al. 2015</w:t>
      </w:r>
      <w:r w:rsidR="00056B65" w:rsidRPr="0022102D">
        <w:rPr>
          <w:rFonts w:ascii="Times New Roman" w:hAnsi="Times New Roman" w:cs="Times New Roman"/>
          <w:sz w:val="24"/>
          <w:szCs w:val="24"/>
        </w:rPr>
        <w:t>;</w:t>
      </w:r>
      <w:r w:rsidR="007A053E" w:rsidRPr="0022102D">
        <w:rPr>
          <w:rFonts w:ascii="Times New Roman" w:hAnsi="Times New Roman" w:cs="Times New Roman"/>
          <w:sz w:val="24"/>
          <w:szCs w:val="24"/>
        </w:rPr>
        <w:t xml:space="preserve"> Aaronson et. al. 2014</w:t>
      </w:r>
      <w:r w:rsidR="003C16FE" w:rsidRPr="0022102D">
        <w:rPr>
          <w:rFonts w:ascii="Times New Roman" w:hAnsi="Times New Roman" w:cs="Times New Roman"/>
          <w:sz w:val="24"/>
          <w:szCs w:val="24"/>
        </w:rPr>
        <w:t xml:space="preserve">). </w:t>
      </w:r>
      <w:r w:rsidR="00772520" w:rsidRPr="0022102D">
        <w:rPr>
          <w:rFonts w:ascii="Times New Roman" w:hAnsi="Times New Roman" w:cs="Times New Roman"/>
          <w:sz w:val="24"/>
          <w:szCs w:val="24"/>
        </w:rPr>
        <w:t xml:space="preserve">In 1996, the first baby boomer cohort turned 50, which generally represents a peak in participation. Additionally, </w:t>
      </w:r>
      <w:del w:id="36" w:author="Aaron Sojourner" w:date="2020-05-12T14:55:00Z">
        <w:r w:rsidR="00772520" w:rsidRPr="0022102D" w:rsidDel="002D4C26">
          <w:rPr>
            <w:rFonts w:ascii="Times New Roman" w:hAnsi="Times New Roman" w:cs="Times New Roman"/>
            <w:sz w:val="24"/>
            <w:szCs w:val="24"/>
          </w:rPr>
          <w:delText xml:space="preserve">there </w:delText>
        </w:r>
      </w:del>
      <w:r w:rsidR="00772520" w:rsidRPr="0022102D">
        <w:rPr>
          <w:rFonts w:ascii="Times New Roman" w:hAnsi="Times New Roman" w:cs="Times New Roman"/>
          <w:sz w:val="24"/>
          <w:szCs w:val="24"/>
        </w:rPr>
        <w:t>teen work activity</w:t>
      </w:r>
      <w:r w:rsidR="0022102D">
        <w:rPr>
          <w:rFonts w:ascii="Times New Roman" w:hAnsi="Times New Roman" w:cs="Times New Roman"/>
          <w:sz w:val="24"/>
          <w:szCs w:val="24"/>
        </w:rPr>
        <w:t xml:space="preserve"> has declined</w:t>
      </w:r>
      <w:r w:rsidR="00772520" w:rsidRPr="0022102D">
        <w:rPr>
          <w:rFonts w:ascii="Times New Roman" w:hAnsi="Times New Roman" w:cs="Times New Roman"/>
          <w:sz w:val="24"/>
          <w:szCs w:val="24"/>
        </w:rPr>
        <w:t xml:space="preserve">, </w:t>
      </w:r>
      <w:r w:rsidR="0022102D">
        <w:rPr>
          <w:rFonts w:ascii="Times New Roman" w:hAnsi="Times New Roman" w:cs="Times New Roman"/>
          <w:sz w:val="24"/>
          <w:szCs w:val="24"/>
        </w:rPr>
        <w:t xml:space="preserve">due in part to </w:t>
      </w:r>
      <w:r w:rsidR="00772520" w:rsidRPr="0022102D">
        <w:rPr>
          <w:rFonts w:ascii="Times New Roman" w:hAnsi="Times New Roman" w:cs="Times New Roman"/>
          <w:sz w:val="24"/>
          <w:szCs w:val="24"/>
        </w:rPr>
        <w:t>increased youth involvement in educational activities</w:t>
      </w:r>
      <w:r w:rsidR="0022102D">
        <w:rPr>
          <w:rFonts w:ascii="Times New Roman" w:hAnsi="Times New Roman" w:cs="Times New Roman"/>
          <w:sz w:val="24"/>
          <w:szCs w:val="24"/>
        </w:rPr>
        <w:t xml:space="preserve"> in the later 2000s</w:t>
      </w:r>
      <w:r w:rsidR="00772520" w:rsidRPr="0022102D">
        <w:rPr>
          <w:rFonts w:ascii="Times New Roman" w:hAnsi="Times New Roman" w:cs="Times New Roman"/>
          <w:sz w:val="24"/>
          <w:szCs w:val="24"/>
        </w:rPr>
        <w:t>, as well as</w:t>
      </w:r>
      <w:r w:rsidR="000B6697" w:rsidRPr="0022102D">
        <w:rPr>
          <w:rFonts w:ascii="Times New Roman" w:hAnsi="Times New Roman" w:cs="Times New Roman"/>
          <w:sz w:val="24"/>
          <w:szCs w:val="24"/>
        </w:rPr>
        <w:t xml:space="preserve"> </w:t>
      </w:r>
      <w:r w:rsidR="0022102D">
        <w:rPr>
          <w:rFonts w:ascii="Times New Roman" w:hAnsi="Times New Roman" w:cs="Times New Roman"/>
          <w:sz w:val="24"/>
          <w:szCs w:val="24"/>
        </w:rPr>
        <w:t xml:space="preserve">changes in </w:t>
      </w:r>
      <w:r w:rsidR="000B6697" w:rsidRPr="0022102D">
        <w:rPr>
          <w:rFonts w:ascii="Times New Roman" w:hAnsi="Times New Roman" w:cs="Times New Roman"/>
          <w:sz w:val="24"/>
          <w:szCs w:val="24"/>
        </w:rPr>
        <w:t>immigration and occupational polarization</w:t>
      </w:r>
      <w:r w:rsidR="00772520" w:rsidRPr="0022102D">
        <w:rPr>
          <w:rFonts w:ascii="Times New Roman" w:hAnsi="Times New Roman" w:cs="Times New Roman"/>
          <w:sz w:val="24"/>
          <w:szCs w:val="24"/>
        </w:rPr>
        <w:t xml:space="preserve"> (Smith 2011).</w:t>
      </w:r>
      <w:r w:rsidR="007A053E" w:rsidRPr="0022102D">
        <w:rPr>
          <w:rFonts w:ascii="Times New Roman" w:hAnsi="Times New Roman" w:cs="Times New Roman"/>
          <w:sz w:val="24"/>
          <w:szCs w:val="24"/>
        </w:rPr>
        <w:t xml:space="preserve"> Aside from these structural influences, cyclical weakness in the business cycle also depresses the participation rate (Aaronson et. al. 2014).</w:t>
      </w:r>
      <w:r w:rsidR="00772520" w:rsidRPr="0022102D">
        <w:rPr>
          <w:rFonts w:ascii="Times New Roman" w:hAnsi="Times New Roman" w:cs="Times New Roman"/>
          <w:sz w:val="24"/>
          <w:szCs w:val="24"/>
        </w:rPr>
        <w:t xml:space="preserve"> </w:t>
      </w:r>
      <w:r w:rsidR="0099465A" w:rsidRPr="0022102D">
        <w:rPr>
          <w:rFonts w:ascii="Times New Roman" w:hAnsi="Times New Roman" w:cs="Times New Roman"/>
          <w:sz w:val="24"/>
          <w:szCs w:val="24"/>
        </w:rPr>
        <w:t xml:space="preserve">Other research </w:t>
      </w:r>
      <w:r w:rsidR="0022102D">
        <w:rPr>
          <w:rFonts w:ascii="Times New Roman" w:hAnsi="Times New Roman" w:cs="Times New Roman"/>
          <w:sz w:val="24"/>
          <w:szCs w:val="24"/>
        </w:rPr>
        <w:t xml:space="preserve">emphasizes </w:t>
      </w:r>
      <w:r w:rsidR="00A600AD" w:rsidRPr="0022102D">
        <w:rPr>
          <w:rFonts w:ascii="Times New Roman" w:hAnsi="Times New Roman" w:cs="Times New Roman"/>
          <w:sz w:val="24"/>
          <w:szCs w:val="24"/>
        </w:rPr>
        <w:t>demand</w:t>
      </w:r>
      <w:ins w:id="37" w:author="Aaron Sojourner" w:date="2020-05-12T14:56:00Z">
        <w:r w:rsidR="002D4C26">
          <w:rPr>
            <w:rFonts w:ascii="Times New Roman" w:hAnsi="Times New Roman" w:cs="Times New Roman"/>
            <w:sz w:val="24"/>
            <w:szCs w:val="24"/>
          </w:rPr>
          <w:t>-</w:t>
        </w:r>
      </w:ins>
      <w:del w:id="38" w:author="Aaron Sojourner" w:date="2020-05-12T14:56:00Z">
        <w:r w:rsidR="00A600AD" w:rsidRPr="0022102D" w:rsidDel="002D4C26">
          <w:rPr>
            <w:rFonts w:ascii="Times New Roman" w:hAnsi="Times New Roman" w:cs="Times New Roman"/>
            <w:sz w:val="24"/>
            <w:szCs w:val="24"/>
          </w:rPr>
          <w:delText xml:space="preserve"> </w:delText>
        </w:r>
      </w:del>
      <w:r w:rsidR="00A600AD" w:rsidRPr="0022102D">
        <w:rPr>
          <w:rFonts w:ascii="Times New Roman" w:hAnsi="Times New Roman" w:cs="Times New Roman"/>
          <w:sz w:val="24"/>
          <w:szCs w:val="24"/>
        </w:rPr>
        <w:t xml:space="preserve">side factors such as trade and the introduction of automation into the labor market, and </w:t>
      </w:r>
      <w:r w:rsidR="0022102D">
        <w:rPr>
          <w:rFonts w:ascii="Times New Roman" w:hAnsi="Times New Roman" w:cs="Times New Roman"/>
          <w:sz w:val="24"/>
          <w:szCs w:val="24"/>
        </w:rPr>
        <w:t xml:space="preserve">suggests </w:t>
      </w:r>
      <w:r w:rsidR="00A600AD" w:rsidRPr="0022102D">
        <w:rPr>
          <w:rFonts w:ascii="Times New Roman" w:hAnsi="Times New Roman" w:cs="Times New Roman"/>
          <w:sz w:val="24"/>
          <w:szCs w:val="24"/>
        </w:rPr>
        <w:t>that supply</w:t>
      </w:r>
      <w:ins w:id="39" w:author="Aaron Sojourner" w:date="2020-05-12T14:56:00Z">
        <w:r w:rsidR="002D4C26">
          <w:rPr>
            <w:rFonts w:ascii="Times New Roman" w:hAnsi="Times New Roman" w:cs="Times New Roman"/>
            <w:sz w:val="24"/>
            <w:szCs w:val="24"/>
          </w:rPr>
          <w:t>-</w:t>
        </w:r>
      </w:ins>
      <w:del w:id="40" w:author="Aaron Sojourner" w:date="2020-05-12T14:56:00Z">
        <w:r w:rsidR="00A600AD" w:rsidRPr="0022102D" w:rsidDel="002D4C26">
          <w:rPr>
            <w:rFonts w:ascii="Times New Roman" w:hAnsi="Times New Roman" w:cs="Times New Roman"/>
            <w:sz w:val="24"/>
            <w:szCs w:val="24"/>
          </w:rPr>
          <w:delText xml:space="preserve"> </w:delText>
        </w:r>
      </w:del>
      <w:r w:rsidR="00A600AD" w:rsidRPr="0022102D">
        <w:rPr>
          <w:rFonts w:ascii="Times New Roman" w:hAnsi="Times New Roman" w:cs="Times New Roman"/>
          <w:sz w:val="24"/>
          <w:szCs w:val="24"/>
        </w:rPr>
        <w:t>side factors, such as enrollment in disability insurance programs</w:t>
      </w:r>
      <w:r w:rsidR="0022102D">
        <w:rPr>
          <w:rFonts w:ascii="Times New Roman" w:hAnsi="Times New Roman" w:cs="Times New Roman"/>
          <w:sz w:val="24"/>
          <w:szCs w:val="24"/>
        </w:rPr>
        <w:t>,</w:t>
      </w:r>
      <w:r w:rsidR="00A600AD" w:rsidRPr="0022102D">
        <w:rPr>
          <w:rFonts w:ascii="Times New Roman" w:hAnsi="Times New Roman" w:cs="Times New Roman"/>
          <w:sz w:val="24"/>
          <w:szCs w:val="24"/>
        </w:rPr>
        <w:t xml:space="preserve"> play a smaller role (Abraham and Kearney 2018). </w:t>
      </w:r>
    </w:p>
    <w:p w14:paraId="0FB54FFC" w14:textId="590C1533" w:rsidR="00917F28" w:rsidRPr="0022102D" w:rsidRDefault="00917F28"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 xml:space="preserve">A pair of studies (Schmitt and Warner 2013; Abraham and </w:t>
      </w:r>
      <w:r w:rsidR="00886F2C">
        <w:rPr>
          <w:rFonts w:ascii="Times New Roman" w:hAnsi="Times New Roman" w:cs="Times New Roman"/>
          <w:sz w:val="24"/>
          <w:szCs w:val="24"/>
        </w:rPr>
        <w:t xml:space="preserve">Kearney 2018) estimate that </w:t>
      </w:r>
      <w:r w:rsidRPr="0022102D">
        <w:rPr>
          <w:rFonts w:ascii="Times New Roman" w:hAnsi="Times New Roman" w:cs="Times New Roman"/>
          <w:sz w:val="24"/>
          <w:szCs w:val="24"/>
        </w:rPr>
        <w:t>incarc</w:t>
      </w:r>
      <w:r w:rsidR="00886F2C">
        <w:rPr>
          <w:rFonts w:ascii="Times New Roman" w:hAnsi="Times New Roman" w:cs="Times New Roman"/>
          <w:sz w:val="24"/>
          <w:szCs w:val="24"/>
        </w:rPr>
        <w:t xml:space="preserve">eration has </w:t>
      </w:r>
      <w:r w:rsidRPr="0022102D">
        <w:rPr>
          <w:rFonts w:ascii="Times New Roman" w:hAnsi="Times New Roman" w:cs="Times New Roman"/>
          <w:sz w:val="24"/>
          <w:szCs w:val="24"/>
        </w:rPr>
        <w:t>reduced the employment-to-population-ratio from between 0.1-1.5 percentage points</w:t>
      </w:r>
      <w:r w:rsidR="00886F2C">
        <w:rPr>
          <w:rFonts w:ascii="Times New Roman" w:hAnsi="Times New Roman" w:cs="Times New Roman"/>
          <w:sz w:val="24"/>
          <w:szCs w:val="24"/>
        </w:rPr>
        <w:t xml:space="preserve"> in recent years</w:t>
      </w:r>
      <w:r w:rsidRPr="0022102D">
        <w:rPr>
          <w:rFonts w:ascii="Times New Roman" w:hAnsi="Times New Roman" w:cs="Times New Roman"/>
          <w:sz w:val="24"/>
          <w:szCs w:val="24"/>
        </w:rPr>
        <w:t>. Although they do not directly model this effect (each estimate is derived from estimates of the number of people with incarceration histories and a presumed effect size), it prov</w:t>
      </w:r>
      <w:ins w:id="41" w:author="Aaron Sojourner" w:date="2020-05-12T14:57:00Z">
        <w:r w:rsidR="002D4C26">
          <w:rPr>
            <w:rFonts w:ascii="Times New Roman" w:hAnsi="Times New Roman" w:cs="Times New Roman"/>
            <w:sz w:val="24"/>
            <w:szCs w:val="24"/>
          </w:rPr>
          <w:t>id</w:t>
        </w:r>
      </w:ins>
      <w:r w:rsidRPr="0022102D">
        <w:rPr>
          <w:rFonts w:ascii="Times New Roman" w:hAnsi="Times New Roman" w:cs="Times New Roman"/>
          <w:sz w:val="24"/>
          <w:szCs w:val="24"/>
        </w:rPr>
        <w:t xml:space="preserve">es a baseline by which to compare our estimates of the effect of felony history population share </w:t>
      </w:r>
      <w:del w:id="42" w:author="Aaron Sojourner" w:date="2020-05-12T14:57:00Z">
        <w:r w:rsidRPr="0022102D" w:rsidDel="002D4C26">
          <w:rPr>
            <w:rFonts w:ascii="Times New Roman" w:hAnsi="Times New Roman" w:cs="Times New Roman"/>
            <w:sz w:val="24"/>
            <w:szCs w:val="24"/>
          </w:rPr>
          <w:delText xml:space="preserve">(in which incarceration is incorporated) </w:delText>
        </w:r>
      </w:del>
      <w:r w:rsidRPr="0022102D">
        <w:rPr>
          <w:rFonts w:ascii="Times New Roman" w:hAnsi="Times New Roman" w:cs="Times New Roman"/>
          <w:sz w:val="24"/>
          <w:szCs w:val="24"/>
        </w:rPr>
        <w:t xml:space="preserve">on state labor force participation rates.  </w:t>
      </w:r>
      <w:r w:rsidR="00CD5C62" w:rsidRPr="0022102D">
        <w:rPr>
          <w:rFonts w:ascii="Times New Roman" w:hAnsi="Times New Roman" w:cs="Times New Roman"/>
          <w:sz w:val="24"/>
          <w:szCs w:val="24"/>
        </w:rPr>
        <w:t xml:space="preserve">Our study takes this analysis further, examining whether state-level felony record history share is an additional explanatory factor in state variation in </w:t>
      </w:r>
      <w:ins w:id="43" w:author="Aaron Sojourner" w:date="2020-05-12T16:24:00Z">
        <w:r w:rsidR="007B5C52">
          <w:rPr>
            <w:rFonts w:ascii="Times New Roman" w:hAnsi="Times New Roman" w:cs="Times New Roman"/>
            <w:sz w:val="24"/>
            <w:szCs w:val="24"/>
          </w:rPr>
          <w:t>the share of adults employed</w:t>
        </w:r>
      </w:ins>
      <w:del w:id="44" w:author="Aaron Sojourner" w:date="2020-05-12T14:59:00Z">
        <w:r w:rsidR="00CD5C62" w:rsidRPr="0022102D" w:rsidDel="002D4C26">
          <w:rPr>
            <w:rFonts w:ascii="Times New Roman" w:hAnsi="Times New Roman" w:cs="Times New Roman"/>
            <w:sz w:val="24"/>
            <w:szCs w:val="24"/>
          </w:rPr>
          <w:delText>the</w:delText>
        </w:r>
      </w:del>
      <w:del w:id="45" w:author="Aaron Sojourner" w:date="2020-05-12T16:24:00Z">
        <w:r w:rsidR="00CD5C62" w:rsidRPr="0022102D" w:rsidDel="007B5C52">
          <w:rPr>
            <w:rFonts w:ascii="Times New Roman" w:hAnsi="Times New Roman" w:cs="Times New Roman"/>
            <w:sz w:val="24"/>
            <w:szCs w:val="24"/>
          </w:rPr>
          <w:delText xml:space="preserve"> not-employed rate</w:delText>
        </w:r>
      </w:del>
      <w:r w:rsidR="00CD5C62" w:rsidRPr="0022102D">
        <w:rPr>
          <w:rFonts w:ascii="Times New Roman" w:hAnsi="Times New Roman" w:cs="Times New Roman"/>
          <w:sz w:val="24"/>
          <w:szCs w:val="24"/>
        </w:rPr>
        <w:t>.</w:t>
      </w:r>
    </w:p>
    <w:p w14:paraId="53406E24" w14:textId="77777777" w:rsidR="00D71779" w:rsidRPr="0022102D" w:rsidRDefault="00D71779" w:rsidP="00601B33">
      <w:pPr>
        <w:spacing w:line="480" w:lineRule="auto"/>
        <w:rPr>
          <w:rFonts w:ascii="Times New Roman" w:hAnsi="Times New Roman" w:cs="Times New Roman"/>
          <w:b/>
          <w:sz w:val="24"/>
          <w:szCs w:val="24"/>
        </w:rPr>
      </w:pPr>
    </w:p>
    <w:p w14:paraId="69CE4613" w14:textId="77777777" w:rsidR="00E07F1F" w:rsidRPr="0022102D" w:rsidRDefault="00C8157F" w:rsidP="00601B33">
      <w:pPr>
        <w:spacing w:line="480" w:lineRule="auto"/>
        <w:rPr>
          <w:rFonts w:ascii="Times New Roman" w:hAnsi="Times New Roman" w:cs="Times New Roman"/>
          <w:b/>
          <w:sz w:val="24"/>
          <w:szCs w:val="24"/>
        </w:rPr>
      </w:pPr>
      <w:r w:rsidRPr="0022102D">
        <w:rPr>
          <w:rFonts w:ascii="Times New Roman" w:hAnsi="Times New Roman" w:cs="Times New Roman"/>
          <w:b/>
          <w:sz w:val="24"/>
          <w:szCs w:val="24"/>
        </w:rPr>
        <w:t>Punishment, Records,</w:t>
      </w:r>
      <w:r w:rsidR="00E07F1F" w:rsidRPr="0022102D">
        <w:rPr>
          <w:rFonts w:ascii="Times New Roman" w:hAnsi="Times New Roman" w:cs="Times New Roman"/>
          <w:b/>
          <w:sz w:val="24"/>
          <w:szCs w:val="24"/>
        </w:rPr>
        <w:t xml:space="preserve"> and Employment</w:t>
      </w:r>
    </w:p>
    <w:p w14:paraId="29632F6E" w14:textId="0ED926C6" w:rsidR="005B6092" w:rsidRPr="0022102D" w:rsidRDefault="00777EAA"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lastRenderedPageBreak/>
        <w:t xml:space="preserve">Two primary theoretical perspectives suggest that </w:t>
      </w:r>
      <w:r w:rsidR="00CC6613" w:rsidRPr="0022102D">
        <w:rPr>
          <w:rFonts w:ascii="Times New Roman" w:hAnsi="Times New Roman" w:cs="Times New Roman"/>
          <w:sz w:val="24"/>
          <w:szCs w:val="24"/>
        </w:rPr>
        <w:t>felony records</w:t>
      </w:r>
      <w:r w:rsidRPr="0022102D">
        <w:rPr>
          <w:rFonts w:ascii="Times New Roman" w:hAnsi="Times New Roman" w:cs="Times New Roman"/>
          <w:sz w:val="24"/>
          <w:szCs w:val="24"/>
        </w:rPr>
        <w:t xml:space="preserve"> have detrimental impacts on employment prospects. The stigma or market signal perspective suggests that the mark of criminal record serve</w:t>
      </w:r>
      <w:r w:rsidR="00C06C5E" w:rsidRPr="0022102D">
        <w:rPr>
          <w:rFonts w:ascii="Times New Roman" w:hAnsi="Times New Roman" w:cs="Times New Roman"/>
          <w:sz w:val="24"/>
          <w:szCs w:val="24"/>
        </w:rPr>
        <w:t>s</w:t>
      </w:r>
      <w:r w:rsidRPr="0022102D">
        <w:rPr>
          <w:rFonts w:ascii="Times New Roman" w:hAnsi="Times New Roman" w:cs="Times New Roman"/>
          <w:sz w:val="24"/>
          <w:szCs w:val="24"/>
        </w:rPr>
        <w:t xml:space="preserve"> as a tangible signal to employer</w:t>
      </w:r>
      <w:ins w:id="46" w:author="Sarah Shannon" w:date="2020-05-20T14:58:00Z">
        <w:r w:rsidR="00153401">
          <w:rPr>
            <w:rFonts w:ascii="Times New Roman" w:hAnsi="Times New Roman" w:cs="Times New Roman"/>
            <w:sz w:val="24"/>
            <w:szCs w:val="24"/>
          </w:rPr>
          <w:t>s</w:t>
        </w:r>
      </w:ins>
      <w:r w:rsidRPr="0022102D">
        <w:rPr>
          <w:rFonts w:ascii="Times New Roman" w:hAnsi="Times New Roman" w:cs="Times New Roman"/>
          <w:sz w:val="24"/>
          <w:szCs w:val="24"/>
        </w:rPr>
        <w:t xml:space="preserve"> – who are making hiring decisions with incomplete information – about </w:t>
      </w:r>
      <w:r w:rsidR="00262D72" w:rsidRPr="0022102D">
        <w:rPr>
          <w:rFonts w:ascii="Times New Roman" w:hAnsi="Times New Roman" w:cs="Times New Roman"/>
          <w:sz w:val="24"/>
          <w:szCs w:val="24"/>
        </w:rPr>
        <w:t>the</w:t>
      </w:r>
      <w:r w:rsidR="00470872" w:rsidRPr="0022102D">
        <w:rPr>
          <w:rFonts w:ascii="Times New Roman" w:hAnsi="Times New Roman" w:cs="Times New Roman"/>
          <w:sz w:val="24"/>
          <w:szCs w:val="24"/>
        </w:rPr>
        <w:t xml:space="preserve"> </w:t>
      </w:r>
      <w:r w:rsidR="00262D72" w:rsidRPr="0022102D">
        <w:rPr>
          <w:rFonts w:ascii="Times New Roman" w:hAnsi="Times New Roman" w:cs="Times New Roman"/>
          <w:sz w:val="24"/>
          <w:szCs w:val="24"/>
        </w:rPr>
        <w:t>“</w:t>
      </w:r>
      <w:r w:rsidR="00470872" w:rsidRPr="0022102D">
        <w:rPr>
          <w:rFonts w:ascii="Times New Roman" w:hAnsi="Times New Roman" w:cs="Times New Roman"/>
          <w:sz w:val="24"/>
          <w:szCs w:val="24"/>
        </w:rPr>
        <w:t>kind of employee</w:t>
      </w:r>
      <w:r w:rsidR="00262D72" w:rsidRPr="0022102D">
        <w:rPr>
          <w:rFonts w:ascii="Times New Roman" w:hAnsi="Times New Roman" w:cs="Times New Roman"/>
          <w:sz w:val="24"/>
          <w:szCs w:val="24"/>
        </w:rPr>
        <w:t>” an individual</w:t>
      </w:r>
      <w:r w:rsidR="00470872" w:rsidRPr="0022102D">
        <w:rPr>
          <w:rFonts w:ascii="Times New Roman" w:hAnsi="Times New Roman" w:cs="Times New Roman"/>
          <w:sz w:val="24"/>
          <w:szCs w:val="24"/>
        </w:rPr>
        <w:t xml:space="preserve"> is likely to be (</w:t>
      </w:r>
      <w:proofErr w:type="spellStart"/>
      <w:r w:rsidR="00470872" w:rsidRPr="0022102D">
        <w:rPr>
          <w:rFonts w:ascii="Times New Roman" w:hAnsi="Times New Roman" w:cs="Times New Roman"/>
          <w:sz w:val="24"/>
          <w:szCs w:val="24"/>
        </w:rPr>
        <w:t>Apel</w:t>
      </w:r>
      <w:proofErr w:type="spellEnd"/>
      <w:r w:rsidR="00470872" w:rsidRPr="0022102D">
        <w:rPr>
          <w:rFonts w:ascii="Times New Roman" w:hAnsi="Times New Roman" w:cs="Times New Roman"/>
          <w:sz w:val="24"/>
          <w:szCs w:val="24"/>
        </w:rPr>
        <w:t xml:space="preserve"> and Sweeten 2010, p. 451)</w:t>
      </w:r>
      <w:r w:rsidRPr="0022102D">
        <w:rPr>
          <w:rFonts w:ascii="Times New Roman" w:hAnsi="Times New Roman" w:cs="Times New Roman"/>
          <w:sz w:val="24"/>
          <w:szCs w:val="24"/>
        </w:rPr>
        <w:t>, and in this way resembles statis</w:t>
      </w:r>
      <w:r w:rsidR="00B43011">
        <w:rPr>
          <w:rFonts w:ascii="Times New Roman" w:hAnsi="Times New Roman" w:cs="Times New Roman"/>
          <w:sz w:val="24"/>
          <w:szCs w:val="24"/>
        </w:rPr>
        <w:t>tical discrimination (Arrow 1973</w:t>
      </w:r>
      <w:r w:rsidRPr="0022102D">
        <w:rPr>
          <w:rFonts w:ascii="Times New Roman" w:hAnsi="Times New Roman" w:cs="Times New Roman"/>
          <w:sz w:val="24"/>
          <w:szCs w:val="24"/>
        </w:rPr>
        <w:t xml:space="preserve">). </w:t>
      </w:r>
      <w:r w:rsidR="00470872" w:rsidRPr="0022102D">
        <w:rPr>
          <w:rFonts w:ascii="Times New Roman" w:hAnsi="Times New Roman" w:cs="Times New Roman"/>
          <w:sz w:val="24"/>
          <w:szCs w:val="24"/>
        </w:rPr>
        <w:t xml:space="preserve">Beyond fears of </w:t>
      </w:r>
      <w:r w:rsidR="00C06C5E" w:rsidRPr="0022102D">
        <w:rPr>
          <w:rFonts w:ascii="Times New Roman" w:hAnsi="Times New Roman" w:cs="Times New Roman"/>
          <w:sz w:val="24"/>
          <w:szCs w:val="24"/>
        </w:rPr>
        <w:t>“</w:t>
      </w:r>
      <w:r w:rsidR="00470872" w:rsidRPr="0022102D">
        <w:rPr>
          <w:rFonts w:ascii="Times New Roman" w:hAnsi="Times New Roman" w:cs="Times New Roman"/>
          <w:sz w:val="24"/>
          <w:szCs w:val="24"/>
        </w:rPr>
        <w:t>employee crime</w:t>
      </w:r>
      <w:r w:rsidR="00992481" w:rsidRPr="0022102D">
        <w:rPr>
          <w:rFonts w:ascii="Times New Roman" w:hAnsi="Times New Roman" w:cs="Times New Roman"/>
          <w:sz w:val="24"/>
          <w:szCs w:val="24"/>
        </w:rPr>
        <w:t>,</w:t>
      </w:r>
      <w:r w:rsidR="00C06C5E" w:rsidRPr="0022102D">
        <w:rPr>
          <w:rFonts w:ascii="Times New Roman" w:hAnsi="Times New Roman" w:cs="Times New Roman"/>
          <w:sz w:val="24"/>
          <w:szCs w:val="24"/>
        </w:rPr>
        <w:t>”</w:t>
      </w:r>
      <w:r w:rsidR="00470872" w:rsidRPr="0022102D">
        <w:rPr>
          <w:rFonts w:ascii="Times New Roman" w:hAnsi="Times New Roman" w:cs="Times New Roman"/>
          <w:sz w:val="24"/>
          <w:szCs w:val="24"/>
        </w:rPr>
        <w:t xml:space="preserve"> a criminal record may spur employer assumptions </w:t>
      </w:r>
      <w:r w:rsidR="00262D72" w:rsidRPr="0022102D">
        <w:rPr>
          <w:rFonts w:ascii="Times New Roman" w:hAnsi="Times New Roman" w:cs="Times New Roman"/>
          <w:sz w:val="24"/>
          <w:szCs w:val="24"/>
        </w:rPr>
        <w:t xml:space="preserve">about </w:t>
      </w:r>
      <w:r w:rsidR="00470872" w:rsidRPr="0022102D">
        <w:rPr>
          <w:rFonts w:ascii="Times New Roman" w:hAnsi="Times New Roman" w:cs="Times New Roman"/>
          <w:sz w:val="24"/>
          <w:szCs w:val="24"/>
        </w:rPr>
        <w:t xml:space="preserve">productivity, trustworthiness, social skills, </w:t>
      </w:r>
      <w:r w:rsidR="00262D72" w:rsidRPr="0022102D">
        <w:rPr>
          <w:rFonts w:ascii="Times New Roman" w:hAnsi="Times New Roman" w:cs="Times New Roman"/>
          <w:sz w:val="24"/>
          <w:szCs w:val="24"/>
        </w:rPr>
        <w:t>and other factors</w:t>
      </w:r>
      <w:r w:rsidR="00470872" w:rsidRPr="0022102D">
        <w:rPr>
          <w:rFonts w:ascii="Times New Roman" w:hAnsi="Times New Roman" w:cs="Times New Roman"/>
          <w:sz w:val="24"/>
          <w:szCs w:val="24"/>
        </w:rPr>
        <w:t xml:space="preserve"> that are stereotypically associated with criminal behavior.</w:t>
      </w:r>
      <w:r w:rsidR="00262D72" w:rsidRPr="0022102D">
        <w:rPr>
          <w:rFonts w:ascii="Times New Roman" w:hAnsi="Times New Roman" w:cs="Times New Roman"/>
          <w:sz w:val="24"/>
          <w:szCs w:val="24"/>
        </w:rPr>
        <w:t xml:space="preserve"> T</w:t>
      </w:r>
      <w:r w:rsidR="00C06C5E" w:rsidRPr="0022102D">
        <w:rPr>
          <w:rFonts w:ascii="Times New Roman" w:hAnsi="Times New Roman" w:cs="Times New Roman"/>
          <w:sz w:val="24"/>
          <w:szCs w:val="24"/>
        </w:rPr>
        <w:t xml:space="preserve">he criminal record </w:t>
      </w:r>
      <w:r w:rsidR="00262D72" w:rsidRPr="0022102D">
        <w:rPr>
          <w:rFonts w:ascii="Times New Roman" w:hAnsi="Times New Roman" w:cs="Times New Roman"/>
          <w:sz w:val="24"/>
          <w:szCs w:val="24"/>
        </w:rPr>
        <w:t>serves a</w:t>
      </w:r>
      <w:r w:rsidR="00C06C5E" w:rsidRPr="0022102D">
        <w:rPr>
          <w:rFonts w:ascii="Times New Roman" w:hAnsi="Times New Roman" w:cs="Times New Roman"/>
          <w:sz w:val="24"/>
          <w:szCs w:val="24"/>
        </w:rPr>
        <w:t>s a form of discrediting social stigma (Goffman 1963) which ca</w:t>
      </w:r>
      <w:r w:rsidR="00470872" w:rsidRPr="0022102D">
        <w:rPr>
          <w:rFonts w:ascii="Times New Roman" w:hAnsi="Times New Roman" w:cs="Times New Roman"/>
          <w:sz w:val="24"/>
          <w:szCs w:val="24"/>
        </w:rPr>
        <w:t xml:space="preserve">n </w:t>
      </w:r>
      <w:r w:rsidR="00262D72" w:rsidRPr="0022102D">
        <w:rPr>
          <w:rFonts w:ascii="Times New Roman" w:hAnsi="Times New Roman" w:cs="Times New Roman"/>
          <w:sz w:val="24"/>
          <w:szCs w:val="24"/>
        </w:rPr>
        <w:t>result in</w:t>
      </w:r>
      <w:r w:rsidR="00801DBE" w:rsidRPr="0022102D">
        <w:rPr>
          <w:rFonts w:ascii="Times New Roman" w:hAnsi="Times New Roman" w:cs="Times New Roman"/>
          <w:sz w:val="24"/>
          <w:szCs w:val="24"/>
        </w:rPr>
        <w:t xml:space="preserve"> institutional exclusion </w:t>
      </w:r>
      <w:r w:rsidR="00262D72" w:rsidRPr="0022102D">
        <w:rPr>
          <w:rFonts w:ascii="Times New Roman" w:hAnsi="Times New Roman" w:cs="Times New Roman"/>
          <w:sz w:val="24"/>
          <w:szCs w:val="24"/>
        </w:rPr>
        <w:t xml:space="preserve">from </w:t>
      </w:r>
      <w:r w:rsidR="00801DBE" w:rsidRPr="0022102D">
        <w:rPr>
          <w:rFonts w:ascii="Times New Roman" w:hAnsi="Times New Roman" w:cs="Times New Roman"/>
          <w:sz w:val="24"/>
          <w:szCs w:val="24"/>
        </w:rPr>
        <w:t xml:space="preserve">the labor force and </w:t>
      </w:r>
      <w:r w:rsidR="00C06C5E" w:rsidRPr="0022102D">
        <w:rPr>
          <w:rFonts w:ascii="Times New Roman" w:hAnsi="Times New Roman" w:cs="Times New Roman"/>
          <w:sz w:val="24"/>
          <w:szCs w:val="24"/>
        </w:rPr>
        <w:t xml:space="preserve">create </w:t>
      </w:r>
      <w:r w:rsidR="00801DBE" w:rsidRPr="0022102D">
        <w:rPr>
          <w:rFonts w:ascii="Times New Roman" w:hAnsi="Times New Roman" w:cs="Times New Roman"/>
          <w:sz w:val="24"/>
          <w:szCs w:val="24"/>
        </w:rPr>
        <w:t xml:space="preserve">social disadvantages that accumulate over time (Becker 1963; Sampson and </w:t>
      </w:r>
      <w:proofErr w:type="spellStart"/>
      <w:r w:rsidR="00801DBE" w:rsidRPr="0022102D">
        <w:rPr>
          <w:rFonts w:ascii="Times New Roman" w:hAnsi="Times New Roman" w:cs="Times New Roman"/>
          <w:sz w:val="24"/>
          <w:szCs w:val="24"/>
        </w:rPr>
        <w:t>Laub</w:t>
      </w:r>
      <w:proofErr w:type="spellEnd"/>
      <w:r w:rsidR="00801DBE" w:rsidRPr="0022102D">
        <w:rPr>
          <w:rFonts w:ascii="Times New Roman" w:hAnsi="Times New Roman" w:cs="Times New Roman"/>
          <w:sz w:val="24"/>
          <w:szCs w:val="24"/>
        </w:rPr>
        <w:t xml:space="preserve"> 1997). </w:t>
      </w:r>
      <w:r w:rsidR="00806101" w:rsidRPr="0022102D">
        <w:rPr>
          <w:rFonts w:ascii="Times New Roman" w:hAnsi="Times New Roman" w:cs="Times New Roman"/>
          <w:sz w:val="24"/>
          <w:szCs w:val="24"/>
        </w:rPr>
        <w:t xml:space="preserve">In addition to structural exclusion, the labeling process may transform individual identities and behaviors that impact interaction with the labor market. Individuals </w:t>
      </w:r>
      <w:r w:rsidR="002920D0" w:rsidRPr="0022102D">
        <w:rPr>
          <w:rFonts w:ascii="Times New Roman" w:hAnsi="Times New Roman" w:cs="Times New Roman"/>
          <w:sz w:val="24"/>
          <w:szCs w:val="24"/>
        </w:rPr>
        <w:t xml:space="preserve">labeled </w:t>
      </w:r>
      <w:r w:rsidR="00806101" w:rsidRPr="0022102D">
        <w:rPr>
          <w:rFonts w:ascii="Times New Roman" w:hAnsi="Times New Roman" w:cs="Times New Roman"/>
          <w:sz w:val="24"/>
          <w:szCs w:val="24"/>
        </w:rPr>
        <w:t xml:space="preserve">with a criminal record </w:t>
      </w:r>
      <w:r w:rsidR="002920D0" w:rsidRPr="0022102D">
        <w:rPr>
          <w:rFonts w:ascii="Times New Roman" w:hAnsi="Times New Roman" w:cs="Times New Roman"/>
          <w:sz w:val="24"/>
          <w:szCs w:val="24"/>
        </w:rPr>
        <w:t xml:space="preserve">may adopt a criminal self-concept and take on the roles, attitudes, and behaviors </w:t>
      </w:r>
      <w:r w:rsidR="00886F2C">
        <w:rPr>
          <w:rFonts w:ascii="Times New Roman" w:hAnsi="Times New Roman" w:cs="Times New Roman"/>
          <w:sz w:val="24"/>
          <w:szCs w:val="24"/>
        </w:rPr>
        <w:t xml:space="preserve">associated with </w:t>
      </w:r>
      <w:r w:rsidR="005B6092" w:rsidRPr="0022102D">
        <w:rPr>
          <w:rFonts w:ascii="Times New Roman" w:hAnsi="Times New Roman" w:cs="Times New Roman"/>
          <w:sz w:val="24"/>
          <w:szCs w:val="24"/>
        </w:rPr>
        <w:t xml:space="preserve">that identity (Jensen 1972; </w:t>
      </w:r>
      <w:proofErr w:type="spellStart"/>
      <w:r w:rsidR="005B6092" w:rsidRPr="0022102D">
        <w:rPr>
          <w:rFonts w:ascii="Times New Roman" w:hAnsi="Times New Roman" w:cs="Times New Roman"/>
          <w:sz w:val="24"/>
          <w:szCs w:val="24"/>
        </w:rPr>
        <w:t>Lemert</w:t>
      </w:r>
      <w:proofErr w:type="spellEnd"/>
      <w:r w:rsidR="005B6092" w:rsidRPr="0022102D">
        <w:rPr>
          <w:rFonts w:ascii="Times New Roman" w:hAnsi="Times New Roman" w:cs="Times New Roman"/>
          <w:sz w:val="24"/>
          <w:szCs w:val="24"/>
        </w:rPr>
        <w:t xml:space="preserve"> 1951</w:t>
      </w:r>
      <w:r w:rsidR="00886F2C">
        <w:rPr>
          <w:rFonts w:ascii="Times New Roman" w:hAnsi="Times New Roman" w:cs="Times New Roman"/>
          <w:sz w:val="24"/>
          <w:szCs w:val="24"/>
        </w:rPr>
        <w:t xml:space="preserve">; </w:t>
      </w:r>
      <w:proofErr w:type="spellStart"/>
      <w:r w:rsidR="00886F2C">
        <w:rPr>
          <w:rFonts w:ascii="Times New Roman" w:hAnsi="Times New Roman" w:cs="Times New Roman"/>
          <w:sz w:val="24"/>
          <w:szCs w:val="24"/>
        </w:rPr>
        <w:t>Massoglia</w:t>
      </w:r>
      <w:proofErr w:type="spellEnd"/>
      <w:r w:rsidR="00886F2C">
        <w:rPr>
          <w:rFonts w:ascii="Times New Roman" w:hAnsi="Times New Roman" w:cs="Times New Roman"/>
          <w:sz w:val="24"/>
          <w:szCs w:val="24"/>
        </w:rPr>
        <w:t xml:space="preserve"> and </w:t>
      </w:r>
      <w:proofErr w:type="spellStart"/>
      <w:r w:rsidR="00886F2C">
        <w:rPr>
          <w:rFonts w:ascii="Times New Roman" w:hAnsi="Times New Roman" w:cs="Times New Roman"/>
          <w:sz w:val="24"/>
          <w:szCs w:val="24"/>
        </w:rPr>
        <w:t>Uggen</w:t>
      </w:r>
      <w:proofErr w:type="spellEnd"/>
      <w:r w:rsidR="00886F2C">
        <w:rPr>
          <w:rFonts w:ascii="Times New Roman" w:hAnsi="Times New Roman" w:cs="Times New Roman"/>
          <w:sz w:val="24"/>
          <w:szCs w:val="24"/>
        </w:rPr>
        <w:t xml:space="preserve"> 2010; </w:t>
      </w:r>
      <w:proofErr w:type="spellStart"/>
      <w:r w:rsidR="00886F2C">
        <w:rPr>
          <w:rFonts w:ascii="Times New Roman" w:hAnsi="Times New Roman" w:cs="Times New Roman"/>
          <w:sz w:val="24"/>
          <w:szCs w:val="24"/>
        </w:rPr>
        <w:t>Matsueda</w:t>
      </w:r>
      <w:proofErr w:type="spellEnd"/>
      <w:r w:rsidR="00886F2C">
        <w:rPr>
          <w:rFonts w:ascii="Times New Roman" w:hAnsi="Times New Roman" w:cs="Times New Roman"/>
          <w:sz w:val="24"/>
          <w:szCs w:val="24"/>
        </w:rPr>
        <w:t xml:space="preserve"> and </w:t>
      </w:r>
      <w:proofErr w:type="spellStart"/>
      <w:r w:rsidR="00886F2C">
        <w:rPr>
          <w:rFonts w:ascii="Times New Roman" w:hAnsi="Times New Roman" w:cs="Times New Roman"/>
          <w:sz w:val="24"/>
          <w:szCs w:val="24"/>
        </w:rPr>
        <w:t>Heimer</w:t>
      </w:r>
      <w:proofErr w:type="spellEnd"/>
      <w:r w:rsidR="00886F2C">
        <w:rPr>
          <w:rFonts w:ascii="Times New Roman" w:hAnsi="Times New Roman" w:cs="Times New Roman"/>
          <w:sz w:val="24"/>
          <w:szCs w:val="24"/>
        </w:rPr>
        <w:t xml:space="preserve"> 1997</w:t>
      </w:r>
      <w:r w:rsidR="005B6092" w:rsidRPr="0022102D">
        <w:rPr>
          <w:rFonts w:ascii="Times New Roman" w:hAnsi="Times New Roman" w:cs="Times New Roman"/>
          <w:sz w:val="24"/>
          <w:szCs w:val="24"/>
        </w:rPr>
        <w:t xml:space="preserve">). </w:t>
      </w:r>
      <w:r w:rsidR="00806101" w:rsidRPr="0022102D">
        <w:rPr>
          <w:rFonts w:ascii="Times New Roman" w:hAnsi="Times New Roman" w:cs="Times New Roman"/>
          <w:sz w:val="24"/>
          <w:szCs w:val="24"/>
        </w:rPr>
        <w:t>As a result, l</w:t>
      </w:r>
      <w:r w:rsidR="005B6092" w:rsidRPr="0022102D">
        <w:rPr>
          <w:rFonts w:ascii="Times New Roman" w:hAnsi="Times New Roman" w:cs="Times New Roman"/>
          <w:sz w:val="24"/>
          <w:szCs w:val="24"/>
        </w:rPr>
        <w:t xml:space="preserve">abeled individuals may place less value </w:t>
      </w:r>
      <w:del w:id="47" w:author="Sarah Shannon" w:date="2020-05-20T15:00:00Z">
        <w:r w:rsidR="005B6092" w:rsidRPr="0022102D" w:rsidDel="00153401">
          <w:rPr>
            <w:rFonts w:ascii="Times New Roman" w:hAnsi="Times New Roman" w:cs="Times New Roman"/>
            <w:sz w:val="24"/>
            <w:szCs w:val="24"/>
          </w:rPr>
          <w:delText xml:space="preserve">of </w:delText>
        </w:r>
      </w:del>
      <w:ins w:id="48" w:author="Sarah Shannon" w:date="2020-05-20T15:00:00Z">
        <w:r w:rsidR="00153401" w:rsidRPr="0022102D">
          <w:rPr>
            <w:rFonts w:ascii="Times New Roman" w:hAnsi="Times New Roman" w:cs="Times New Roman"/>
            <w:sz w:val="24"/>
            <w:szCs w:val="24"/>
          </w:rPr>
          <w:t>o</w:t>
        </w:r>
        <w:r w:rsidR="00153401">
          <w:rPr>
            <w:rFonts w:ascii="Times New Roman" w:hAnsi="Times New Roman" w:cs="Times New Roman"/>
            <w:sz w:val="24"/>
            <w:szCs w:val="24"/>
          </w:rPr>
          <w:t>n</w:t>
        </w:r>
        <w:r w:rsidR="00153401" w:rsidRPr="0022102D">
          <w:rPr>
            <w:rFonts w:ascii="Times New Roman" w:hAnsi="Times New Roman" w:cs="Times New Roman"/>
            <w:sz w:val="24"/>
            <w:szCs w:val="24"/>
          </w:rPr>
          <w:t xml:space="preserve"> </w:t>
        </w:r>
      </w:ins>
      <w:r w:rsidR="005B6092" w:rsidRPr="0022102D">
        <w:rPr>
          <w:rFonts w:ascii="Times New Roman" w:hAnsi="Times New Roman" w:cs="Times New Roman"/>
          <w:sz w:val="24"/>
          <w:szCs w:val="24"/>
        </w:rPr>
        <w:t xml:space="preserve">legitimate employment and other societal conventions, and withdraw from the normative institution of work. </w:t>
      </w:r>
    </w:p>
    <w:p w14:paraId="5D1F5159" w14:textId="6E4FA8AD" w:rsidR="00C06C5E" w:rsidRPr="0022102D" w:rsidRDefault="005B6092"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A secon</w:t>
      </w:r>
      <w:r w:rsidR="00424600" w:rsidRPr="0022102D">
        <w:rPr>
          <w:rFonts w:ascii="Times New Roman" w:hAnsi="Times New Roman" w:cs="Times New Roman"/>
          <w:sz w:val="24"/>
          <w:szCs w:val="24"/>
        </w:rPr>
        <w:t xml:space="preserve">d theoretical strain claims that contact with the criminal justice system can decrease human capital and create experience gaps, as well as undermine health </w:t>
      </w:r>
      <w:r w:rsidR="00CF059E" w:rsidRPr="0022102D">
        <w:rPr>
          <w:rFonts w:ascii="Times New Roman" w:hAnsi="Times New Roman" w:cs="Times New Roman"/>
          <w:sz w:val="24"/>
          <w:szCs w:val="24"/>
        </w:rPr>
        <w:t xml:space="preserve">and </w:t>
      </w:r>
      <w:r w:rsidR="00424600" w:rsidRPr="0022102D">
        <w:rPr>
          <w:rFonts w:ascii="Times New Roman" w:hAnsi="Times New Roman" w:cs="Times New Roman"/>
          <w:sz w:val="24"/>
          <w:szCs w:val="24"/>
        </w:rPr>
        <w:t xml:space="preserve">social relationships, all of which </w:t>
      </w:r>
      <w:del w:id="49" w:author="Sarah Shannon" w:date="2020-05-20T15:03:00Z">
        <w:r w:rsidR="00992481" w:rsidRPr="0022102D" w:rsidDel="007F053B">
          <w:rPr>
            <w:rFonts w:ascii="Times New Roman" w:hAnsi="Times New Roman" w:cs="Times New Roman"/>
            <w:sz w:val="24"/>
            <w:szCs w:val="24"/>
          </w:rPr>
          <w:delText>are theorized to</w:delText>
        </w:r>
      </w:del>
      <w:ins w:id="50" w:author="Sarah Shannon" w:date="2020-05-20T15:03:00Z">
        <w:r w:rsidR="007F053B">
          <w:rPr>
            <w:rFonts w:ascii="Times New Roman" w:hAnsi="Times New Roman" w:cs="Times New Roman"/>
            <w:sz w:val="24"/>
            <w:szCs w:val="24"/>
          </w:rPr>
          <w:t>may</w:t>
        </w:r>
      </w:ins>
      <w:r w:rsidR="00992481" w:rsidRPr="0022102D">
        <w:rPr>
          <w:rFonts w:ascii="Times New Roman" w:hAnsi="Times New Roman" w:cs="Times New Roman"/>
          <w:sz w:val="24"/>
          <w:szCs w:val="24"/>
        </w:rPr>
        <w:t xml:space="preserve"> </w:t>
      </w:r>
      <w:del w:id="51" w:author="Sarah Shannon" w:date="2020-05-20T15:04:00Z">
        <w:r w:rsidR="00992481" w:rsidRPr="0022102D" w:rsidDel="007F053B">
          <w:rPr>
            <w:rFonts w:ascii="Times New Roman" w:hAnsi="Times New Roman" w:cs="Times New Roman"/>
            <w:sz w:val="24"/>
            <w:szCs w:val="24"/>
          </w:rPr>
          <w:delText xml:space="preserve">drive </w:delText>
        </w:r>
      </w:del>
      <w:ins w:id="52" w:author="Sarah Shannon" w:date="2020-05-20T15:04:00Z">
        <w:r w:rsidR="007F053B">
          <w:rPr>
            <w:rFonts w:ascii="Times New Roman" w:hAnsi="Times New Roman" w:cs="Times New Roman"/>
            <w:sz w:val="24"/>
            <w:szCs w:val="24"/>
          </w:rPr>
          <w:t>diminish</w:t>
        </w:r>
        <w:r w:rsidR="007F053B" w:rsidRPr="0022102D">
          <w:rPr>
            <w:rFonts w:ascii="Times New Roman" w:hAnsi="Times New Roman" w:cs="Times New Roman"/>
            <w:sz w:val="24"/>
            <w:szCs w:val="24"/>
          </w:rPr>
          <w:t xml:space="preserve"> </w:t>
        </w:r>
      </w:ins>
      <w:r w:rsidR="00992481" w:rsidRPr="0022102D">
        <w:rPr>
          <w:rFonts w:ascii="Times New Roman" w:hAnsi="Times New Roman" w:cs="Times New Roman"/>
          <w:sz w:val="24"/>
          <w:szCs w:val="24"/>
        </w:rPr>
        <w:t xml:space="preserve">potential wages and </w:t>
      </w:r>
      <w:r w:rsidR="00424600" w:rsidRPr="0022102D">
        <w:rPr>
          <w:rFonts w:ascii="Times New Roman" w:hAnsi="Times New Roman" w:cs="Times New Roman"/>
          <w:sz w:val="24"/>
          <w:szCs w:val="24"/>
        </w:rPr>
        <w:t>employment</w:t>
      </w:r>
      <w:r w:rsidR="00D81AC7">
        <w:rPr>
          <w:rFonts w:ascii="Times New Roman" w:hAnsi="Times New Roman" w:cs="Times New Roman"/>
          <w:sz w:val="24"/>
          <w:szCs w:val="24"/>
        </w:rPr>
        <w:t xml:space="preserve"> (</w:t>
      </w:r>
      <w:proofErr w:type="spellStart"/>
      <w:r w:rsidR="00D81AC7">
        <w:rPr>
          <w:rFonts w:ascii="Times New Roman" w:hAnsi="Times New Roman" w:cs="Times New Roman"/>
          <w:sz w:val="24"/>
          <w:szCs w:val="24"/>
        </w:rPr>
        <w:t>Apel</w:t>
      </w:r>
      <w:proofErr w:type="spellEnd"/>
      <w:r w:rsidR="00D81AC7">
        <w:rPr>
          <w:rFonts w:ascii="Times New Roman" w:hAnsi="Times New Roman" w:cs="Times New Roman"/>
          <w:sz w:val="24"/>
          <w:szCs w:val="24"/>
        </w:rPr>
        <w:t xml:space="preserve"> and Sweeten 2010; Western 2006; </w:t>
      </w:r>
      <w:proofErr w:type="spellStart"/>
      <w:r w:rsidR="00D81AC7">
        <w:rPr>
          <w:rFonts w:ascii="Times New Roman" w:hAnsi="Times New Roman" w:cs="Times New Roman"/>
          <w:sz w:val="24"/>
          <w:szCs w:val="24"/>
        </w:rPr>
        <w:t>Massoglia</w:t>
      </w:r>
      <w:proofErr w:type="spellEnd"/>
      <w:r w:rsidR="00D81AC7">
        <w:rPr>
          <w:rFonts w:ascii="Times New Roman" w:hAnsi="Times New Roman" w:cs="Times New Roman"/>
          <w:sz w:val="24"/>
          <w:szCs w:val="24"/>
        </w:rPr>
        <w:t xml:space="preserve"> 2008)</w:t>
      </w:r>
      <w:r w:rsidR="00992481" w:rsidRPr="0022102D">
        <w:rPr>
          <w:rFonts w:ascii="Times New Roman" w:hAnsi="Times New Roman" w:cs="Times New Roman"/>
          <w:sz w:val="24"/>
          <w:szCs w:val="24"/>
        </w:rPr>
        <w:t>.</w:t>
      </w:r>
      <w:r w:rsidR="00424600" w:rsidRPr="0022102D">
        <w:rPr>
          <w:rFonts w:ascii="Times New Roman" w:hAnsi="Times New Roman" w:cs="Times New Roman"/>
          <w:sz w:val="24"/>
          <w:szCs w:val="24"/>
        </w:rPr>
        <w:t xml:space="preserve"> </w:t>
      </w:r>
      <w:r w:rsidR="000145AE" w:rsidRPr="0022102D">
        <w:rPr>
          <w:rFonts w:ascii="Times New Roman" w:hAnsi="Times New Roman" w:cs="Times New Roman"/>
          <w:sz w:val="24"/>
          <w:szCs w:val="24"/>
        </w:rPr>
        <w:t>For example, p</w:t>
      </w:r>
      <w:r w:rsidR="001074CF" w:rsidRPr="0022102D">
        <w:rPr>
          <w:rFonts w:ascii="Times New Roman" w:hAnsi="Times New Roman" w:cs="Times New Roman"/>
          <w:sz w:val="24"/>
          <w:szCs w:val="24"/>
        </w:rPr>
        <w:t xml:space="preserve">unishment may </w:t>
      </w:r>
      <w:r w:rsidR="000145AE" w:rsidRPr="0022102D">
        <w:rPr>
          <w:rFonts w:ascii="Times New Roman" w:hAnsi="Times New Roman" w:cs="Times New Roman"/>
          <w:sz w:val="24"/>
          <w:szCs w:val="24"/>
        </w:rPr>
        <w:t>interrupt engagement in</w:t>
      </w:r>
      <w:r w:rsidR="001074CF" w:rsidRPr="0022102D">
        <w:rPr>
          <w:rFonts w:ascii="Times New Roman" w:hAnsi="Times New Roman" w:cs="Times New Roman"/>
          <w:sz w:val="24"/>
          <w:szCs w:val="24"/>
        </w:rPr>
        <w:t xml:space="preserve"> the labor market</w:t>
      </w:r>
      <w:r w:rsidR="000145AE" w:rsidRPr="0022102D">
        <w:rPr>
          <w:rFonts w:ascii="Times New Roman" w:hAnsi="Times New Roman" w:cs="Times New Roman"/>
          <w:sz w:val="24"/>
          <w:szCs w:val="24"/>
        </w:rPr>
        <w:t>,</w:t>
      </w:r>
      <w:r w:rsidR="001074CF" w:rsidRPr="0022102D">
        <w:rPr>
          <w:rFonts w:ascii="Times New Roman" w:hAnsi="Times New Roman" w:cs="Times New Roman"/>
          <w:sz w:val="24"/>
          <w:szCs w:val="24"/>
        </w:rPr>
        <w:t xml:space="preserve"> </w:t>
      </w:r>
      <w:r w:rsidR="000145AE" w:rsidRPr="0022102D">
        <w:rPr>
          <w:rFonts w:ascii="Times New Roman" w:hAnsi="Times New Roman" w:cs="Times New Roman"/>
          <w:sz w:val="24"/>
          <w:szCs w:val="24"/>
        </w:rPr>
        <w:t xml:space="preserve">eroding </w:t>
      </w:r>
      <w:r w:rsidR="001074CF" w:rsidRPr="0022102D">
        <w:rPr>
          <w:rFonts w:ascii="Times New Roman" w:hAnsi="Times New Roman" w:cs="Times New Roman"/>
          <w:sz w:val="24"/>
          <w:szCs w:val="24"/>
        </w:rPr>
        <w:t xml:space="preserve">skills and </w:t>
      </w:r>
      <w:r w:rsidR="000145AE" w:rsidRPr="0022102D">
        <w:rPr>
          <w:rFonts w:ascii="Times New Roman" w:hAnsi="Times New Roman" w:cs="Times New Roman"/>
          <w:sz w:val="24"/>
          <w:szCs w:val="24"/>
        </w:rPr>
        <w:t xml:space="preserve">work </w:t>
      </w:r>
      <w:r w:rsidR="001074CF" w:rsidRPr="0022102D">
        <w:rPr>
          <w:rFonts w:ascii="Times New Roman" w:hAnsi="Times New Roman" w:cs="Times New Roman"/>
          <w:sz w:val="24"/>
          <w:szCs w:val="24"/>
        </w:rPr>
        <w:t xml:space="preserve">experience important for employment (Western, Kling, and </w:t>
      </w:r>
      <w:proofErr w:type="spellStart"/>
      <w:r w:rsidR="001074CF" w:rsidRPr="0022102D">
        <w:rPr>
          <w:rFonts w:ascii="Times New Roman" w:hAnsi="Times New Roman" w:cs="Times New Roman"/>
          <w:sz w:val="24"/>
          <w:szCs w:val="24"/>
        </w:rPr>
        <w:t>Weiman</w:t>
      </w:r>
      <w:proofErr w:type="spellEnd"/>
      <w:r w:rsidR="001074CF" w:rsidRPr="0022102D">
        <w:rPr>
          <w:rFonts w:ascii="Times New Roman" w:hAnsi="Times New Roman" w:cs="Times New Roman"/>
          <w:sz w:val="24"/>
          <w:szCs w:val="24"/>
        </w:rPr>
        <w:t xml:space="preserve"> 2001</w:t>
      </w:r>
      <w:r w:rsidR="00D81AC7">
        <w:rPr>
          <w:rFonts w:ascii="Times New Roman" w:hAnsi="Times New Roman" w:cs="Times New Roman"/>
          <w:sz w:val="24"/>
          <w:szCs w:val="24"/>
        </w:rPr>
        <w:t xml:space="preserve">; </w:t>
      </w:r>
      <w:proofErr w:type="spellStart"/>
      <w:r w:rsidR="00D81AC7">
        <w:rPr>
          <w:rFonts w:ascii="Times New Roman" w:hAnsi="Times New Roman" w:cs="Times New Roman"/>
          <w:sz w:val="24"/>
          <w:szCs w:val="24"/>
        </w:rPr>
        <w:t>Apel</w:t>
      </w:r>
      <w:proofErr w:type="spellEnd"/>
      <w:r w:rsidR="00D81AC7">
        <w:rPr>
          <w:rFonts w:ascii="Times New Roman" w:hAnsi="Times New Roman" w:cs="Times New Roman"/>
          <w:sz w:val="24"/>
          <w:szCs w:val="24"/>
        </w:rPr>
        <w:t xml:space="preserve"> and Powell 2019</w:t>
      </w:r>
      <w:r w:rsidR="001074CF" w:rsidRPr="0022102D">
        <w:rPr>
          <w:rFonts w:ascii="Times New Roman" w:hAnsi="Times New Roman" w:cs="Times New Roman"/>
          <w:sz w:val="24"/>
          <w:szCs w:val="24"/>
        </w:rPr>
        <w:t xml:space="preserve">). The conditions of punishment may also directly </w:t>
      </w:r>
      <w:r w:rsidR="001074CF" w:rsidRPr="0022102D">
        <w:rPr>
          <w:rFonts w:ascii="Times New Roman" w:hAnsi="Times New Roman" w:cs="Times New Roman"/>
          <w:sz w:val="24"/>
          <w:szCs w:val="24"/>
        </w:rPr>
        <w:lastRenderedPageBreak/>
        <w:t>affect both physical and mental health</w:t>
      </w:r>
      <w:r w:rsidR="00D81AC7">
        <w:rPr>
          <w:rFonts w:ascii="Times New Roman" w:hAnsi="Times New Roman" w:cs="Times New Roman"/>
          <w:sz w:val="24"/>
          <w:szCs w:val="24"/>
        </w:rPr>
        <w:t xml:space="preserve"> (</w:t>
      </w:r>
      <w:proofErr w:type="spellStart"/>
      <w:r w:rsidR="007F22C0">
        <w:rPr>
          <w:rFonts w:ascii="Times New Roman" w:hAnsi="Times New Roman" w:cs="Times New Roman"/>
          <w:sz w:val="24"/>
          <w:szCs w:val="24"/>
        </w:rPr>
        <w:t>Schnittker</w:t>
      </w:r>
      <w:proofErr w:type="spellEnd"/>
      <w:r w:rsidR="007F22C0">
        <w:rPr>
          <w:rFonts w:ascii="Times New Roman" w:hAnsi="Times New Roman" w:cs="Times New Roman"/>
          <w:sz w:val="24"/>
          <w:szCs w:val="24"/>
        </w:rPr>
        <w:t xml:space="preserve">, </w:t>
      </w:r>
      <w:proofErr w:type="spellStart"/>
      <w:r w:rsidR="007F22C0">
        <w:rPr>
          <w:rFonts w:ascii="Times New Roman" w:hAnsi="Times New Roman" w:cs="Times New Roman"/>
          <w:sz w:val="24"/>
          <w:szCs w:val="24"/>
        </w:rPr>
        <w:t>Massoglia</w:t>
      </w:r>
      <w:proofErr w:type="spellEnd"/>
      <w:r w:rsidR="007F22C0">
        <w:rPr>
          <w:rFonts w:ascii="Times New Roman" w:hAnsi="Times New Roman" w:cs="Times New Roman"/>
          <w:sz w:val="24"/>
          <w:szCs w:val="24"/>
        </w:rPr>
        <w:t xml:space="preserve">, and </w:t>
      </w:r>
      <w:proofErr w:type="spellStart"/>
      <w:r w:rsidR="007F22C0">
        <w:rPr>
          <w:rFonts w:ascii="Times New Roman" w:hAnsi="Times New Roman" w:cs="Times New Roman"/>
          <w:sz w:val="24"/>
          <w:szCs w:val="24"/>
        </w:rPr>
        <w:t>Uggen</w:t>
      </w:r>
      <w:proofErr w:type="spellEnd"/>
      <w:r w:rsidR="007F22C0">
        <w:rPr>
          <w:rFonts w:ascii="Times New Roman" w:hAnsi="Times New Roman" w:cs="Times New Roman"/>
          <w:sz w:val="24"/>
          <w:szCs w:val="24"/>
        </w:rPr>
        <w:t xml:space="preserve"> 2012)</w:t>
      </w:r>
      <w:r w:rsidR="001074CF" w:rsidRPr="0022102D">
        <w:rPr>
          <w:rFonts w:ascii="Times New Roman" w:hAnsi="Times New Roman" w:cs="Times New Roman"/>
          <w:sz w:val="24"/>
          <w:szCs w:val="24"/>
        </w:rPr>
        <w:t xml:space="preserve">. </w:t>
      </w:r>
      <w:del w:id="53" w:author="Sarah Shannon" w:date="2020-05-20T15:05:00Z">
        <w:r w:rsidR="001074CF" w:rsidRPr="0022102D" w:rsidDel="007F053B">
          <w:rPr>
            <w:rFonts w:ascii="Times New Roman" w:hAnsi="Times New Roman" w:cs="Times New Roman"/>
            <w:sz w:val="24"/>
            <w:szCs w:val="24"/>
          </w:rPr>
          <w:delText xml:space="preserve">Incarceration and </w:delText>
        </w:r>
      </w:del>
      <w:del w:id="54" w:author="Sarah Shannon" w:date="2020-05-20T15:06:00Z">
        <w:r w:rsidR="001074CF" w:rsidRPr="0022102D" w:rsidDel="007F053B">
          <w:rPr>
            <w:rFonts w:ascii="Times New Roman" w:hAnsi="Times New Roman" w:cs="Times New Roman"/>
            <w:sz w:val="24"/>
            <w:szCs w:val="24"/>
          </w:rPr>
          <w:delText>t</w:delText>
        </w:r>
      </w:del>
      <w:ins w:id="55" w:author="Sarah Shannon" w:date="2020-05-20T15:06:00Z">
        <w:r w:rsidR="007F053B">
          <w:rPr>
            <w:rFonts w:ascii="Times New Roman" w:hAnsi="Times New Roman" w:cs="Times New Roman"/>
            <w:sz w:val="24"/>
            <w:szCs w:val="24"/>
          </w:rPr>
          <w:t>T</w:t>
        </w:r>
      </w:ins>
      <w:r w:rsidR="001074CF" w:rsidRPr="0022102D">
        <w:rPr>
          <w:rFonts w:ascii="Times New Roman" w:hAnsi="Times New Roman" w:cs="Times New Roman"/>
          <w:sz w:val="24"/>
          <w:szCs w:val="24"/>
        </w:rPr>
        <w:t>he experience of punishment can be a stressful life event, and formerly incarcerated individuals are likely to encounter more stressors after release such as stigma and discrimination and finding housing, which in turn exposes one to illnesses associated with stress (</w:t>
      </w:r>
      <w:proofErr w:type="spellStart"/>
      <w:r w:rsidR="001074CF" w:rsidRPr="0022102D">
        <w:rPr>
          <w:rFonts w:ascii="Times New Roman" w:hAnsi="Times New Roman" w:cs="Times New Roman"/>
          <w:sz w:val="24"/>
          <w:szCs w:val="24"/>
        </w:rPr>
        <w:t>Massoglia</w:t>
      </w:r>
      <w:proofErr w:type="spellEnd"/>
      <w:r w:rsidR="001074CF" w:rsidRPr="0022102D">
        <w:rPr>
          <w:rFonts w:ascii="Times New Roman" w:hAnsi="Times New Roman" w:cs="Times New Roman"/>
          <w:sz w:val="24"/>
          <w:szCs w:val="24"/>
        </w:rPr>
        <w:t xml:space="preserve"> 2008). Finally, the label of a criminal </w:t>
      </w:r>
      <w:r w:rsidR="000145AE" w:rsidRPr="0022102D">
        <w:rPr>
          <w:rFonts w:ascii="Times New Roman" w:hAnsi="Times New Roman" w:cs="Times New Roman"/>
          <w:sz w:val="24"/>
          <w:szCs w:val="24"/>
        </w:rPr>
        <w:t>conviction</w:t>
      </w:r>
      <w:r w:rsidR="001074CF" w:rsidRPr="0022102D">
        <w:rPr>
          <w:rFonts w:ascii="Times New Roman" w:hAnsi="Times New Roman" w:cs="Times New Roman"/>
          <w:sz w:val="24"/>
          <w:szCs w:val="24"/>
        </w:rPr>
        <w:t xml:space="preserve"> can impact the formation and stability of social networks and the resources associated with social ties. </w:t>
      </w:r>
      <w:r w:rsidR="007A053E" w:rsidRPr="0022102D">
        <w:rPr>
          <w:rFonts w:ascii="Times New Roman" w:hAnsi="Times New Roman" w:cs="Times New Roman"/>
          <w:sz w:val="24"/>
          <w:szCs w:val="24"/>
        </w:rPr>
        <w:t xml:space="preserve">Incarceration, or stigma from a record, can distance one from key social ties that can assist in job search (Berg and Huebner 2010). </w:t>
      </w:r>
    </w:p>
    <w:p w14:paraId="0A474D9C" w14:textId="6EF14623" w:rsidR="002C2F96" w:rsidRPr="0022102D" w:rsidRDefault="00C85D6A"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 xml:space="preserve">A </w:t>
      </w:r>
      <w:r w:rsidR="00603B59" w:rsidRPr="0022102D">
        <w:rPr>
          <w:rFonts w:ascii="Times New Roman" w:hAnsi="Times New Roman" w:cs="Times New Roman"/>
          <w:sz w:val="24"/>
          <w:szCs w:val="24"/>
        </w:rPr>
        <w:t xml:space="preserve">number </w:t>
      </w:r>
      <w:r w:rsidRPr="0022102D">
        <w:rPr>
          <w:rFonts w:ascii="Times New Roman" w:hAnsi="Times New Roman" w:cs="Times New Roman"/>
          <w:sz w:val="24"/>
          <w:szCs w:val="24"/>
        </w:rPr>
        <w:t xml:space="preserve">of studies </w:t>
      </w:r>
      <w:r w:rsidR="00F80CC0" w:rsidRPr="0022102D">
        <w:rPr>
          <w:rFonts w:ascii="Times New Roman" w:hAnsi="Times New Roman" w:cs="Times New Roman"/>
          <w:sz w:val="24"/>
          <w:szCs w:val="24"/>
        </w:rPr>
        <w:t>have</w:t>
      </w:r>
      <w:r w:rsidRPr="0022102D">
        <w:rPr>
          <w:rFonts w:ascii="Times New Roman" w:hAnsi="Times New Roman" w:cs="Times New Roman"/>
          <w:sz w:val="24"/>
          <w:szCs w:val="24"/>
        </w:rPr>
        <w:t xml:space="preserve"> examined the labor market consequences of criminal justice events and outcomes (e.g., arrest) on various employment</w:t>
      </w:r>
      <w:r w:rsidR="00992481" w:rsidRPr="0022102D">
        <w:rPr>
          <w:rFonts w:ascii="Times New Roman" w:hAnsi="Times New Roman" w:cs="Times New Roman"/>
          <w:sz w:val="24"/>
          <w:szCs w:val="24"/>
        </w:rPr>
        <w:t>-</w:t>
      </w:r>
      <w:r w:rsidRPr="0022102D">
        <w:rPr>
          <w:rFonts w:ascii="Times New Roman" w:hAnsi="Times New Roman" w:cs="Times New Roman"/>
          <w:sz w:val="24"/>
          <w:szCs w:val="24"/>
        </w:rPr>
        <w:t>related outcomes</w:t>
      </w:r>
      <w:r w:rsidR="007F22C0">
        <w:rPr>
          <w:rFonts w:ascii="Times New Roman" w:hAnsi="Times New Roman" w:cs="Times New Roman"/>
          <w:sz w:val="24"/>
          <w:szCs w:val="24"/>
        </w:rPr>
        <w:t xml:space="preserve">. </w:t>
      </w:r>
      <w:r w:rsidR="00603B59" w:rsidRPr="0022102D">
        <w:rPr>
          <w:rFonts w:ascii="Times New Roman" w:hAnsi="Times New Roman" w:cs="Times New Roman"/>
          <w:sz w:val="24"/>
          <w:szCs w:val="24"/>
        </w:rPr>
        <w:t>Several</w:t>
      </w:r>
      <w:r w:rsidR="00B46D92" w:rsidRPr="0022102D">
        <w:rPr>
          <w:rFonts w:ascii="Times New Roman" w:hAnsi="Times New Roman" w:cs="Times New Roman"/>
          <w:sz w:val="24"/>
          <w:szCs w:val="24"/>
        </w:rPr>
        <w:t xml:space="preserve"> observational </w:t>
      </w:r>
      <w:r w:rsidR="00327B2C" w:rsidRPr="0022102D">
        <w:rPr>
          <w:rFonts w:ascii="Times New Roman" w:hAnsi="Times New Roman" w:cs="Times New Roman"/>
          <w:sz w:val="24"/>
          <w:szCs w:val="24"/>
        </w:rPr>
        <w:t>studies focus on</w:t>
      </w:r>
      <w:r w:rsidR="00B46D92" w:rsidRPr="0022102D">
        <w:rPr>
          <w:rFonts w:ascii="Times New Roman" w:hAnsi="Times New Roman" w:cs="Times New Roman"/>
          <w:sz w:val="24"/>
          <w:szCs w:val="24"/>
        </w:rPr>
        <w:t xml:space="preserve"> the impact of incarceration on subsequent employment</w:t>
      </w:r>
      <w:r w:rsidR="00327B2C" w:rsidRPr="0022102D">
        <w:rPr>
          <w:rFonts w:ascii="Times New Roman" w:hAnsi="Times New Roman" w:cs="Times New Roman"/>
          <w:sz w:val="24"/>
          <w:szCs w:val="24"/>
        </w:rPr>
        <w:t xml:space="preserve"> using</w:t>
      </w:r>
      <w:r w:rsidR="00C8157F" w:rsidRPr="0022102D">
        <w:rPr>
          <w:rFonts w:ascii="Times New Roman" w:hAnsi="Times New Roman" w:cs="Times New Roman"/>
          <w:sz w:val="24"/>
          <w:szCs w:val="24"/>
        </w:rPr>
        <w:t xml:space="preserve"> administrative data sources (</w:t>
      </w:r>
      <w:proofErr w:type="spellStart"/>
      <w:r w:rsidR="00C8157F" w:rsidRPr="0022102D">
        <w:rPr>
          <w:rFonts w:ascii="Times New Roman" w:hAnsi="Times New Roman" w:cs="Times New Roman"/>
          <w:sz w:val="24"/>
          <w:szCs w:val="24"/>
        </w:rPr>
        <w:t>Waldfogel</w:t>
      </w:r>
      <w:proofErr w:type="spellEnd"/>
      <w:r w:rsidR="00C8157F" w:rsidRPr="0022102D">
        <w:rPr>
          <w:rFonts w:ascii="Times New Roman" w:hAnsi="Times New Roman" w:cs="Times New Roman"/>
          <w:sz w:val="24"/>
          <w:szCs w:val="24"/>
        </w:rPr>
        <w:t xml:space="preserve"> 1994; </w:t>
      </w:r>
      <w:proofErr w:type="spellStart"/>
      <w:r w:rsidR="00C8157F" w:rsidRPr="0022102D">
        <w:rPr>
          <w:rFonts w:ascii="Times New Roman" w:hAnsi="Times New Roman" w:cs="Times New Roman"/>
          <w:sz w:val="24"/>
          <w:szCs w:val="24"/>
        </w:rPr>
        <w:t>Grogger</w:t>
      </w:r>
      <w:proofErr w:type="spellEnd"/>
      <w:r w:rsidR="00C8157F" w:rsidRPr="0022102D">
        <w:rPr>
          <w:rFonts w:ascii="Times New Roman" w:hAnsi="Times New Roman" w:cs="Times New Roman"/>
          <w:sz w:val="24"/>
          <w:szCs w:val="24"/>
        </w:rPr>
        <w:t xml:space="preserve"> 1995; Kling 2006; Pettit and Lyons 2007; Sabol 2007; </w:t>
      </w:r>
      <w:proofErr w:type="spellStart"/>
      <w:r w:rsidR="00C8157F" w:rsidRPr="0022102D">
        <w:rPr>
          <w:rFonts w:ascii="Times New Roman" w:hAnsi="Times New Roman" w:cs="Times New Roman"/>
          <w:sz w:val="24"/>
          <w:szCs w:val="24"/>
        </w:rPr>
        <w:t>Lalonde</w:t>
      </w:r>
      <w:proofErr w:type="spellEnd"/>
      <w:r w:rsidR="00C8157F" w:rsidRPr="0022102D">
        <w:rPr>
          <w:rFonts w:ascii="Times New Roman" w:hAnsi="Times New Roman" w:cs="Times New Roman"/>
          <w:sz w:val="24"/>
          <w:szCs w:val="24"/>
        </w:rPr>
        <w:t xml:space="preserve"> and Cho 2008; </w:t>
      </w:r>
      <w:proofErr w:type="spellStart"/>
      <w:r w:rsidR="00C8157F" w:rsidRPr="0022102D">
        <w:rPr>
          <w:rFonts w:ascii="Times New Roman" w:hAnsi="Times New Roman" w:cs="Times New Roman"/>
          <w:sz w:val="24"/>
          <w:szCs w:val="24"/>
        </w:rPr>
        <w:t>Loeffler</w:t>
      </w:r>
      <w:proofErr w:type="spellEnd"/>
      <w:r w:rsidR="00C8157F" w:rsidRPr="0022102D">
        <w:rPr>
          <w:rFonts w:ascii="Times New Roman" w:hAnsi="Times New Roman" w:cs="Times New Roman"/>
          <w:sz w:val="24"/>
          <w:szCs w:val="24"/>
        </w:rPr>
        <w:t xml:space="preserve"> 2013</w:t>
      </w:r>
      <w:r w:rsidR="00992481" w:rsidRPr="0022102D">
        <w:rPr>
          <w:rFonts w:ascii="Times New Roman" w:hAnsi="Times New Roman" w:cs="Times New Roman"/>
          <w:sz w:val="24"/>
          <w:szCs w:val="24"/>
        </w:rPr>
        <w:t>; Looney &amp; Turner 2018</w:t>
      </w:r>
      <w:r w:rsidR="00C8157F" w:rsidRPr="0022102D">
        <w:rPr>
          <w:rFonts w:ascii="Times New Roman" w:hAnsi="Times New Roman" w:cs="Times New Roman"/>
          <w:sz w:val="24"/>
          <w:szCs w:val="24"/>
        </w:rPr>
        <w:t xml:space="preserve">) or survey data such as the National Longitudinal Survey of Youth 1979 (NSLY79) (Freeman 1992; Western 2002, 2006; Raphael 2007; </w:t>
      </w:r>
      <w:proofErr w:type="spellStart"/>
      <w:r w:rsidR="00C8157F" w:rsidRPr="0022102D">
        <w:rPr>
          <w:rFonts w:ascii="Times New Roman" w:hAnsi="Times New Roman" w:cs="Times New Roman"/>
          <w:sz w:val="24"/>
          <w:szCs w:val="24"/>
        </w:rPr>
        <w:t>Apel</w:t>
      </w:r>
      <w:proofErr w:type="spellEnd"/>
      <w:r w:rsidR="00C8157F" w:rsidRPr="0022102D">
        <w:rPr>
          <w:rFonts w:ascii="Times New Roman" w:hAnsi="Times New Roman" w:cs="Times New Roman"/>
          <w:sz w:val="24"/>
          <w:szCs w:val="24"/>
        </w:rPr>
        <w:t xml:space="preserve"> and Sweeten 2010). </w:t>
      </w:r>
      <w:r w:rsidR="002C2F96" w:rsidRPr="0022102D">
        <w:rPr>
          <w:rFonts w:ascii="Times New Roman" w:hAnsi="Times New Roman" w:cs="Times New Roman"/>
          <w:sz w:val="24"/>
          <w:szCs w:val="24"/>
        </w:rPr>
        <w:t xml:space="preserve">This focus on incarceration encapsulates the experience of only a portion of those subject to a felony conviction. </w:t>
      </w:r>
    </w:p>
    <w:p w14:paraId="01B8B70F" w14:textId="5AAE7412" w:rsidR="00B46D92" w:rsidRPr="0022102D" w:rsidRDefault="00C8157F"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 xml:space="preserve">In general, survey-based studies find that incarceration is negatively associated with </w:t>
      </w:r>
      <w:r w:rsidR="007F22C0">
        <w:rPr>
          <w:rFonts w:ascii="Times New Roman" w:hAnsi="Times New Roman" w:cs="Times New Roman"/>
          <w:sz w:val="24"/>
          <w:szCs w:val="24"/>
        </w:rPr>
        <w:t xml:space="preserve">subsequent </w:t>
      </w:r>
      <w:r w:rsidRPr="0022102D">
        <w:rPr>
          <w:rFonts w:ascii="Times New Roman" w:hAnsi="Times New Roman" w:cs="Times New Roman"/>
          <w:sz w:val="24"/>
          <w:szCs w:val="24"/>
        </w:rPr>
        <w:t xml:space="preserve">employment, </w:t>
      </w:r>
      <w:r w:rsidR="007F22C0">
        <w:rPr>
          <w:rFonts w:ascii="Times New Roman" w:hAnsi="Times New Roman" w:cs="Times New Roman"/>
          <w:sz w:val="24"/>
          <w:szCs w:val="24"/>
        </w:rPr>
        <w:t>reducing employment</w:t>
      </w:r>
      <w:r w:rsidRPr="0022102D">
        <w:rPr>
          <w:rFonts w:ascii="Times New Roman" w:hAnsi="Times New Roman" w:cs="Times New Roman"/>
          <w:sz w:val="24"/>
          <w:szCs w:val="24"/>
        </w:rPr>
        <w:t xml:space="preserve"> by about 10</w:t>
      </w:r>
      <w:r w:rsidR="00327B2C" w:rsidRPr="0022102D">
        <w:rPr>
          <w:rFonts w:ascii="Times New Roman" w:hAnsi="Times New Roman" w:cs="Times New Roman"/>
          <w:sz w:val="24"/>
          <w:szCs w:val="24"/>
        </w:rPr>
        <w:t xml:space="preserve"> to </w:t>
      </w:r>
      <w:r w:rsidRPr="0022102D">
        <w:rPr>
          <w:rFonts w:ascii="Times New Roman" w:hAnsi="Times New Roman" w:cs="Times New Roman"/>
          <w:sz w:val="24"/>
          <w:szCs w:val="24"/>
        </w:rPr>
        <w:t>20</w:t>
      </w:r>
      <w:r w:rsidR="00327B2C" w:rsidRPr="0022102D">
        <w:rPr>
          <w:rFonts w:ascii="Times New Roman" w:hAnsi="Times New Roman" w:cs="Times New Roman"/>
          <w:sz w:val="24"/>
          <w:szCs w:val="24"/>
        </w:rPr>
        <w:t xml:space="preserve"> percent </w:t>
      </w:r>
      <w:r w:rsidRPr="0022102D">
        <w:rPr>
          <w:rFonts w:ascii="Times New Roman" w:hAnsi="Times New Roman" w:cs="Times New Roman"/>
          <w:sz w:val="24"/>
          <w:szCs w:val="24"/>
        </w:rPr>
        <w:t xml:space="preserve">after incarceration.  </w:t>
      </w:r>
      <w:r w:rsidR="00B46D92" w:rsidRPr="0022102D">
        <w:rPr>
          <w:rFonts w:ascii="Times New Roman" w:hAnsi="Times New Roman" w:cs="Times New Roman"/>
          <w:sz w:val="24"/>
          <w:szCs w:val="24"/>
        </w:rPr>
        <w:t xml:space="preserve">Some studies </w:t>
      </w:r>
      <w:r w:rsidR="006807FA" w:rsidRPr="0022102D">
        <w:rPr>
          <w:rFonts w:ascii="Times New Roman" w:hAnsi="Times New Roman" w:cs="Times New Roman"/>
          <w:sz w:val="24"/>
          <w:szCs w:val="24"/>
        </w:rPr>
        <w:t>examine</w:t>
      </w:r>
      <w:r w:rsidR="00B46D92" w:rsidRPr="0022102D">
        <w:rPr>
          <w:rFonts w:ascii="Times New Roman" w:hAnsi="Times New Roman" w:cs="Times New Roman"/>
          <w:sz w:val="24"/>
          <w:szCs w:val="24"/>
        </w:rPr>
        <w:t xml:space="preserve"> the impacts of incarceration on wages and wage growth. For example, Western (2002) finds that imprisonment </w:t>
      </w:r>
      <w:r w:rsidR="00E72AF8" w:rsidRPr="0022102D">
        <w:rPr>
          <w:rFonts w:ascii="Times New Roman" w:hAnsi="Times New Roman" w:cs="Times New Roman"/>
          <w:sz w:val="24"/>
          <w:szCs w:val="24"/>
        </w:rPr>
        <w:t>is associated with depressed wages – about 16</w:t>
      </w:r>
      <w:r w:rsidR="006807FA" w:rsidRPr="0022102D">
        <w:rPr>
          <w:rFonts w:ascii="Times New Roman" w:hAnsi="Times New Roman" w:cs="Times New Roman"/>
          <w:sz w:val="24"/>
          <w:szCs w:val="24"/>
        </w:rPr>
        <w:t xml:space="preserve"> percent lower</w:t>
      </w:r>
      <w:r w:rsidR="00E72AF8" w:rsidRPr="0022102D">
        <w:rPr>
          <w:rFonts w:ascii="Times New Roman" w:hAnsi="Times New Roman" w:cs="Times New Roman"/>
          <w:sz w:val="24"/>
          <w:szCs w:val="24"/>
        </w:rPr>
        <w:t xml:space="preserve"> than those not incarcerated- and wage growth </w:t>
      </w:r>
      <w:r w:rsidR="006807FA" w:rsidRPr="0022102D">
        <w:rPr>
          <w:rFonts w:ascii="Times New Roman" w:hAnsi="Times New Roman" w:cs="Times New Roman"/>
          <w:sz w:val="24"/>
          <w:szCs w:val="24"/>
        </w:rPr>
        <w:t>stagnation</w:t>
      </w:r>
      <w:commentRangeStart w:id="56"/>
      <w:ins w:id="57" w:author="Aaron Sojourner" w:date="2020-05-12T15:13:00Z">
        <w:r w:rsidR="00A141F4">
          <w:rPr>
            <w:rFonts w:ascii="Times New Roman" w:hAnsi="Times New Roman" w:cs="Times New Roman"/>
            <w:sz w:val="24"/>
            <w:szCs w:val="24"/>
          </w:rPr>
          <w:t xml:space="preserve"> conditional on working</w:t>
        </w:r>
        <w:commentRangeEnd w:id="56"/>
        <w:r w:rsidR="00A141F4">
          <w:rPr>
            <w:rStyle w:val="CommentReference"/>
          </w:rPr>
          <w:commentReference w:id="56"/>
        </w:r>
      </w:ins>
      <w:r w:rsidR="00E72AF8" w:rsidRPr="0022102D">
        <w:rPr>
          <w:rFonts w:ascii="Times New Roman" w:hAnsi="Times New Roman" w:cs="Times New Roman"/>
          <w:sz w:val="24"/>
          <w:szCs w:val="24"/>
        </w:rPr>
        <w:t xml:space="preserve">. </w:t>
      </w:r>
      <w:r w:rsidR="006D4CEE" w:rsidRPr="0022102D">
        <w:rPr>
          <w:rFonts w:ascii="Times New Roman" w:hAnsi="Times New Roman" w:cs="Times New Roman"/>
          <w:sz w:val="24"/>
          <w:szCs w:val="24"/>
        </w:rPr>
        <w:t>Findings from</w:t>
      </w:r>
      <w:r w:rsidR="002C2F96" w:rsidRPr="0022102D">
        <w:rPr>
          <w:rFonts w:ascii="Times New Roman" w:hAnsi="Times New Roman" w:cs="Times New Roman"/>
          <w:sz w:val="24"/>
          <w:szCs w:val="24"/>
        </w:rPr>
        <w:t xml:space="preserve"> studies using</w:t>
      </w:r>
      <w:r w:rsidRPr="0022102D">
        <w:rPr>
          <w:rFonts w:ascii="Times New Roman" w:hAnsi="Times New Roman" w:cs="Times New Roman"/>
          <w:sz w:val="24"/>
          <w:szCs w:val="24"/>
        </w:rPr>
        <w:t xml:space="preserve"> administrative datasets </w:t>
      </w:r>
      <w:r w:rsidR="006D4CEE" w:rsidRPr="0022102D">
        <w:rPr>
          <w:rFonts w:ascii="Times New Roman" w:hAnsi="Times New Roman" w:cs="Times New Roman"/>
          <w:sz w:val="24"/>
          <w:szCs w:val="24"/>
        </w:rPr>
        <w:t xml:space="preserve">are </w:t>
      </w:r>
      <w:r w:rsidRPr="0022102D">
        <w:rPr>
          <w:rFonts w:ascii="Times New Roman" w:hAnsi="Times New Roman" w:cs="Times New Roman"/>
          <w:sz w:val="24"/>
          <w:szCs w:val="24"/>
        </w:rPr>
        <w:t>less consistent</w:t>
      </w:r>
      <w:r w:rsidR="006F66B4" w:rsidRPr="0022102D">
        <w:rPr>
          <w:rFonts w:ascii="Times New Roman" w:hAnsi="Times New Roman" w:cs="Times New Roman"/>
          <w:sz w:val="24"/>
          <w:szCs w:val="24"/>
        </w:rPr>
        <w:t xml:space="preserve">, with both negative and null findings, and effect magnitudes </w:t>
      </w:r>
      <w:r w:rsidR="002C2F96" w:rsidRPr="0022102D">
        <w:rPr>
          <w:rFonts w:ascii="Times New Roman" w:hAnsi="Times New Roman" w:cs="Times New Roman"/>
          <w:sz w:val="24"/>
          <w:szCs w:val="24"/>
        </w:rPr>
        <w:t xml:space="preserve">of incarceration on employment </w:t>
      </w:r>
      <w:r w:rsidR="006F66B4" w:rsidRPr="0022102D">
        <w:rPr>
          <w:rFonts w:ascii="Times New Roman" w:hAnsi="Times New Roman" w:cs="Times New Roman"/>
          <w:sz w:val="24"/>
          <w:szCs w:val="24"/>
        </w:rPr>
        <w:t>that are smaller than the survey-based studies (</w:t>
      </w:r>
      <w:r w:rsidR="006D4CEE" w:rsidRPr="0022102D">
        <w:rPr>
          <w:rFonts w:ascii="Times New Roman" w:hAnsi="Times New Roman" w:cs="Times New Roman"/>
          <w:sz w:val="24"/>
          <w:szCs w:val="24"/>
        </w:rPr>
        <w:t xml:space="preserve">e.g., </w:t>
      </w:r>
      <w:r w:rsidR="006F66B4" w:rsidRPr="0022102D">
        <w:rPr>
          <w:rFonts w:ascii="Times New Roman" w:hAnsi="Times New Roman" w:cs="Times New Roman"/>
          <w:sz w:val="24"/>
          <w:szCs w:val="24"/>
        </w:rPr>
        <w:t>about 5</w:t>
      </w:r>
      <w:r w:rsidR="00D30BE0" w:rsidRPr="0022102D">
        <w:rPr>
          <w:rFonts w:ascii="Times New Roman" w:hAnsi="Times New Roman" w:cs="Times New Roman"/>
          <w:sz w:val="24"/>
          <w:szCs w:val="24"/>
        </w:rPr>
        <w:t xml:space="preserve"> percent </w:t>
      </w:r>
      <w:r w:rsidR="006F66B4" w:rsidRPr="0022102D">
        <w:rPr>
          <w:rFonts w:ascii="Times New Roman" w:hAnsi="Times New Roman" w:cs="Times New Roman"/>
          <w:sz w:val="24"/>
          <w:szCs w:val="24"/>
        </w:rPr>
        <w:t xml:space="preserve">reduction in employment likelihood). Harding et al. (2018) </w:t>
      </w:r>
      <w:r w:rsidR="006F66B4" w:rsidRPr="0022102D">
        <w:rPr>
          <w:rFonts w:ascii="Times New Roman" w:hAnsi="Times New Roman" w:cs="Times New Roman"/>
          <w:sz w:val="24"/>
          <w:szCs w:val="24"/>
        </w:rPr>
        <w:lastRenderedPageBreak/>
        <w:t xml:space="preserve">speculate that the discrepancy in results could be the result of differences in the “control group” </w:t>
      </w:r>
      <w:r w:rsidR="002C2F96" w:rsidRPr="0022102D">
        <w:rPr>
          <w:rFonts w:ascii="Times New Roman" w:hAnsi="Times New Roman" w:cs="Times New Roman"/>
          <w:sz w:val="24"/>
          <w:szCs w:val="24"/>
        </w:rPr>
        <w:t xml:space="preserve">since </w:t>
      </w:r>
      <w:r w:rsidR="006F66B4" w:rsidRPr="0022102D">
        <w:rPr>
          <w:rFonts w:ascii="Times New Roman" w:hAnsi="Times New Roman" w:cs="Times New Roman"/>
          <w:sz w:val="24"/>
          <w:szCs w:val="24"/>
        </w:rPr>
        <w:t>administrative datasets compare convicted groups (e.g., prison vs. parole), whereas survey studies compare those incarcerated to a more</w:t>
      </w:r>
      <w:ins w:id="58" w:author="Aaron Sojourner" w:date="2020-05-12T15:13:00Z">
        <w:r w:rsidR="00A141F4">
          <w:rPr>
            <w:rFonts w:ascii="Times New Roman" w:hAnsi="Times New Roman" w:cs="Times New Roman"/>
            <w:sz w:val="24"/>
            <w:szCs w:val="24"/>
          </w:rPr>
          <w:t>-</w:t>
        </w:r>
      </w:ins>
      <w:del w:id="59" w:author="Aaron Sojourner" w:date="2020-05-12T15:13:00Z">
        <w:r w:rsidR="006F66B4" w:rsidRPr="0022102D" w:rsidDel="00A141F4">
          <w:rPr>
            <w:rFonts w:ascii="Times New Roman" w:hAnsi="Times New Roman" w:cs="Times New Roman"/>
            <w:sz w:val="24"/>
            <w:szCs w:val="24"/>
          </w:rPr>
          <w:delText xml:space="preserve"> </w:delText>
        </w:r>
      </w:del>
      <w:r w:rsidR="006F66B4" w:rsidRPr="0022102D">
        <w:rPr>
          <w:rFonts w:ascii="Times New Roman" w:hAnsi="Times New Roman" w:cs="Times New Roman"/>
          <w:sz w:val="24"/>
          <w:szCs w:val="24"/>
        </w:rPr>
        <w:t xml:space="preserve">general population. </w:t>
      </w:r>
      <w:r w:rsidR="00B46D92" w:rsidRPr="0022102D">
        <w:rPr>
          <w:rFonts w:ascii="Times New Roman" w:hAnsi="Times New Roman" w:cs="Times New Roman"/>
          <w:sz w:val="24"/>
          <w:szCs w:val="24"/>
        </w:rPr>
        <w:t xml:space="preserve">Further, </w:t>
      </w:r>
      <w:r w:rsidR="002C2F96" w:rsidRPr="0022102D">
        <w:rPr>
          <w:rFonts w:ascii="Times New Roman" w:hAnsi="Times New Roman" w:cs="Times New Roman"/>
          <w:sz w:val="24"/>
          <w:szCs w:val="24"/>
        </w:rPr>
        <w:t xml:space="preserve">studies of </w:t>
      </w:r>
      <w:r w:rsidR="00B46D92" w:rsidRPr="0022102D">
        <w:rPr>
          <w:rFonts w:ascii="Times New Roman" w:hAnsi="Times New Roman" w:cs="Times New Roman"/>
          <w:sz w:val="24"/>
          <w:szCs w:val="24"/>
        </w:rPr>
        <w:t xml:space="preserve">administrative </w:t>
      </w:r>
      <w:r w:rsidR="002C2F96" w:rsidRPr="0022102D">
        <w:rPr>
          <w:rFonts w:ascii="Times New Roman" w:hAnsi="Times New Roman" w:cs="Times New Roman"/>
          <w:sz w:val="24"/>
          <w:szCs w:val="24"/>
        </w:rPr>
        <w:t xml:space="preserve">data </w:t>
      </w:r>
      <w:r w:rsidR="00B46D92" w:rsidRPr="0022102D">
        <w:rPr>
          <w:rFonts w:ascii="Times New Roman" w:hAnsi="Times New Roman" w:cs="Times New Roman"/>
          <w:sz w:val="24"/>
          <w:szCs w:val="24"/>
        </w:rPr>
        <w:t xml:space="preserve">generally find that incarceration increases employment in the short-term following release, particularly among those with a limited presentence work history, </w:t>
      </w:r>
      <w:r w:rsidR="002C2F96" w:rsidRPr="0022102D">
        <w:rPr>
          <w:rFonts w:ascii="Times New Roman" w:hAnsi="Times New Roman" w:cs="Times New Roman"/>
          <w:sz w:val="24"/>
          <w:szCs w:val="24"/>
        </w:rPr>
        <w:t xml:space="preserve">but this effect </w:t>
      </w:r>
      <w:r w:rsidR="00B46D92" w:rsidRPr="0022102D">
        <w:rPr>
          <w:rFonts w:ascii="Times New Roman" w:hAnsi="Times New Roman" w:cs="Times New Roman"/>
          <w:sz w:val="24"/>
          <w:szCs w:val="24"/>
        </w:rPr>
        <w:t xml:space="preserve">erodes over time (e.g., Harding et. al. 2018).  </w:t>
      </w:r>
    </w:p>
    <w:p w14:paraId="26536024" w14:textId="4E9B2CA8" w:rsidR="00E72AF8" w:rsidRPr="0022102D" w:rsidDel="002D418A" w:rsidRDefault="00B46D92" w:rsidP="002D418A">
      <w:pPr>
        <w:spacing w:line="480" w:lineRule="auto"/>
        <w:rPr>
          <w:del w:id="60" w:author="Sarah Shannon" w:date="2020-05-20T15:32:00Z"/>
          <w:rFonts w:ascii="Times New Roman" w:hAnsi="Times New Roman" w:cs="Times New Roman"/>
          <w:sz w:val="24"/>
          <w:szCs w:val="24"/>
        </w:rPr>
      </w:pPr>
      <w:r w:rsidRPr="0022102D">
        <w:rPr>
          <w:rFonts w:ascii="Times New Roman" w:hAnsi="Times New Roman" w:cs="Times New Roman"/>
          <w:sz w:val="24"/>
          <w:szCs w:val="24"/>
        </w:rPr>
        <w:tab/>
        <w:t xml:space="preserve">Another strain of scholarship uses experimental audit methodologies to examine the impact of a criminal record on employment outcomes. </w:t>
      </w:r>
      <w:r w:rsidR="00FC0214" w:rsidRPr="0022102D">
        <w:rPr>
          <w:rFonts w:ascii="Times New Roman" w:hAnsi="Times New Roman" w:cs="Times New Roman"/>
          <w:sz w:val="24"/>
          <w:szCs w:val="24"/>
        </w:rPr>
        <w:t>Such studies</w:t>
      </w:r>
      <w:r w:rsidR="00E72AF8" w:rsidRPr="0022102D">
        <w:rPr>
          <w:rFonts w:ascii="Times New Roman" w:hAnsi="Times New Roman" w:cs="Times New Roman"/>
          <w:sz w:val="24"/>
          <w:szCs w:val="24"/>
        </w:rPr>
        <w:t xml:space="preserve"> manipulate the signal of a criminal record on job applications and resumes, which measure the </w:t>
      </w:r>
      <w:r w:rsidR="00470872" w:rsidRPr="0022102D">
        <w:rPr>
          <w:rFonts w:ascii="Times New Roman" w:hAnsi="Times New Roman" w:cs="Times New Roman"/>
          <w:sz w:val="24"/>
          <w:szCs w:val="24"/>
        </w:rPr>
        <w:t>“credentialing” effect of punishment</w:t>
      </w:r>
      <w:r w:rsidR="00E72AF8" w:rsidRPr="0022102D">
        <w:rPr>
          <w:rFonts w:ascii="Times New Roman" w:hAnsi="Times New Roman" w:cs="Times New Roman"/>
          <w:sz w:val="24"/>
          <w:szCs w:val="24"/>
        </w:rPr>
        <w:t xml:space="preserve"> on employment prospects</w:t>
      </w:r>
      <w:ins w:id="61" w:author="Sarah Shannon" w:date="2020-05-20T15:34:00Z">
        <w:r w:rsidR="002D418A">
          <w:rPr>
            <w:rFonts w:ascii="Times New Roman" w:hAnsi="Times New Roman" w:cs="Times New Roman"/>
            <w:sz w:val="24"/>
            <w:szCs w:val="24"/>
          </w:rPr>
          <w:t xml:space="preserve"> </w:t>
        </w:r>
      </w:ins>
      <w:del w:id="62" w:author="Sarah Shannon" w:date="2020-05-20T15:34:00Z">
        <w:r w:rsidR="00E72AF8" w:rsidRPr="0022102D" w:rsidDel="002D418A">
          <w:rPr>
            <w:rFonts w:ascii="Times New Roman" w:hAnsi="Times New Roman" w:cs="Times New Roman"/>
            <w:sz w:val="24"/>
            <w:szCs w:val="24"/>
          </w:rPr>
          <w:delText xml:space="preserve">. </w:delText>
        </w:r>
        <w:commentRangeStart w:id="63"/>
        <w:r w:rsidR="00FC0214" w:rsidRPr="0022102D" w:rsidDel="002D418A">
          <w:rPr>
            <w:rFonts w:ascii="Times New Roman" w:hAnsi="Times New Roman" w:cs="Times New Roman"/>
            <w:sz w:val="24"/>
            <w:szCs w:val="24"/>
          </w:rPr>
          <w:delText>For example,</w:delText>
        </w:r>
      </w:del>
      <w:ins w:id="64" w:author="Sarah Shannon" w:date="2020-05-20T15:34:00Z">
        <w:r w:rsidR="002D418A">
          <w:rPr>
            <w:rFonts w:ascii="Times New Roman" w:hAnsi="Times New Roman" w:cs="Times New Roman"/>
            <w:sz w:val="24"/>
            <w:szCs w:val="24"/>
          </w:rPr>
          <w:t>(</w:t>
        </w:r>
      </w:ins>
      <w:del w:id="65" w:author="Sarah Shannon" w:date="2020-05-20T15:34:00Z">
        <w:r w:rsidR="00FC0214" w:rsidRPr="0022102D" w:rsidDel="002D418A">
          <w:rPr>
            <w:rFonts w:ascii="Times New Roman" w:hAnsi="Times New Roman" w:cs="Times New Roman"/>
            <w:sz w:val="24"/>
            <w:szCs w:val="24"/>
          </w:rPr>
          <w:delText xml:space="preserve"> </w:delText>
        </w:r>
      </w:del>
      <w:r w:rsidR="00E72AF8" w:rsidRPr="0022102D">
        <w:rPr>
          <w:rFonts w:ascii="Times New Roman" w:hAnsi="Times New Roman" w:cs="Times New Roman"/>
          <w:sz w:val="24"/>
          <w:szCs w:val="24"/>
        </w:rPr>
        <w:t xml:space="preserve">Pager </w:t>
      </w:r>
      <w:del w:id="66" w:author="Sarah Shannon" w:date="2020-05-20T15:34:00Z">
        <w:r w:rsidR="00E72AF8" w:rsidRPr="0022102D" w:rsidDel="002D418A">
          <w:rPr>
            <w:rFonts w:ascii="Times New Roman" w:hAnsi="Times New Roman" w:cs="Times New Roman"/>
            <w:sz w:val="24"/>
            <w:szCs w:val="24"/>
          </w:rPr>
          <w:delText>(</w:delText>
        </w:r>
      </w:del>
      <w:r w:rsidR="00E72AF8" w:rsidRPr="0022102D">
        <w:rPr>
          <w:rFonts w:ascii="Times New Roman" w:hAnsi="Times New Roman" w:cs="Times New Roman"/>
          <w:sz w:val="24"/>
          <w:szCs w:val="24"/>
        </w:rPr>
        <w:t>2003</w:t>
      </w:r>
      <w:ins w:id="67" w:author="Sarah Shannon" w:date="2020-05-20T15:34:00Z">
        <w:r w:rsidR="002D418A">
          <w:rPr>
            <w:rFonts w:ascii="Times New Roman" w:hAnsi="Times New Roman" w:cs="Times New Roman"/>
            <w:sz w:val="24"/>
            <w:szCs w:val="24"/>
          </w:rPr>
          <w:t>; 2007</w:t>
        </w:r>
      </w:ins>
      <w:ins w:id="68" w:author="Sarah Shannon" w:date="2020-05-20T15:36:00Z">
        <w:r w:rsidR="002D418A">
          <w:rPr>
            <w:rFonts w:ascii="Times New Roman" w:hAnsi="Times New Roman" w:cs="Times New Roman"/>
            <w:sz w:val="24"/>
            <w:szCs w:val="24"/>
          </w:rPr>
          <w:t xml:space="preserve">; Pager et al. 2009; </w:t>
        </w:r>
        <w:proofErr w:type="spellStart"/>
        <w:r w:rsidR="002D418A">
          <w:rPr>
            <w:rFonts w:ascii="Times New Roman" w:hAnsi="Times New Roman" w:cs="Times New Roman"/>
            <w:sz w:val="24"/>
            <w:szCs w:val="24"/>
          </w:rPr>
          <w:t>Uggen</w:t>
        </w:r>
        <w:proofErr w:type="spellEnd"/>
        <w:r w:rsidR="002D418A">
          <w:rPr>
            <w:rFonts w:ascii="Times New Roman" w:hAnsi="Times New Roman" w:cs="Times New Roman"/>
            <w:sz w:val="24"/>
            <w:szCs w:val="24"/>
          </w:rPr>
          <w:t xml:space="preserve"> et al. 2014</w:t>
        </w:r>
      </w:ins>
      <w:ins w:id="69" w:author="Sarah Shannon" w:date="2020-05-20T15:34:00Z">
        <w:r w:rsidR="002D418A">
          <w:rPr>
            <w:rFonts w:ascii="Times New Roman" w:hAnsi="Times New Roman" w:cs="Times New Roman"/>
            <w:sz w:val="24"/>
            <w:szCs w:val="24"/>
          </w:rPr>
          <w:t xml:space="preserve">). </w:t>
        </w:r>
      </w:ins>
      <w:del w:id="70" w:author="Sarah Shannon" w:date="2020-05-20T15:34:00Z">
        <w:r w:rsidR="00FC0214" w:rsidRPr="0022102D" w:rsidDel="002D418A">
          <w:rPr>
            <w:rFonts w:ascii="Times New Roman" w:hAnsi="Times New Roman" w:cs="Times New Roman"/>
            <w:sz w:val="24"/>
            <w:szCs w:val="24"/>
          </w:rPr>
          <w:delText xml:space="preserve">) </w:delText>
        </w:r>
        <w:r w:rsidR="00E72AF8" w:rsidRPr="0022102D" w:rsidDel="002D418A">
          <w:rPr>
            <w:rFonts w:ascii="Times New Roman" w:hAnsi="Times New Roman" w:cs="Times New Roman"/>
            <w:sz w:val="24"/>
            <w:szCs w:val="24"/>
          </w:rPr>
          <w:delText>sent testers to</w:delText>
        </w:r>
        <w:r w:rsidR="002706A2" w:rsidRPr="0022102D" w:rsidDel="002D418A">
          <w:rPr>
            <w:rFonts w:ascii="Times New Roman" w:hAnsi="Times New Roman" w:cs="Times New Roman"/>
            <w:sz w:val="24"/>
            <w:szCs w:val="24"/>
          </w:rPr>
          <w:delText xml:space="preserve"> apply</w:delText>
        </w:r>
        <w:r w:rsidR="00E72AF8" w:rsidRPr="0022102D" w:rsidDel="002D418A">
          <w:rPr>
            <w:rFonts w:ascii="Times New Roman" w:hAnsi="Times New Roman" w:cs="Times New Roman"/>
            <w:sz w:val="24"/>
            <w:szCs w:val="24"/>
          </w:rPr>
          <w:delText xml:space="preserve"> in-person</w:delText>
        </w:r>
        <w:r w:rsidR="002706A2" w:rsidRPr="0022102D" w:rsidDel="002D418A">
          <w:rPr>
            <w:rFonts w:ascii="Times New Roman" w:hAnsi="Times New Roman" w:cs="Times New Roman"/>
            <w:sz w:val="24"/>
            <w:szCs w:val="24"/>
          </w:rPr>
          <w:delText xml:space="preserve"> for</w:delText>
        </w:r>
        <w:r w:rsidR="00E72AF8" w:rsidRPr="0022102D" w:rsidDel="002D418A">
          <w:rPr>
            <w:rFonts w:ascii="Times New Roman" w:hAnsi="Times New Roman" w:cs="Times New Roman"/>
            <w:sz w:val="24"/>
            <w:szCs w:val="24"/>
          </w:rPr>
          <w:delText xml:space="preserve"> job</w:delText>
        </w:r>
        <w:r w:rsidR="002706A2" w:rsidRPr="0022102D" w:rsidDel="002D418A">
          <w:rPr>
            <w:rFonts w:ascii="Times New Roman" w:hAnsi="Times New Roman" w:cs="Times New Roman"/>
            <w:sz w:val="24"/>
            <w:szCs w:val="24"/>
          </w:rPr>
          <w:delText>s</w:delText>
        </w:r>
        <w:r w:rsidR="00E72AF8" w:rsidRPr="0022102D" w:rsidDel="002D418A">
          <w:rPr>
            <w:rFonts w:ascii="Times New Roman" w:hAnsi="Times New Roman" w:cs="Times New Roman"/>
            <w:sz w:val="24"/>
            <w:szCs w:val="24"/>
          </w:rPr>
          <w:delText xml:space="preserve"> in Milwaukee and manipulated the race and criminal record of the applicant. </w:delText>
        </w:r>
        <w:r w:rsidR="002706A2" w:rsidRPr="0022102D" w:rsidDel="002D418A">
          <w:rPr>
            <w:rFonts w:ascii="Times New Roman" w:hAnsi="Times New Roman" w:cs="Times New Roman"/>
            <w:sz w:val="24"/>
            <w:szCs w:val="24"/>
          </w:rPr>
          <w:delText>Results showed</w:delText>
        </w:r>
        <w:r w:rsidR="00E72AF8" w:rsidRPr="0022102D" w:rsidDel="002D418A">
          <w:rPr>
            <w:rFonts w:ascii="Times New Roman" w:hAnsi="Times New Roman" w:cs="Times New Roman"/>
            <w:sz w:val="24"/>
            <w:szCs w:val="24"/>
          </w:rPr>
          <w:delText xml:space="preserve"> that, among white applicants, the presence of a </w:delText>
        </w:r>
        <w:r w:rsidR="00FC0214" w:rsidRPr="0022102D" w:rsidDel="002D418A">
          <w:rPr>
            <w:rFonts w:ascii="Times New Roman" w:hAnsi="Times New Roman" w:cs="Times New Roman"/>
            <w:sz w:val="24"/>
            <w:szCs w:val="24"/>
          </w:rPr>
          <w:delText xml:space="preserve">felony </w:delText>
        </w:r>
        <w:r w:rsidR="00E72AF8" w:rsidRPr="0022102D" w:rsidDel="002D418A">
          <w:rPr>
            <w:rFonts w:ascii="Times New Roman" w:hAnsi="Times New Roman" w:cs="Times New Roman"/>
            <w:sz w:val="24"/>
            <w:szCs w:val="24"/>
          </w:rPr>
          <w:delText>record decreased the likelihood of a callback by 50</w:delText>
        </w:r>
        <w:r w:rsidR="00FC0214" w:rsidRPr="0022102D" w:rsidDel="002D418A">
          <w:rPr>
            <w:rFonts w:ascii="Times New Roman" w:hAnsi="Times New Roman" w:cs="Times New Roman"/>
            <w:sz w:val="24"/>
            <w:szCs w:val="24"/>
          </w:rPr>
          <w:delText xml:space="preserve"> percent </w:delText>
        </w:r>
        <w:r w:rsidR="00E72AF8" w:rsidRPr="0022102D" w:rsidDel="002D418A">
          <w:rPr>
            <w:rFonts w:ascii="Times New Roman" w:hAnsi="Times New Roman" w:cs="Times New Roman"/>
            <w:sz w:val="24"/>
            <w:szCs w:val="24"/>
          </w:rPr>
          <w:delText>as compared to the control</w:delText>
        </w:r>
        <w:r w:rsidR="00FC0214" w:rsidRPr="0022102D" w:rsidDel="002D418A">
          <w:rPr>
            <w:rFonts w:ascii="Times New Roman" w:hAnsi="Times New Roman" w:cs="Times New Roman"/>
            <w:sz w:val="24"/>
            <w:szCs w:val="24"/>
          </w:rPr>
          <w:delText xml:space="preserve"> tester with no record</w:delText>
        </w:r>
        <w:r w:rsidR="00E72AF8" w:rsidRPr="0022102D" w:rsidDel="002D418A">
          <w:rPr>
            <w:rFonts w:ascii="Times New Roman" w:hAnsi="Times New Roman" w:cs="Times New Roman"/>
            <w:sz w:val="24"/>
            <w:szCs w:val="24"/>
          </w:rPr>
          <w:delText xml:space="preserve">. </w:delText>
        </w:r>
      </w:del>
      <w:del w:id="71" w:author="Aaron Sojourner" w:date="2020-05-12T16:00:00Z">
        <w:r w:rsidR="00E72AF8" w:rsidRPr="0022102D" w:rsidDel="00CD47EA">
          <w:rPr>
            <w:rFonts w:ascii="Times New Roman" w:hAnsi="Times New Roman" w:cs="Times New Roman"/>
            <w:sz w:val="24"/>
            <w:szCs w:val="24"/>
          </w:rPr>
          <w:delText xml:space="preserve">Further, Pager (2003) </w:delText>
        </w:r>
        <w:r w:rsidR="00FC0214" w:rsidRPr="0022102D" w:rsidDel="00CD47EA">
          <w:rPr>
            <w:rFonts w:ascii="Times New Roman" w:hAnsi="Times New Roman" w:cs="Times New Roman"/>
            <w:sz w:val="24"/>
            <w:szCs w:val="24"/>
          </w:rPr>
          <w:delText>found</w:delText>
        </w:r>
        <w:r w:rsidR="00E72AF8" w:rsidRPr="0022102D" w:rsidDel="00CD47EA">
          <w:rPr>
            <w:rFonts w:ascii="Times New Roman" w:hAnsi="Times New Roman" w:cs="Times New Roman"/>
            <w:sz w:val="24"/>
            <w:szCs w:val="24"/>
          </w:rPr>
          <w:delText xml:space="preserve"> an effect of race, </w:delText>
        </w:r>
        <w:r w:rsidR="00FC0214" w:rsidRPr="0022102D" w:rsidDel="00CD47EA">
          <w:rPr>
            <w:rFonts w:ascii="Times New Roman" w:hAnsi="Times New Roman" w:cs="Times New Roman"/>
            <w:sz w:val="24"/>
            <w:szCs w:val="24"/>
          </w:rPr>
          <w:delText xml:space="preserve">such that </w:delText>
        </w:r>
        <w:r w:rsidR="00E72AF8" w:rsidRPr="0022102D" w:rsidDel="00CD47EA">
          <w:rPr>
            <w:rFonts w:ascii="Times New Roman" w:hAnsi="Times New Roman" w:cs="Times New Roman"/>
            <w:sz w:val="24"/>
            <w:szCs w:val="24"/>
          </w:rPr>
          <w:delText xml:space="preserve">the </w:delText>
        </w:r>
        <w:r w:rsidR="00FC0214" w:rsidRPr="0022102D" w:rsidDel="00CD47EA">
          <w:rPr>
            <w:rFonts w:ascii="Times New Roman" w:hAnsi="Times New Roman" w:cs="Times New Roman"/>
            <w:sz w:val="24"/>
            <w:szCs w:val="24"/>
          </w:rPr>
          <w:delText xml:space="preserve">African American testers with no felony record were </w:delText>
        </w:r>
        <w:r w:rsidR="00E72AF8" w:rsidRPr="0022102D" w:rsidDel="00CD47EA">
          <w:rPr>
            <w:rFonts w:ascii="Times New Roman" w:hAnsi="Times New Roman" w:cs="Times New Roman"/>
            <w:sz w:val="24"/>
            <w:szCs w:val="24"/>
          </w:rPr>
          <w:delText>less likely to receive a job callback than th</w:delText>
        </w:r>
        <w:r w:rsidR="00FC0214" w:rsidRPr="0022102D" w:rsidDel="00CD47EA">
          <w:rPr>
            <w:rFonts w:ascii="Times New Roman" w:hAnsi="Times New Roman" w:cs="Times New Roman"/>
            <w:sz w:val="24"/>
            <w:szCs w:val="24"/>
          </w:rPr>
          <w:delText>eir white counterparts</w:delText>
        </w:r>
        <w:r w:rsidR="00E72AF8" w:rsidRPr="0022102D" w:rsidDel="00CD47EA">
          <w:rPr>
            <w:rFonts w:ascii="Times New Roman" w:hAnsi="Times New Roman" w:cs="Times New Roman"/>
            <w:sz w:val="24"/>
            <w:szCs w:val="24"/>
          </w:rPr>
          <w:delText xml:space="preserve">. </w:delText>
        </w:r>
        <w:r w:rsidR="00FC0214" w:rsidRPr="0022102D" w:rsidDel="00CD47EA">
          <w:rPr>
            <w:rFonts w:ascii="Times New Roman" w:hAnsi="Times New Roman" w:cs="Times New Roman"/>
            <w:sz w:val="24"/>
            <w:szCs w:val="24"/>
          </w:rPr>
          <w:delText>Overall, the felony</w:delText>
        </w:r>
        <w:r w:rsidR="00E72AF8" w:rsidRPr="0022102D" w:rsidDel="00CD47EA">
          <w:rPr>
            <w:rFonts w:ascii="Times New Roman" w:hAnsi="Times New Roman" w:cs="Times New Roman"/>
            <w:sz w:val="24"/>
            <w:szCs w:val="24"/>
          </w:rPr>
          <w:delText xml:space="preserve"> record penalty for </w:delText>
        </w:r>
        <w:r w:rsidR="00FC0214" w:rsidRPr="0022102D" w:rsidDel="00CD47EA">
          <w:rPr>
            <w:rFonts w:ascii="Times New Roman" w:hAnsi="Times New Roman" w:cs="Times New Roman"/>
            <w:sz w:val="24"/>
            <w:szCs w:val="24"/>
          </w:rPr>
          <w:delText>African American testers was</w:delText>
        </w:r>
        <w:r w:rsidR="00E72AF8" w:rsidRPr="0022102D" w:rsidDel="00CD47EA">
          <w:rPr>
            <w:rFonts w:ascii="Times New Roman" w:hAnsi="Times New Roman" w:cs="Times New Roman"/>
            <w:sz w:val="24"/>
            <w:szCs w:val="24"/>
          </w:rPr>
          <w:delText xml:space="preserve"> 40</w:delText>
        </w:r>
        <w:r w:rsidR="00FC0214" w:rsidRPr="0022102D" w:rsidDel="00CD47EA">
          <w:rPr>
            <w:rFonts w:ascii="Times New Roman" w:hAnsi="Times New Roman" w:cs="Times New Roman"/>
            <w:sz w:val="24"/>
            <w:szCs w:val="24"/>
          </w:rPr>
          <w:delText xml:space="preserve"> percent </w:delText>
        </w:r>
        <w:r w:rsidR="00E72AF8" w:rsidRPr="0022102D" w:rsidDel="00CD47EA">
          <w:rPr>
            <w:rFonts w:ascii="Times New Roman" w:hAnsi="Times New Roman" w:cs="Times New Roman"/>
            <w:sz w:val="24"/>
            <w:szCs w:val="24"/>
          </w:rPr>
          <w:delText xml:space="preserve">larger than that of whites. </w:delText>
        </w:r>
      </w:del>
      <w:commentRangeEnd w:id="63"/>
      <w:r w:rsidR="00A141F4">
        <w:rPr>
          <w:rStyle w:val="CommentReference"/>
        </w:rPr>
        <w:commentReference w:id="63"/>
      </w:r>
      <w:ins w:id="72" w:author="Sarah Shannon" w:date="2020-05-20T15:32:00Z">
        <w:r w:rsidR="002D418A">
          <w:rPr>
            <w:rFonts w:ascii="Times New Roman" w:hAnsi="Times New Roman" w:cs="Times New Roman"/>
            <w:sz w:val="24"/>
            <w:szCs w:val="24"/>
          </w:rPr>
          <w:t>W</w:t>
        </w:r>
      </w:ins>
    </w:p>
    <w:p w14:paraId="679C0691" w14:textId="1703F6CE" w:rsidR="00E72AF8" w:rsidRPr="0022102D" w:rsidDel="002D418A" w:rsidRDefault="00E72AF8" w:rsidP="002D418A">
      <w:pPr>
        <w:spacing w:line="480" w:lineRule="auto"/>
        <w:rPr>
          <w:del w:id="73" w:author="Sarah Shannon" w:date="2020-05-20T15:32:00Z"/>
          <w:rFonts w:ascii="Times New Roman" w:hAnsi="Times New Roman" w:cs="Times New Roman"/>
          <w:sz w:val="24"/>
          <w:szCs w:val="24"/>
        </w:rPr>
        <w:pPrChange w:id="74" w:author="Sarah Shannon" w:date="2020-05-20T15:32:00Z">
          <w:pPr>
            <w:spacing w:line="480" w:lineRule="auto"/>
            <w:ind w:firstLine="720"/>
          </w:pPr>
        </w:pPrChange>
      </w:pPr>
      <w:commentRangeStart w:id="75"/>
      <w:del w:id="76" w:author="Sarah Shannon" w:date="2020-05-20T15:32:00Z">
        <w:r w:rsidRPr="0022102D" w:rsidDel="002D418A">
          <w:rPr>
            <w:rFonts w:ascii="Times New Roman" w:hAnsi="Times New Roman" w:cs="Times New Roman"/>
            <w:sz w:val="24"/>
            <w:szCs w:val="24"/>
          </w:rPr>
          <w:delText xml:space="preserve">In a follow-up study in New York City, Pager et al. (2009) used two teams of white, </w:delText>
        </w:r>
        <w:r w:rsidR="005E7A18" w:rsidDel="002D418A">
          <w:rPr>
            <w:rFonts w:ascii="Times New Roman" w:hAnsi="Times New Roman" w:cs="Times New Roman"/>
            <w:sz w:val="24"/>
            <w:szCs w:val="24"/>
          </w:rPr>
          <w:delText>African American</w:delText>
        </w:r>
        <w:r w:rsidRPr="0022102D" w:rsidDel="002D418A">
          <w:rPr>
            <w:rFonts w:ascii="Times New Roman" w:hAnsi="Times New Roman" w:cs="Times New Roman"/>
            <w:sz w:val="24"/>
            <w:szCs w:val="24"/>
          </w:rPr>
          <w:delText xml:space="preserve">, and </w:delText>
        </w:r>
        <w:r w:rsidR="005E7A18" w:rsidDel="002D418A">
          <w:rPr>
            <w:rFonts w:ascii="Times New Roman" w:hAnsi="Times New Roman" w:cs="Times New Roman"/>
            <w:sz w:val="24"/>
            <w:szCs w:val="24"/>
          </w:rPr>
          <w:delText>Latinx</w:delText>
        </w:r>
        <w:r w:rsidRPr="0022102D" w:rsidDel="002D418A">
          <w:rPr>
            <w:rFonts w:ascii="Times New Roman" w:hAnsi="Times New Roman" w:cs="Times New Roman"/>
            <w:sz w:val="24"/>
            <w:szCs w:val="24"/>
          </w:rPr>
          <w:delText xml:space="preserve"> testers and found that whites received more callbacks than either </w:delText>
        </w:r>
        <w:r w:rsidR="005E7A18" w:rsidDel="002D418A">
          <w:rPr>
            <w:rFonts w:ascii="Times New Roman" w:hAnsi="Times New Roman" w:cs="Times New Roman"/>
            <w:sz w:val="24"/>
            <w:szCs w:val="24"/>
          </w:rPr>
          <w:delText>Latinx</w:delText>
        </w:r>
        <w:r w:rsidRPr="0022102D" w:rsidDel="002D418A">
          <w:rPr>
            <w:rFonts w:ascii="Times New Roman" w:hAnsi="Times New Roman" w:cs="Times New Roman"/>
            <w:sz w:val="24"/>
            <w:szCs w:val="24"/>
          </w:rPr>
          <w:delText xml:space="preserve"> or </w:delText>
        </w:r>
        <w:r w:rsidR="005E7A18" w:rsidDel="002D418A">
          <w:rPr>
            <w:rFonts w:ascii="Times New Roman" w:hAnsi="Times New Roman" w:cs="Times New Roman"/>
            <w:sz w:val="24"/>
            <w:szCs w:val="24"/>
          </w:rPr>
          <w:delText>African American</w:delText>
        </w:r>
        <w:r w:rsidRPr="0022102D" w:rsidDel="002D418A">
          <w:rPr>
            <w:rFonts w:ascii="Times New Roman" w:hAnsi="Times New Roman" w:cs="Times New Roman"/>
            <w:sz w:val="24"/>
            <w:szCs w:val="24"/>
          </w:rPr>
          <w:delText xml:space="preserve"> testers, and </w:delText>
        </w:r>
        <w:r w:rsidR="005E7A18" w:rsidDel="002D418A">
          <w:rPr>
            <w:rFonts w:ascii="Times New Roman" w:hAnsi="Times New Roman" w:cs="Times New Roman"/>
            <w:sz w:val="24"/>
            <w:szCs w:val="24"/>
          </w:rPr>
          <w:delText>Latinx applicant</w:delText>
        </w:r>
        <w:r w:rsidRPr="0022102D" w:rsidDel="002D418A">
          <w:rPr>
            <w:rFonts w:ascii="Times New Roman" w:hAnsi="Times New Roman" w:cs="Times New Roman"/>
            <w:sz w:val="24"/>
            <w:szCs w:val="24"/>
          </w:rPr>
          <w:delText xml:space="preserve">s were preferred over </w:delText>
        </w:r>
        <w:r w:rsidR="005E7A18" w:rsidDel="002D418A">
          <w:rPr>
            <w:rFonts w:ascii="Times New Roman" w:hAnsi="Times New Roman" w:cs="Times New Roman"/>
            <w:sz w:val="24"/>
            <w:szCs w:val="24"/>
          </w:rPr>
          <w:delText>African American</w:delText>
        </w:r>
        <w:r w:rsidRPr="0022102D" w:rsidDel="002D418A">
          <w:rPr>
            <w:rFonts w:ascii="Times New Roman" w:hAnsi="Times New Roman" w:cs="Times New Roman"/>
            <w:sz w:val="24"/>
            <w:szCs w:val="24"/>
          </w:rPr>
          <w:delText xml:space="preserve"> applicants. However, when comparing </w:delText>
        </w:r>
        <w:r w:rsidR="005E7A18" w:rsidDel="002D418A">
          <w:rPr>
            <w:rFonts w:ascii="Times New Roman" w:hAnsi="Times New Roman" w:cs="Times New Roman"/>
            <w:sz w:val="24"/>
            <w:szCs w:val="24"/>
          </w:rPr>
          <w:delText>African American</w:delText>
        </w:r>
        <w:r w:rsidRPr="0022102D" w:rsidDel="002D418A">
          <w:rPr>
            <w:rFonts w:ascii="Times New Roman" w:hAnsi="Times New Roman" w:cs="Times New Roman"/>
            <w:sz w:val="24"/>
            <w:szCs w:val="24"/>
          </w:rPr>
          <w:delText xml:space="preserve"> and </w:delText>
        </w:r>
        <w:r w:rsidR="005E7A18" w:rsidDel="002D418A">
          <w:rPr>
            <w:rFonts w:ascii="Times New Roman" w:hAnsi="Times New Roman" w:cs="Times New Roman"/>
            <w:sz w:val="24"/>
            <w:szCs w:val="24"/>
          </w:rPr>
          <w:delText>Latinx</w:delText>
        </w:r>
        <w:r w:rsidRPr="0022102D" w:rsidDel="002D418A">
          <w:rPr>
            <w:rFonts w:ascii="Times New Roman" w:hAnsi="Times New Roman" w:cs="Times New Roman"/>
            <w:sz w:val="24"/>
            <w:szCs w:val="24"/>
          </w:rPr>
          <w:delText xml:space="preserve"> testers to white applicant</w:delText>
        </w:r>
        <w:r w:rsidR="00303A0D" w:rsidRPr="0022102D" w:rsidDel="002D418A">
          <w:rPr>
            <w:rFonts w:ascii="Times New Roman" w:hAnsi="Times New Roman" w:cs="Times New Roman"/>
            <w:sz w:val="24"/>
            <w:szCs w:val="24"/>
          </w:rPr>
          <w:delText>s</w:delText>
        </w:r>
        <w:r w:rsidRPr="0022102D" w:rsidDel="002D418A">
          <w:rPr>
            <w:rFonts w:ascii="Times New Roman" w:hAnsi="Times New Roman" w:cs="Times New Roman"/>
            <w:sz w:val="24"/>
            <w:szCs w:val="24"/>
          </w:rPr>
          <w:delText xml:space="preserve"> with a criminal record, they found no statistically significant differences in callback rates</w:delText>
        </w:r>
        <w:r w:rsidR="005E7A18" w:rsidDel="002D418A">
          <w:rPr>
            <w:rFonts w:ascii="Times New Roman" w:hAnsi="Times New Roman" w:cs="Times New Roman"/>
            <w:sz w:val="24"/>
            <w:szCs w:val="24"/>
          </w:rPr>
          <w:delText>,</w:delText>
        </w:r>
        <w:r w:rsidRPr="0022102D" w:rsidDel="002D418A">
          <w:rPr>
            <w:rFonts w:ascii="Times New Roman" w:hAnsi="Times New Roman" w:cs="Times New Roman"/>
            <w:sz w:val="24"/>
            <w:szCs w:val="24"/>
          </w:rPr>
          <w:delText xml:space="preserve"> indicating that “while ex-offenders are disadvantaged in the labor market relative to applicants with no criminal background, the stigma of a felony conviction appears to be no greater than that of minority status (p. 10).” While Pager (2003) and Pager et al. (2009) </w:delText>
        </w:r>
        <w:r w:rsidR="005E7A18" w:rsidDel="002D418A">
          <w:rPr>
            <w:rFonts w:ascii="Times New Roman" w:hAnsi="Times New Roman" w:cs="Times New Roman"/>
            <w:sz w:val="24"/>
            <w:szCs w:val="24"/>
          </w:rPr>
          <w:delText xml:space="preserve">tested </w:delText>
        </w:r>
        <w:r w:rsidRPr="0022102D" w:rsidDel="002D418A">
          <w:rPr>
            <w:rFonts w:ascii="Times New Roman" w:hAnsi="Times New Roman" w:cs="Times New Roman"/>
            <w:sz w:val="24"/>
            <w:szCs w:val="24"/>
          </w:rPr>
          <w:delText xml:space="preserve">a criminal record with a drug possession felony, </w:delText>
        </w:r>
        <w:commentRangeEnd w:id="75"/>
        <w:r w:rsidR="00CD47EA" w:rsidDel="002D418A">
          <w:rPr>
            <w:rStyle w:val="CommentReference"/>
          </w:rPr>
          <w:commentReference w:id="75"/>
        </w:r>
        <w:commentRangeStart w:id="77"/>
        <w:r w:rsidRPr="0022102D" w:rsidDel="002D418A">
          <w:rPr>
            <w:rFonts w:ascii="Times New Roman" w:hAnsi="Times New Roman" w:cs="Times New Roman"/>
            <w:sz w:val="24"/>
            <w:szCs w:val="24"/>
          </w:rPr>
          <w:delText xml:space="preserve">Uggen et al. (2014) examine the lower “the edge of stigma” </w:delText>
        </w:r>
        <w:r w:rsidR="00303A0D" w:rsidRPr="0022102D" w:rsidDel="002D418A">
          <w:rPr>
            <w:rFonts w:ascii="Times New Roman" w:hAnsi="Times New Roman" w:cs="Times New Roman"/>
            <w:sz w:val="24"/>
            <w:szCs w:val="24"/>
          </w:rPr>
          <w:delText>in an audit study signaling</w:delText>
        </w:r>
        <w:r w:rsidRPr="0022102D" w:rsidDel="002D418A">
          <w:rPr>
            <w:rFonts w:ascii="Times New Roman" w:hAnsi="Times New Roman" w:cs="Times New Roman"/>
            <w:sz w:val="24"/>
            <w:szCs w:val="24"/>
          </w:rPr>
          <w:delText xml:space="preserve"> a disorderly conduct arrest that did not lead to a conviction. They find roughly a four-percentage point difference (about 30</w:delText>
        </w:r>
        <w:r w:rsidR="00303A0D" w:rsidRPr="0022102D" w:rsidDel="002D418A">
          <w:rPr>
            <w:rFonts w:ascii="Times New Roman" w:hAnsi="Times New Roman" w:cs="Times New Roman"/>
            <w:sz w:val="24"/>
            <w:szCs w:val="24"/>
          </w:rPr>
          <w:delText xml:space="preserve"> percent </w:delText>
        </w:r>
        <w:r w:rsidRPr="0022102D" w:rsidDel="002D418A">
          <w:rPr>
            <w:rFonts w:ascii="Times New Roman" w:hAnsi="Times New Roman" w:cs="Times New Roman"/>
            <w:sz w:val="24"/>
            <w:szCs w:val="24"/>
          </w:rPr>
          <w:delText xml:space="preserve">less likely) between the treatment conditions for both white and </w:delText>
        </w:r>
        <w:r w:rsidR="005E7A18" w:rsidDel="002D418A">
          <w:rPr>
            <w:rFonts w:ascii="Times New Roman" w:hAnsi="Times New Roman" w:cs="Times New Roman"/>
            <w:sz w:val="24"/>
            <w:szCs w:val="24"/>
          </w:rPr>
          <w:delText>African American</w:delText>
        </w:r>
        <w:r w:rsidRPr="0022102D" w:rsidDel="002D418A">
          <w:rPr>
            <w:rFonts w:ascii="Times New Roman" w:hAnsi="Times New Roman" w:cs="Times New Roman"/>
            <w:sz w:val="24"/>
            <w:szCs w:val="24"/>
          </w:rPr>
          <w:delText xml:space="preserve"> testers</w:delText>
        </w:r>
        <w:r w:rsidR="00303A0D" w:rsidRPr="0022102D" w:rsidDel="002D418A">
          <w:rPr>
            <w:rFonts w:ascii="Times New Roman" w:hAnsi="Times New Roman" w:cs="Times New Roman"/>
            <w:sz w:val="24"/>
            <w:szCs w:val="24"/>
          </w:rPr>
          <w:delText>. In addition, Uggen et al. (2014)</w:delText>
        </w:r>
        <w:r w:rsidRPr="0022102D" w:rsidDel="002D418A">
          <w:rPr>
            <w:rFonts w:ascii="Times New Roman" w:hAnsi="Times New Roman" w:cs="Times New Roman"/>
            <w:sz w:val="24"/>
            <w:szCs w:val="24"/>
          </w:rPr>
          <w:delText xml:space="preserve"> find a statistically significant effect of misdemeanor arrest on callback rates once adjusting for contact with the hiring authority, which increases the likelihood of a callback.</w:delText>
        </w:r>
        <w:commentRangeEnd w:id="77"/>
        <w:r w:rsidR="00CD47EA" w:rsidDel="002D418A">
          <w:rPr>
            <w:rStyle w:val="CommentReference"/>
          </w:rPr>
          <w:commentReference w:id="77"/>
        </w:r>
        <w:r w:rsidRPr="0022102D" w:rsidDel="002D418A">
          <w:rPr>
            <w:rFonts w:ascii="Times New Roman" w:hAnsi="Times New Roman" w:cs="Times New Roman"/>
            <w:sz w:val="24"/>
            <w:szCs w:val="24"/>
          </w:rPr>
          <w:delText xml:space="preserve">  </w:delText>
        </w:r>
      </w:del>
    </w:p>
    <w:p w14:paraId="7F6AE7F4" w14:textId="51EBE0D9" w:rsidR="00FC438D" w:rsidRPr="0022102D" w:rsidDel="002D418A" w:rsidRDefault="00FC438D" w:rsidP="002D418A">
      <w:pPr>
        <w:spacing w:line="480" w:lineRule="auto"/>
        <w:rPr>
          <w:del w:id="78" w:author="Sarah Shannon" w:date="2020-05-20T15:32:00Z"/>
          <w:moveFrom w:id="79" w:author="Sarah Shannon" w:date="2020-05-20T15:32:00Z"/>
          <w:rFonts w:ascii="Times New Roman" w:hAnsi="Times New Roman" w:cs="Times New Roman"/>
          <w:sz w:val="24"/>
          <w:szCs w:val="24"/>
        </w:rPr>
        <w:pPrChange w:id="80" w:author="Sarah Shannon" w:date="2020-05-20T15:32:00Z">
          <w:pPr>
            <w:spacing w:line="480" w:lineRule="auto"/>
            <w:ind w:firstLine="720"/>
          </w:pPr>
        </w:pPrChange>
      </w:pPr>
      <w:moveFromRangeStart w:id="81" w:author="Sarah Shannon" w:date="2020-05-20T15:32:00Z" w:name="move40881172"/>
      <w:moveFrom w:id="82" w:author="Sarah Shannon" w:date="2020-05-20T15:32:00Z">
        <w:del w:id="83" w:author="Sarah Shannon" w:date="2020-05-20T15:32:00Z">
          <w:r w:rsidRPr="0022102D" w:rsidDel="002D418A">
            <w:rPr>
              <w:rFonts w:ascii="Times New Roman" w:hAnsi="Times New Roman" w:cs="Times New Roman"/>
              <w:sz w:val="24"/>
              <w:szCs w:val="24"/>
            </w:rPr>
            <w:delText xml:space="preserve">On balance, </w:delText>
          </w:r>
          <w:r w:rsidR="002920D0" w:rsidRPr="0022102D" w:rsidDel="002D418A">
            <w:rPr>
              <w:rFonts w:ascii="Times New Roman" w:hAnsi="Times New Roman" w:cs="Times New Roman"/>
              <w:sz w:val="24"/>
              <w:szCs w:val="24"/>
            </w:rPr>
            <w:delText>theoretical and empirical scholarship suggest that</w:delText>
          </w:r>
          <w:r w:rsidR="00757E9C" w:rsidRPr="0022102D" w:rsidDel="002D418A">
            <w:rPr>
              <w:rFonts w:ascii="Times New Roman" w:hAnsi="Times New Roman" w:cs="Times New Roman"/>
              <w:sz w:val="24"/>
              <w:szCs w:val="24"/>
            </w:rPr>
            <w:delText xml:space="preserve"> </w:delText>
          </w:r>
          <w:r w:rsidR="002920D0" w:rsidRPr="0022102D" w:rsidDel="002D418A">
            <w:rPr>
              <w:rFonts w:ascii="Times New Roman" w:hAnsi="Times New Roman" w:cs="Times New Roman"/>
              <w:sz w:val="24"/>
              <w:szCs w:val="24"/>
            </w:rPr>
            <w:delText xml:space="preserve">the proliferation of criminal records </w:delText>
          </w:r>
          <w:r w:rsidRPr="0022102D" w:rsidDel="002D418A">
            <w:rPr>
              <w:rFonts w:ascii="Times New Roman" w:hAnsi="Times New Roman" w:cs="Times New Roman"/>
              <w:sz w:val="24"/>
              <w:szCs w:val="24"/>
            </w:rPr>
            <w:delText>should</w:delText>
          </w:r>
          <w:r w:rsidR="002920D0" w:rsidRPr="0022102D" w:rsidDel="002D418A">
            <w:rPr>
              <w:rFonts w:ascii="Times New Roman" w:hAnsi="Times New Roman" w:cs="Times New Roman"/>
              <w:sz w:val="24"/>
              <w:szCs w:val="24"/>
            </w:rPr>
            <w:delText xml:space="preserve"> depress labor force participation</w:delText>
          </w:r>
          <w:r w:rsidR="00757E9C" w:rsidRPr="0022102D" w:rsidDel="002D418A">
            <w:rPr>
              <w:rFonts w:ascii="Times New Roman" w:hAnsi="Times New Roman" w:cs="Times New Roman"/>
              <w:sz w:val="24"/>
              <w:szCs w:val="24"/>
            </w:rPr>
            <w:delText xml:space="preserve"> at the aggregate-level</w:delText>
          </w:r>
          <w:r w:rsidR="00917F28" w:rsidRPr="0022102D" w:rsidDel="002D418A">
            <w:rPr>
              <w:rFonts w:ascii="Times New Roman" w:hAnsi="Times New Roman" w:cs="Times New Roman"/>
              <w:sz w:val="24"/>
              <w:szCs w:val="24"/>
            </w:rPr>
            <w:delText xml:space="preserve">. </w:delText>
          </w:r>
          <w:r w:rsidRPr="0022102D" w:rsidDel="002D418A">
            <w:rPr>
              <w:rFonts w:ascii="Times New Roman" w:hAnsi="Times New Roman" w:cs="Times New Roman"/>
              <w:sz w:val="24"/>
              <w:szCs w:val="24"/>
            </w:rPr>
            <w:delText xml:space="preserve">A negative effect </w:delText>
          </w:r>
          <w:r w:rsidR="00F22EDA" w:rsidRPr="0022102D" w:rsidDel="002D418A">
            <w:rPr>
              <w:rFonts w:ascii="Times New Roman" w:hAnsi="Times New Roman" w:cs="Times New Roman"/>
              <w:sz w:val="24"/>
              <w:szCs w:val="24"/>
            </w:rPr>
            <w:delText xml:space="preserve">of felony records on employment rates </w:delText>
          </w:r>
          <w:r w:rsidRPr="0022102D" w:rsidDel="002D418A">
            <w:rPr>
              <w:rFonts w:ascii="Times New Roman" w:hAnsi="Times New Roman" w:cs="Times New Roman"/>
              <w:sz w:val="24"/>
              <w:szCs w:val="24"/>
            </w:rPr>
            <w:delText>would be in line with prior research demonstrating the</w:delText>
          </w:r>
          <w:r w:rsidR="00917F28" w:rsidRPr="0022102D" w:rsidDel="002D418A">
            <w:rPr>
              <w:rFonts w:ascii="Times New Roman" w:hAnsi="Times New Roman" w:cs="Times New Roman"/>
              <w:sz w:val="24"/>
              <w:szCs w:val="24"/>
            </w:rPr>
            <w:delText xml:space="preserve"> stigmatizing effects of a criminal record. </w:delText>
          </w:r>
          <w:r w:rsidRPr="0022102D" w:rsidDel="002D418A">
            <w:rPr>
              <w:rFonts w:ascii="Times New Roman" w:hAnsi="Times New Roman" w:cs="Times New Roman"/>
              <w:sz w:val="24"/>
              <w:szCs w:val="24"/>
            </w:rPr>
            <w:delText xml:space="preserve">Conversely, a null or positive effect could indicate that compensating factors, such as work requirements </w:delText>
          </w:r>
          <w:r w:rsidR="005E7A18" w:rsidDel="002D418A">
            <w:rPr>
              <w:rFonts w:ascii="Times New Roman" w:hAnsi="Times New Roman" w:cs="Times New Roman"/>
              <w:sz w:val="24"/>
              <w:szCs w:val="24"/>
            </w:rPr>
            <w:delText xml:space="preserve">tied to </w:delText>
          </w:r>
          <w:r w:rsidRPr="0022102D" w:rsidDel="002D418A">
            <w:rPr>
              <w:rFonts w:ascii="Times New Roman" w:hAnsi="Times New Roman" w:cs="Times New Roman"/>
              <w:sz w:val="24"/>
              <w:szCs w:val="24"/>
            </w:rPr>
            <w:delText>probation or parole</w:delText>
          </w:r>
          <w:r w:rsidR="005E7A18" w:rsidDel="002D418A">
            <w:rPr>
              <w:rFonts w:ascii="Times New Roman" w:hAnsi="Times New Roman" w:cs="Times New Roman"/>
              <w:sz w:val="24"/>
              <w:szCs w:val="24"/>
            </w:rPr>
            <w:delText xml:space="preserve"> status</w:delText>
          </w:r>
          <w:r w:rsidRPr="0022102D" w:rsidDel="002D418A">
            <w:rPr>
              <w:rFonts w:ascii="Times New Roman" w:hAnsi="Times New Roman" w:cs="Times New Roman"/>
              <w:sz w:val="24"/>
              <w:szCs w:val="24"/>
            </w:rPr>
            <w:delText>,</w:delText>
          </w:r>
          <w:r w:rsidR="005E7A18" w:rsidDel="002D418A">
            <w:rPr>
              <w:rFonts w:ascii="Times New Roman" w:hAnsi="Times New Roman" w:cs="Times New Roman"/>
              <w:sz w:val="24"/>
              <w:szCs w:val="24"/>
            </w:rPr>
            <w:delText xml:space="preserve"> offset</w:delText>
          </w:r>
          <w:r w:rsidRPr="0022102D" w:rsidDel="002D418A">
            <w:rPr>
              <w:rFonts w:ascii="Times New Roman" w:hAnsi="Times New Roman" w:cs="Times New Roman"/>
              <w:sz w:val="24"/>
              <w:szCs w:val="24"/>
            </w:rPr>
            <w:delText xml:space="preserve"> the anticipated negative effects. Similarly, the population with felony convictions may already have such precarious labor force attachments that the felony label has a negligible impact in the aggregate.</w:delText>
          </w:r>
          <w:r w:rsidR="00974C1E" w:rsidRPr="0022102D" w:rsidDel="002D418A">
            <w:rPr>
              <w:rFonts w:ascii="Times New Roman" w:hAnsi="Times New Roman" w:cs="Times New Roman"/>
              <w:sz w:val="24"/>
              <w:szCs w:val="24"/>
            </w:rPr>
            <w:delText xml:space="preserve"> </w:delText>
          </w:r>
        </w:del>
      </w:moveFrom>
    </w:p>
    <w:moveFromRangeEnd w:id="81"/>
    <w:p w14:paraId="1A18D60C" w14:textId="7BA1A479" w:rsidR="00FE4ED3" w:rsidRPr="0022102D" w:rsidRDefault="00F032A4" w:rsidP="002D418A">
      <w:pPr>
        <w:spacing w:line="480" w:lineRule="auto"/>
        <w:rPr>
          <w:rFonts w:ascii="Times New Roman" w:hAnsi="Times New Roman" w:cs="Times New Roman"/>
          <w:sz w:val="24"/>
          <w:szCs w:val="24"/>
        </w:rPr>
        <w:pPrChange w:id="84" w:author="Sarah Shannon" w:date="2020-05-20T15:32:00Z">
          <w:pPr>
            <w:spacing w:line="480" w:lineRule="auto"/>
            <w:ind w:firstLine="720"/>
          </w:pPr>
        </w:pPrChange>
      </w:pPr>
      <w:del w:id="85" w:author="Sarah Shannon" w:date="2020-05-20T15:32:00Z">
        <w:r w:rsidRPr="0022102D" w:rsidDel="002D418A">
          <w:rPr>
            <w:rFonts w:ascii="Times New Roman" w:hAnsi="Times New Roman" w:cs="Times New Roman"/>
            <w:sz w:val="24"/>
            <w:szCs w:val="24"/>
          </w:rPr>
          <w:delText>W</w:delText>
        </w:r>
      </w:del>
      <w:r w:rsidRPr="0022102D">
        <w:rPr>
          <w:rFonts w:ascii="Times New Roman" w:hAnsi="Times New Roman" w:cs="Times New Roman"/>
          <w:sz w:val="24"/>
          <w:szCs w:val="24"/>
        </w:rPr>
        <w:t>hen it comes to particular subgroups</w:t>
      </w:r>
      <w:r w:rsidR="003F547A" w:rsidRPr="0022102D">
        <w:rPr>
          <w:rFonts w:ascii="Times New Roman" w:hAnsi="Times New Roman" w:cs="Times New Roman"/>
          <w:sz w:val="24"/>
          <w:szCs w:val="24"/>
        </w:rPr>
        <w:t xml:space="preserve">, </w:t>
      </w:r>
      <w:r w:rsidR="00607665" w:rsidRPr="0022102D">
        <w:rPr>
          <w:rFonts w:ascii="Times New Roman" w:hAnsi="Times New Roman" w:cs="Times New Roman"/>
          <w:sz w:val="24"/>
          <w:szCs w:val="24"/>
        </w:rPr>
        <w:t xml:space="preserve">audit studies </w:t>
      </w:r>
      <w:r w:rsidR="00607665">
        <w:rPr>
          <w:rFonts w:ascii="Times New Roman" w:hAnsi="Times New Roman" w:cs="Times New Roman"/>
          <w:sz w:val="24"/>
          <w:szCs w:val="24"/>
        </w:rPr>
        <w:t xml:space="preserve">show that </w:t>
      </w:r>
      <w:r w:rsidR="005E7A18" w:rsidRPr="0022102D">
        <w:rPr>
          <w:rFonts w:ascii="Times New Roman" w:hAnsi="Times New Roman" w:cs="Times New Roman"/>
          <w:sz w:val="24"/>
          <w:szCs w:val="24"/>
        </w:rPr>
        <w:t xml:space="preserve">the stigma of a criminal record </w:t>
      </w:r>
      <w:r w:rsidR="00607665">
        <w:rPr>
          <w:rFonts w:ascii="Times New Roman" w:hAnsi="Times New Roman" w:cs="Times New Roman"/>
          <w:sz w:val="24"/>
          <w:szCs w:val="24"/>
        </w:rPr>
        <w:t xml:space="preserve">takes a heavy toll </w:t>
      </w:r>
      <w:r w:rsidR="005E7A18">
        <w:rPr>
          <w:rFonts w:ascii="Times New Roman" w:hAnsi="Times New Roman" w:cs="Times New Roman"/>
          <w:sz w:val="24"/>
          <w:szCs w:val="24"/>
        </w:rPr>
        <w:t xml:space="preserve">on </w:t>
      </w:r>
      <w:r w:rsidR="00607665">
        <w:rPr>
          <w:rFonts w:ascii="Times New Roman" w:hAnsi="Times New Roman" w:cs="Times New Roman"/>
          <w:sz w:val="24"/>
          <w:szCs w:val="24"/>
        </w:rPr>
        <w:t xml:space="preserve">African American job applicants </w:t>
      </w:r>
      <w:r w:rsidR="00787C94" w:rsidRPr="0022102D">
        <w:rPr>
          <w:rFonts w:ascii="Times New Roman" w:hAnsi="Times New Roman" w:cs="Times New Roman"/>
          <w:sz w:val="24"/>
          <w:szCs w:val="24"/>
        </w:rPr>
        <w:t xml:space="preserve">(Pager 2003, 2007; </w:t>
      </w:r>
      <w:del w:id="86" w:author="Sarah Shannon" w:date="2020-05-20T15:29:00Z">
        <w:r w:rsidR="00787C94" w:rsidRPr="0022102D" w:rsidDel="00704389">
          <w:rPr>
            <w:rFonts w:ascii="Times New Roman" w:hAnsi="Times New Roman" w:cs="Times New Roman"/>
            <w:sz w:val="24"/>
            <w:szCs w:val="24"/>
          </w:rPr>
          <w:delText xml:space="preserve">Pager et al. 2009; </w:delText>
        </w:r>
      </w:del>
      <w:proofErr w:type="spellStart"/>
      <w:r w:rsidR="00787C94" w:rsidRPr="0022102D">
        <w:rPr>
          <w:rFonts w:ascii="Times New Roman" w:hAnsi="Times New Roman" w:cs="Times New Roman"/>
          <w:sz w:val="24"/>
          <w:szCs w:val="24"/>
        </w:rPr>
        <w:t>Uggen</w:t>
      </w:r>
      <w:proofErr w:type="spellEnd"/>
      <w:r w:rsidR="00787C94" w:rsidRPr="0022102D">
        <w:rPr>
          <w:rFonts w:ascii="Times New Roman" w:hAnsi="Times New Roman" w:cs="Times New Roman"/>
          <w:sz w:val="24"/>
          <w:szCs w:val="24"/>
        </w:rPr>
        <w:t xml:space="preserve"> et al. 2014). </w:t>
      </w:r>
      <w:del w:id="87" w:author="Sarah Shannon" w:date="2020-05-20T15:38:00Z">
        <w:r w:rsidR="00607665" w:rsidDel="002D418A">
          <w:rPr>
            <w:rFonts w:ascii="Times New Roman" w:hAnsi="Times New Roman" w:cs="Times New Roman"/>
            <w:sz w:val="24"/>
            <w:szCs w:val="24"/>
          </w:rPr>
          <w:delText>Moreover</w:delText>
        </w:r>
      </w:del>
      <w:ins w:id="88" w:author="Sarah Shannon" w:date="2020-05-20T15:38:00Z">
        <w:r w:rsidR="002D418A">
          <w:rPr>
            <w:rFonts w:ascii="Times New Roman" w:hAnsi="Times New Roman" w:cs="Times New Roman"/>
            <w:sz w:val="24"/>
            <w:szCs w:val="24"/>
          </w:rPr>
          <w:t>At the macro level</w:t>
        </w:r>
      </w:ins>
      <w:r w:rsidR="00607665">
        <w:rPr>
          <w:rFonts w:ascii="Times New Roman" w:hAnsi="Times New Roman" w:cs="Times New Roman"/>
          <w:sz w:val="24"/>
          <w:szCs w:val="24"/>
        </w:rPr>
        <w:t xml:space="preserve">, </w:t>
      </w:r>
      <w:r w:rsidR="00FE4ED3" w:rsidRPr="0022102D">
        <w:rPr>
          <w:rFonts w:ascii="Times New Roman" w:hAnsi="Times New Roman" w:cs="Times New Roman"/>
          <w:sz w:val="24"/>
          <w:szCs w:val="24"/>
        </w:rPr>
        <w:t xml:space="preserve">African American men, in particular, </w:t>
      </w:r>
      <w:r w:rsidR="00787C94" w:rsidRPr="0022102D">
        <w:rPr>
          <w:rFonts w:ascii="Times New Roman" w:hAnsi="Times New Roman" w:cs="Times New Roman"/>
          <w:sz w:val="24"/>
          <w:szCs w:val="24"/>
        </w:rPr>
        <w:t>have</w:t>
      </w:r>
      <w:r w:rsidR="00FE4ED3" w:rsidRPr="0022102D">
        <w:rPr>
          <w:rFonts w:ascii="Times New Roman" w:hAnsi="Times New Roman" w:cs="Times New Roman"/>
          <w:sz w:val="24"/>
          <w:szCs w:val="24"/>
        </w:rPr>
        <w:t xml:space="preserve"> higher </w:t>
      </w:r>
      <w:del w:id="89" w:author="Sarah Shannon" w:date="2020-05-20T15:29:00Z">
        <w:r w:rsidR="00FE4ED3" w:rsidRPr="0022102D" w:rsidDel="00704389">
          <w:rPr>
            <w:rFonts w:ascii="Times New Roman" w:hAnsi="Times New Roman" w:cs="Times New Roman"/>
            <w:sz w:val="24"/>
            <w:szCs w:val="24"/>
          </w:rPr>
          <w:delText xml:space="preserve">levels </w:delText>
        </w:r>
      </w:del>
      <w:ins w:id="90" w:author="Sarah Shannon" w:date="2020-05-20T15:29:00Z">
        <w:r w:rsidR="00704389">
          <w:rPr>
            <w:rFonts w:ascii="Times New Roman" w:hAnsi="Times New Roman" w:cs="Times New Roman"/>
            <w:sz w:val="24"/>
            <w:szCs w:val="24"/>
          </w:rPr>
          <w:t>rates</w:t>
        </w:r>
        <w:r w:rsidR="00704389" w:rsidRPr="0022102D">
          <w:rPr>
            <w:rFonts w:ascii="Times New Roman" w:hAnsi="Times New Roman" w:cs="Times New Roman"/>
            <w:sz w:val="24"/>
            <w:szCs w:val="24"/>
          </w:rPr>
          <w:t xml:space="preserve"> </w:t>
        </w:r>
      </w:ins>
      <w:r w:rsidR="00FE4ED3" w:rsidRPr="0022102D">
        <w:rPr>
          <w:rFonts w:ascii="Times New Roman" w:hAnsi="Times New Roman" w:cs="Times New Roman"/>
          <w:sz w:val="24"/>
          <w:szCs w:val="24"/>
        </w:rPr>
        <w:t>of felony conviction</w:t>
      </w:r>
      <w:r w:rsidR="00787C94" w:rsidRPr="0022102D">
        <w:rPr>
          <w:rFonts w:ascii="Times New Roman" w:hAnsi="Times New Roman" w:cs="Times New Roman"/>
          <w:sz w:val="24"/>
          <w:szCs w:val="24"/>
        </w:rPr>
        <w:t xml:space="preserve"> than other subgroups</w:t>
      </w:r>
      <w:r w:rsidR="00607665">
        <w:rPr>
          <w:rFonts w:ascii="Times New Roman" w:hAnsi="Times New Roman" w:cs="Times New Roman"/>
          <w:sz w:val="24"/>
          <w:szCs w:val="24"/>
        </w:rPr>
        <w:t xml:space="preserve"> (</w:t>
      </w:r>
      <w:r w:rsidR="00FE4ED3" w:rsidRPr="0022102D">
        <w:rPr>
          <w:rFonts w:ascii="Times New Roman" w:hAnsi="Times New Roman" w:cs="Times New Roman"/>
          <w:sz w:val="24"/>
          <w:szCs w:val="24"/>
        </w:rPr>
        <w:t xml:space="preserve">Shannon et al. 2017). As of 2010, an estimated one-third of adult African American men (and nearly one-quarter of all African American adults) had a felony conviction, as compared to eight percent of the U.S. population as a whole. This </w:t>
      </w:r>
      <w:r w:rsidR="00200526" w:rsidRPr="0022102D">
        <w:rPr>
          <w:rFonts w:ascii="Times New Roman" w:hAnsi="Times New Roman" w:cs="Times New Roman"/>
          <w:sz w:val="24"/>
          <w:szCs w:val="24"/>
        </w:rPr>
        <w:t>clear</w:t>
      </w:r>
      <w:r w:rsidR="00FE4ED3" w:rsidRPr="0022102D">
        <w:rPr>
          <w:rFonts w:ascii="Times New Roman" w:hAnsi="Times New Roman" w:cs="Times New Roman"/>
          <w:sz w:val="24"/>
          <w:szCs w:val="24"/>
        </w:rPr>
        <w:t xml:space="preserve"> difference in </w:t>
      </w:r>
      <w:r w:rsidR="00FE4ED3" w:rsidRPr="005E7A18">
        <w:rPr>
          <w:rFonts w:ascii="Times New Roman" w:hAnsi="Times New Roman" w:cs="Times New Roman"/>
          <w:i/>
          <w:sz w:val="24"/>
          <w:szCs w:val="24"/>
        </w:rPr>
        <w:t>levels</w:t>
      </w:r>
      <w:r w:rsidR="00FE4ED3" w:rsidRPr="0022102D">
        <w:rPr>
          <w:rFonts w:ascii="Times New Roman" w:hAnsi="Times New Roman" w:cs="Times New Roman"/>
          <w:sz w:val="24"/>
          <w:szCs w:val="24"/>
        </w:rPr>
        <w:t xml:space="preserve"> of felony conviction among African Americans suggests that this subgroup </w:t>
      </w:r>
      <w:r w:rsidR="00417C3C" w:rsidRPr="0022102D">
        <w:rPr>
          <w:rFonts w:ascii="Times New Roman" w:hAnsi="Times New Roman" w:cs="Times New Roman"/>
          <w:sz w:val="24"/>
          <w:szCs w:val="24"/>
        </w:rPr>
        <w:t>would</w:t>
      </w:r>
      <w:r w:rsidR="00FE4ED3" w:rsidRPr="0022102D">
        <w:rPr>
          <w:rFonts w:ascii="Times New Roman" w:hAnsi="Times New Roman" w:cs="Times New Roman"/>
          <w:sz w:val="24"/>
          <w:szCs w:val="24"/>
        </w:rPr>
        <w:t xml:space="preserve"> experience more detrimental labor force outcomes </w:t>
      </w:r>
      <w:r w:rsidR="00417C3C" w:rsidRPr="0022102D">
        <w:rPr>
          <w:rFonts w:ascii="Times New Roman" w:hAnsi="Times New Roman" w:cs="Times New Roman"/>
          <w:sz w:val="24"/>
          <w:szCs w:val="24"/>
        </w:rPr>
        <w:t>tha</w:t>
      </w:r>
      <w:r w:rsidR="00974C1E" w:rsidRPr="0022102D">
        <w:rPr>
          <w:rFonts w:ascii="Times New Roman" w:hAnsi="Times New Roman" w:cs="Times New Roman"/>
          <w:sz w:val="24"/>
          <w:szCs w:val="24"/>
        </w:rPr>
        <w:t>n</w:t>
      </w:r>
      <w:r w:rsidR="00417C3C" w:rsidRPr="0022102D">
        <w:rPr>
          <w:rFonts w:ascii="Times New Roman" w:hAnsi="Times New Roman" w:cs="Times New Roman"/>
          <w:sz w:val="24"/>
          <w:szCs w:val="24"/>
        </w:rPr>
        <w:t xml:space="preserve"> other groups </w:t>
      </w:r>
      <w:r w:rsidR="00FE4ED3" w:rsidRPr="0022102D">
        <w:rPr>
          <w:rFonts w:ascii="Times New Roman" w:hAnsi="Times New Roman" w:cs="Times New Roman"/>
          <w:sz w:val="24"/>
          <w:szCs w:val="24"/>
        </w:rPr>
        <w:t>as a result</w:t>
      </w:r>
      <w:r w:rsidR="00787C94" w:rsidRPr="0022102D">
        <w:rPr>
          <w:rFonts w:ascii="Times New Roman" w:hAnsi="Times New Roman" w:cs="Times New Roman"/>
          <w:sz w:val="24"/>
          <w:szCs w:val="24"/>
        </w:rPr>
        <w:t xml:space="preserve"> of stigma</w:t>
      </w:r>
      <w:r w:rsidR="00FE4ED3" w:rsidRPr="0022102D">
        <w:rPr>
          <w:rFonts w:ascii="Times New Roman" w:hAnsi="Times New Roman" w:cs="Times New Roman"/>
          <w:sz w:val="24"/>
          <w:szCs w:val="24"/>
        </w:rPr>
        <w:t>.</w:t>
      </w:r>
    </w:p>
    <w:p w14:paraId="139DFEE1" w14:textId="77777777" w:rsidR="002D418A" w:rsidRDefault="00200526" w:rsidP="00601B33">
      <w:pPr>
        <w:spacing w:line="480" w:lineRule="auto"/>
        <w:ind w:firstLine="720"/>
        <w:rPr>
          <w:ins w:id="91" w:author="Sarah Shannon" w:date="2020-05-20T15:36:00Z"/>
          <w:rFonts w:ascii="Times New Roman" w:hAnsi="Times New Roman" w:cs="Times New Roman"/>
          <w:sz w:val="24"/>
          <w:szCs w:val="24"/>
        </w:rPr>
      </w:pPr>
      <w:r w:rsidRPr="0022102D">
        <w:rPr>
          <w:rFonts w:ascii="Times New Roman" w:hAnsi="Times New Roman" w:cs="Times New Roman"/>
          <w:sz w:val="24"/>
          <w:szCs w:val="24"/>
        </w:rPr>
        <w:t xml:space="preserve">Differences in </w:t>
      </w:r>
      <w:r w:rsidR="00087045" w:rsidRPr="00607665">
        <w:rPr>
          <w:rFonts w:ascii="Times New Roman" w:hAnsi="Times New Roman" w:cs="Times New Roman"/>
          <w:i/>
          <w:sz w:val="24"/>
          <w:szCs w:val="24"/>
        </w:rPr>
        <w:t>effects</w:t>
      </w:r>
      <w:r w:rsidRPr="0022102D">
        <w:rPr>
          <w:rFonts w:ascii="Times New Roman" w:hAnsi="Times New Roman" w:cs="Times New Roman"/>
          <w:i/>
          <w:sz w:val="24"/>
          <w:szCs w:val="24"/>
        </w:rPr>
        <w:t xml:space="preserve"> </w:t>
      </w:r>
      <w:ins w:id="92" w:author="Aaron Sojourner" w:date="2020-05-12T16:13:00Z">
        <w:r w:rsidR="00CD47EA">
          <w:rPr>
            <w:rFonts w:ascii="Times New Roman" w:hAnsi="Times New Roman" w:cs="Times New Roman"/>
            <w:sz w:val="24"/>
            <w:szCs w:val="24"/>
          </w:rPr>
          <w:t xml:space="preserve">of felony </w:t>
        </w:r>
      </w:ins>
      <w:ins w:id="93" w:author="Aaron Sojourner" w:date="2020-05-12T16:15:00Z">
        <w:r w:rsidR="00CD47EA">
          <w:rPr>
            <w:rFonts w:ascii="Times New Roman" w:hAnsi="Times New Roman" w:cs="Times New Roman"/>
            <w:sz w:val="24"/>
            <w:szCs w:val="24"/>
          </w:rPr>
          <w:t>record</w:t>
        </w:r>
      </w:ins>
      <w:ins w:id="94" w:author="Aaron Sojourner" w:date="2020-05-12T16:13:00Z">
        <w:r w:rsidR="00CD47EA">
          <w:rPr>
            <w:rFonts w:ascii="Times New Roman" w:hAnsi="Times New Roman" w:cs="Times New Roman"/>
            <w:sz w:val="24"/>
            <w:szCs w:val="24"/>
          </w:rPr>
          <w:t xml:space="preserve"> </w:t>
        </w:r>
      </w:ins>
      <w:r w:rsidRPr="0022102D">
        <w:rPr>
          <w:rFonts w:ascii="Times New Roman" w:hAnsi="Times New Roman" w:cs="Times New Roman"/>
          <w:sz w:val="24"/>
          <w:szCs w:val="24"/>
        </w:rPr>
        <w:t>between subgroups are less clear, however.</w:t>
      </w:r>
      <w:r w:rsidR="00087045" w:rsidRPr="0022102D">
        <w:rPr>
          <w:rFonts w:ascii="Times New Roman" w:hAnsi="Times New Roman" w:cs="Times New Roman"/>
          <w:sz w:val="24"/>
          <w:szCs w:val="24"/>
        </w:rPr>
        <w:t xml:space="preserve"> </w:t>
      </w:r>
      <w:ins w:id="95" w:author="Aaron Sojourner" w:date="2020-05-12T16:14:00Z">
        <w:r w:rsidR="00CD47EA">
          <w:rPr>
            <w:rFonts w:ascii="Times New Roman" w:hAnsi="Times New Roman" w:cs="Times New Roman"/>
            <w:sz w:val="24"/>
            <w:szCs w:val="24"/>
          </w:rPr>
          <w:t>In Pager (2003)</w:t>
        </w:r>
      </w:ins>
      <w:ins w:id="96" w:author="Aaron Sojourner" w:date="2020-05-12T16:15:00Z">
        <w:r w:rsidR="00CD47EA">
          <w:rPr>
            <w:rFonts w:ascii="Times New Roman" w:hAnsi="Times New Roman" w:cs="Times New Roman"/>
            <w:sz w:val="24"/>
            <w:szCs w:val="24"/>
          </w:rPr>
          <w:t>’s audit experiment</w:t>
        </w:r>
      </w:ins>
      <w:ins w:id="97" w:author="Aaron Sojourner" w:date="2020-05-12T16:14:00Z">
        <w:r w:rsidR="00CD47EA">
          <w:rPr>
            <w:rFonts w:ascii="Times New Roman" w:hAnsi="Times New Roman" w:cs="Times New Roman"/>
            <w:sz w:val="24"/>
            <w:szCs w:val="24"/>
          </w:rPr>
          <w:t>, a felony</w:t>
        </w:r>
      </w:ins>
      <w:ins w:id="98" w:author="Aaron Sojourner" w:date="2020-05-12T16:13:00Z">
        <w:r w:rsidR="00CD47EA">
          <w:rPr>
            <w:rFonts w:ascii="Times New Roman" w:hAnsi="Times New Roman" w:cs="Times New Roman"/>
            <w:sz w:val="24"/>
            <w:szCs w:val="24"/>
          </w:rPr>
          <w:t xml:space="preserve"> </w:t>
        </w:r>
      </w:ins>
      <w:ins w:id="99" w:author="Aaron Sojourner" w:date="2020-05-12T16:15:00Z">
        <w:r w:rsidR="00CD47EA">
          <w:rPr>
            <w:rFonts w:ascii="Times New Roman" w:hAnsi="Times New Roman" w:cs="Times New Roman"/>
            <w:sz w:val="24"/>
            <w:szCs w:val="24"/>
          </w:rPr>
          <w:t>label</w:t>
        </w:r>
      </w:ins>
      <w:ins w:id="100" w:author="Aaron Sojourner" w:date="2020-05-12T16:13:00Z">
        <w:r w:rsidR="00CD47EA">
          <w:rPr>
            <w:rFonts w:ascii="Times New Roman" w:hAnsi="Times New Roman" w:cs="Times New Roman"/>
            <w:sz w:val="24"/>
            <w:szCs w:val="24"/>
          </w:rPr>
          <w:t xml:space="preserve"> caused whites’ callback rate to fall from 34 percent to 17 percent</w:t>
        </w:r>
      </w:ins>
      <w:ins w:id="101" w:author="Aaron Sojourner" w:date="2020-05-12T16:14:00Z">
        <w:r w:rsidR="00CD47EA">
          <w:rPr>
            <w:rFonts w:ascii="Times New Roman" w:hAnsi="Times New Roman" w:cs="Times New Roman"/>
            <w:sz w:val="24"/>
            <w:szCs w:val="24"/>
          </w:rPr>
          <w:t xml:space="preserve"> and</w:t>
        </w:r>
      </w:ins>
      <w:ins w:id="102" w:author="Aaron Sojourner" w:date="2020-05-12T16:13:00Z">
        <w:r w:rsidR="00CD47EA">
          <w:rPr>
            <w:rFonts w:ascii="Times New Roman" w:hAnsi="Times New Roman" w:cs="Times New Roman"/>
            <w:sz w:val="24"/>
            <w:szCs w:val="24"/>
          </w:rPr>
          <w:t xml:space="preserve"> African-Americans’ callback rate to fall from 14 </w:t>
        </w:r>
      </w:ins>
      <w:ins w:id="103" w:author="Aaron Sojourner" w:date="2020-05-12T16:16:00Z">
        <w:r w:rsidR="00CD47EA">
          <w:rPr>
            <w:rFonts w:ascii="Times New Roman" w:hAnsi="Times New Roman" w:cs="Times New Roman"/>
            <w:sz w:val="24"/>
            <w:szCs w:val="24"/>
          </w:rPr>
          <w:t xml:space="preserve">percent </w:t>
        </w:r>
      </w:ins>
      <w:ins w:id="104" w:author="Aaron Sojourner" w:date="2020-05-12T16:13:00Z">
        <w:r w:rsidR="00CD47EA">
          <w:rPr>
            <w:rFonts w:ascii="Times New Roman" w:hAnsi="Times New Roman" w:cs="Times New Roman"/>
            <w:sz w:val="24"/>
            <w:szCs w:val="24"/>
          </w:rPr>
          <w:t>to 5</w:t>
        </w:r>
      </w:ins>
      <w:ins w:id="105" w:author="Aaron Sojourner" w:date="2020-05-12T16:16:00Z">
        <w:r w:rsidR="00CD47EA">
          <w:rPr>
            <w:rFonts w:ascii="Times New Roman" w:hAnsi="Times New Roman" w:cs="Times New Roman"/>
            <w:sz w:val="24"/>
            <w:szCs w:val="24"/>
          </w:rPr>
          <w:t xml:space="preserve"> percent</w:t>
        </w:r>
      </w:ins>
      <w:ins w:id="106" w:author="Aaron Sojourner" w:date="2020-05-12T16:13:00Z">
        <w:r w:rsidR="00CD47EA">
          <w:rPr>
            <w:rFonts w:ascii="Times New Roman" w:hAnsi="Times New Roman" w:cs="Times New Roman"/>
            <w:sz w:val="24"/>
            <w:szCs w:val="24"/>
          </w:rPr>
          <w:t xml:space="preserve">. </w:t>
        </w:r>
      </w:ins>
      <w:ins w:id="107" w:author="Aaron Sojourner" w:date="2020-05-12T16:14:00Z">
        <w:r w:rsidR="00CD47EA">
          <w:rPr>
            <w:rFonts w:ascii="Times New Roman" w:hAnsi="Times New Roman" w:cs="Times New Roman"/>
            <w:sz w:val="24"/>
            <w:szCs w:val="24"/>
          </w:rPr>
          <w:t>So, a</w:t>
        </w:r>
      </w:ins>
      <w:ins w:id="108" w:author="Aaron Sojourner" w:date="2020-05-12T16:13:00Z">
        <w:r w:rsidR="00CD47EA">
          <w:rPr>
            <w:rFonts w:ascii="Times New Roman" w:hAnsi="Times New Roman" w:cs="Times New Roman"/>
            <w:sz w:val="24"/>
            <w:szCs w:val="24"/>
          </w:rPr>
          <w:t xml:space="preserve"> </w:t>
        </w:r>
      </w:ins>
      <w:ins w:id="109" w:author="Aaron Sojourner" w:date="2020-05-12T16:14:00Z">
        <w:r w:rsidR="00CD47EA">
          <w:rPr>
            <w:rFonts w:ascii="Times New Roman" w:hAnsi="Times New Roman" w:cs="Times New Roman"/>
            <w:sz w:val="24"/>
            <w:szCs w:val="24"/>
          </w:rPr>
          <w:t xml:space="preserve">felony </w:t>
        </w:r>
      </w:ins>
      <w:ins w:id="110" w:author="Aaron Sojourner" w:date="2020-05-12T16:15:00Z">
        <w:r w:rsidR="00CD47EA">
          <w:rPr>
            <w:rFonts w:ascii="Times New Roman" w:hAnsi="Times New Roman" w:cs="Times New Roman"/>
            <w:sz w:val="24"/>
            <w:szCs w:val="24"/>
          </w:rPr>
          <w:t>lab</w:t>
        </w:r>
      </w:ins>
      <w:ins w:id="111" w:author="Aaron Sojourner" w:date="2020-05-12T16:16:00Z">
        <w:r w:rsidR="00CD47EA">
          <w:rPr>
            <w:rFonts w:ascii="Times New Roman" w:hAnsi="Times New Roman" w:cs="Times New Roman"/>
            <w:sz w:val="24"/>
            <w:szCs w:val="24"/>
          </w:rPr>
          <w:t>el</w:t>
        </w:r>
      </w:ins>
      <w:ins w:id="112" w:author="Aaron Sojourner" w:date="2020-05-12T16:13:00Z">
        <w:r w:rsidR="00CD47EA">
          <w:rPr>
            <w:rFonts w:ascii="Times New Roman" w:hAnsi="Times New Roman" w:cs="Times New Roman"/>
            <w:sz w:val="24"/>
            <w:szCs w:val="24"/>
          </w:rPr>
          <w:t xml:space="preserve"> caused a bigger </w:t>
        </w:r>
      </w:ins>
      <w:ins w:id="113" w:author="Aaron Sojourner" w:date="2020-05-12T16:16:00Z">
        <w:r w:rsidR="00CD47EA">
          <w:rPr>
            <w:rFonts w:ascii="Times New Roman" w:hAnsi="Times New Roman" w:cs="Times New Roman"/>
            <w:sz w:val="24"/>
            <w:szCs w:val="24"/>
          </w:rPr>
          <w:t>percent</w:t>
        </w:r>
      </w:ins>
      <w:ins w:id="114" w:author="Sarah Shannon" w:date="2020-05-20T15:35:00Z">
        <w:r w:rsidR="002D418A">
          <w:rPr>
            <w:rFonts w:ascii="Times New Roman" w:hAnsi="Times New Roman" w:cs="Times New Roman"/>
            <w:sz w:val="24"/>
            <w:szCs w:val="24"/>
          </w:rPr>
          <w:t xml:space="preserve">age drop </w:t>
        </w:r>
      </w:ins>
      <w:ins w:id="115" w:author="Aaron Sojourner" w:date="2020-05-12T16:13:00Z">
        <w:del w:id="116" w:author="Sarah Shannon" w:date="2020-05-20T15:35:00Z">
          <w:r w:rsidR="00CD47EA" w:rsidDel="002D418A">
            <w:rPr>
              <w:rFonts w:ascii="Times New Roman" w:hAnsi="Times New Roman" w:cs="Times New Roman"/>
              <w:sz w:val="24"/>
              <w:szCs w:val="24"/>
            </w:rPr>
            <w:delText xml:space="preserve"> </w:delText>
          </w:r>
        </w:del>
        <w:r w:rsidR="00CD47EA">
          <w:rPr>
            <w:rFonts w:ascii="Times New Roman" w:hAnsi="Times New Roman" w:cs="Times New Roman"/>
            <w:sz w:val="24"/>
            <w:szCs w:val="24"/>
          </w:rPr>
          <w:t>among African-American</w:t>
        </w:r>
      </w:ins>
      <w:ins w:id="117" w:author="Sarah Shannon" w:date="2020-05-20T15:35:00Z">
        <w:r w:rsidR="002D418A">
          <w:rPr>
            <w:rFonts w:ascii="Times New Roman" w:hAnsi="Times New Roman" w:cs="Times New Roman"/>
            <w:sz w:val="24"/>
            <w:szCs w:val="24"/>
          </w:rPr>
          <w:t xml:space="preserve"> tester</w:t>
        </w:r>
      </w:ins>
      <w:ins w:id="118" w:author="Aaron Sojourner" w:date="2020-05-12T16:13:00Z">
        <w:r w:rsidR="00CD47EA">
          <w:rPr>
            <w:rFonts w:ascii="Times New Roman" w:hAnsi="Times New Roman" w:cs="Times New Roman"/>
            <w:sz w:val="24"/>
            <w:szCs w:val="24"/>
          </w:rPr>
          <w:t>s relative to their no-</w:t>
        </w:r>
      </w:ins>
      <w:ins w:id="119" w:author="Aaron Sojourner" w:date="2020-05-12T16:15:00Z">
        <w:r w:rsidR="00CD47EA">
          <w:rPr>
            <w:rFonts w:ascii="Times New Roman" w:hAnsi="Times New Roman" w:cs="Times New Roman"/>
            <w:sz w:val="24"/>
            <w:szCs w:val="24"/>
          </w:rPr>
          <w:t>felony-history</w:t>
        </w:r>
      </w:ins>
      <w:ins w:id="120" w:author="Aaron Sojourner" w:date="2020-05-12T16:13:00Z">
        <w:r w:rsidR="00CD47EA">
          <w:rPr>
            <w:rFonts w:ascii="Times New Roman" w:hAnsi="Times New Roman" w:cs="Times New Roman"/>
            <w:sz w:val="24"/>
            <w:szCs w:val="24"/>
          </w:rPr>
          <w:t xml:space="preserve"> rate, a 74 percent drop versus a 50 percent drop</w:t>
        </w:r>
      </w:ins>
      <w:ins w:id="121" w:author="Sarah Shannon" w:date="2020-05-20T15:35:00Z">
        <w:r w:rsidR="002D418A">
          <w:rPr>
            <w:rFonts w:ascii="Times New Roman" w:hAnsi="Times New Roman" w:cs="Times New Roman"/>
            <w:sz w:val="24"/>
            <w:szCs w:val="24"/>
          </w:rPr>
          <w:t xml:space="preserve"> for white testers</w:t>
        </w:r>
      </w:ins>
      <w:ins w:id="122" w:author="Aaron Sojourner" w:date="2020-05-12T16:13:00Z">
        <w:r w:rsidR="00CD47EA">
          <w:rPr>
            <w:rFonts w:ascii="Times New Roman" w:hAnsi="Times New Roman" w:cs="Times New Roman"/>
            <w:sz w:val="24"/>
            <w:szCs w:val="24"/>
          </w:rPr>
          <w:t xml:space="preserve">. </w:t>
        </w:r>
        <w:r w:rsidR="00CD47EA">
          <w:rPr>
            <w:rFonts w:ascii="Times New Roman" w:hAnsi="Times New Roman" w:cs="Times New Roman"/>
            <w:sz w:val="24"/>
            <w:szCs w:val="24"/>
          </w:rPr>
          <w:lastRenderedPageBreak/>
          <w:t xml:space="preserve">However, a </w:t>
        </w:r>
      </w:ins>
      <w:ins w:id="123" w:author="Aaron Sojourner" w:date="2020-05-12T16:15:00Z">
        <w:r w:rsidR="00CD47EA">
          <w:rPr>
            <w:rFonts w:ascii="Times New Roman" w:hAnsi="Times New Roman" w:cs="Times New Roman"/>
            <w:sz w:val="24"/>
            <w:szCs w:val="24"/>
          </w:rPr>
          <w:t>felony-history</w:t>
        </w:r>
      </w:ins>
      <w:ins w:id="124" w:author="Aaron Sojourner" w:date="2020-05-12T16:13:00Z">
        <w:r w:rsidR="00CD47EA">
          <w:rPr>
            <w:rFonts w:ascii="Times New Roman" w:hAnsi="Times New Roman" w:cs="Times New Roman"/>
            <w:sz w:val="24"/>
            <w:szCs w:val="24"/>
          </w:rPr>
          <w:t xml:space="preserve"> caused a bigger drop among whites in absolute terms, a 17 percentage point drop for whites versus a 9 percentage point drop for African-Americans. This implies that a percentage point increase in the share of applicants with a record would generate a larger absolute fall in callback rates among whites than among African-Americans. </w:t>
        </w:r>
      </w:ins>
    </w:p>
    <w:p w14:paraId="19F9FC61" w14:textId="68488A9D" w:rsidR="001F24B3" w:rsidRPr="0022102D" w:rsidRDefault="00132621" w:rsidP="002562A7">
      <w:pPr>
        <w:spacing w:line="480" w:lineRule="auto"/>
        <w:ind w:firstLine="720"/>
        <w:rPr>
          <w:rFonts w:ascii="Times New Roman" w:hAnsi="Times New Roman" w:cs="Times New Roman"/>
          <w:sz w:val="24"/>
          <w:szCs w:val="24"/>
        </w:rPr>
        <w:pPrChange w:id="125" w:author="Sarah Shannon" w:date="2020-05-20T15:50:00Z">
          <w:pPr>
            <w:spacing w:line="480" w:lineRule="auto"/>
            <w:ind w:firstLine="720"/>
          </w:pPr>
        </w:pPrChange>
      </w:pPr>
      <w:del w:id="126" w:author="Sarah Shannon" w:date="2020-05-20T15:36:00Z">
        <w:r w:rsidRPr="0022102D" w:rsidDel="002D418A">
          <w:rPr>
            <w:rFonts w:ascii="Times New Roman" w:hAnsi="Times New Roman" w:cs="Times New Roman"/>
            <w:sz w:val="24"/>
            <w:szCs w:val="24"/>
          </w:rPr>
          <w:delText>R</w:delText>
        </w:r>
      </w:del>
      <w:ins w:id="127" w:author="Sarah Shannon" w:date="2020-05-20T15:36:00Z">
        <w:r w:rsidR="002D418A">
          <w:rPr>
            <w:rFonts w:ascii="Times New Roman" w:hAnsi="Times New Roman" w:cs="Times New Roman"/>
            <w:sz w:val="24"/>
            <w:szCs w:val="24"/>
          </w:rPr>
          <w:t>Moreover, r</w:t>
        </w:r>
      </w:ins>
      <w:r w:rsidRPr="0022102D">
        <w:rPr>
          <w:rFonts w:ascii="Times New Roman" w:hAnsi="Times New Roman" w:cs="Times New Roman"/>
          <w:sz w:val="24"/>
          <w:szCs w:val="24"/>
        </w:rPr>
        <w:t xml:space="preserve">ecent research on “ban the box” policy implementation has found unanticipated effects for </w:t>
      </w:r>
      <w:r w:rsidR="0044111C" w:rsidRPr="0022102D">
        <w:rPr>
          <w:rFonts w:ascii="Times New Roman" w:hAnsi="Times New Roman" w:cs="Times New Roman"/>
          <w:sz w:val="24"/>
          <w:szCs w:val="24"/>
        </w:rPr>
        <w:t>minority</w:t>
      </w:r>
      <w:r w:rsidR="002E60C4" w:rsidRPr="0022102D">
        <w:rPr>
          <w:rFonts w:ascii="Times New Roman" w:hAnsi="Times New Roman" w:cs="Times New Roman"/>
          <w:sz w:val="24"/>
          <w:szCs w:val="24"/>
        </w:rPr>
        <w:t xml:space="preserve"> men, such that in the absence of the box, employers appear to draw </w:t>
      </w:r>
      <w:r w:rsidR="007373F2" w:rsidRPr="0022102D">
        <w:rPr>
          <w:rFonts w:ascii="Times New Roman" w:hAnsi="Times New Roman" w:cs="Times New Roman"/>
          <w:sz w:val="24"/>
          <w:szCs w:val="24"/>
        </w:rPr>
        <w:t xml:space="preserve">on stereotypical </w:t>
      </w:r>
      <w:r w:rsidR="002E60C4" w:rsidRPr="0022102D">
        <w:rPr>
          <w:rFonts w:ascii="Times New Roman" w:hAnsi="Times New Roman" w:cs="Times New Roman"/>
          <w:sz w:val="24"/>
          <w:szCs w:val="24"/>
        </w:rPr>
        <w:t xml:space="preserve">assumptions about </w:t>
      </w:r>
      <w:r w:rsidR="0044111C" w:rsidRPr="0022102D">
        <w:rPr>
          <w:rFonts w:ascii="Times New Roman" w:hAnsi="Times New Roman" w:cs="Times New Roman"/>
          <w:sz w:val="24"/>
          <w:szCs w:val="24"/>
        </w:rPr>
        <w:t>demographic characteristics and criminal records</w:t>
      </w:r>
      <w:r w:rsidR="007373F2" w:rsidRPr="0022102D">
        <w:rPr>
          <w:rFonts w:ascii="Times New Roman" w:hAnsi="Times New Roman" w:cs="Times New Roman"/>
          <w:sz w:val="24"/>
          <w:szCs w:val="24"/>
        </w:rPr>
        <w:t xml:space="preserve"> (</w:t>
      </w:r>
      <w:proofErr w:type="spellStart"/>
      <w:r w:rsidR="007373F2" w:rsidRPr="0022102D">
        <w:rPr>
          <w:rFonts w:ascii="Times New Roman" w:hAnsi="Times New Roman" w:cs="Times New Roman"/>
          <w:sz w:val="24"/>
          <w:szCs w:val="24"/>
        </w:rPr>
        <w:t>Doleac</w:t>
      </w:r>
      <w:proofErr w:type="spellEnd"/>
      <w:r w:rsidR="007373F2" w:rsidRPr="0022102D">
        <w:rPr>
          <w:rFonts w:ascii="Times New Roman" w:hAnsi="Times New Roman" w:cs="Times New Roman"/>
          <w:sz w:val="24"/>
          <w:szCs w:val="24"/>
        </w:rPr>
        <w:t xml:space="preserve"> and Hansen 2016)</w:t>
      </w:r>
      <w:r w:rsidR="002E60C4" w:rsidRPr="0022102D">
        <w:rPr>
          <w:rFonts w:ascii="Times New Roman" w:hAnsi="Times New Roman" w:cs="Times New Roman"/>
          <w:sz w:val="24"/>
          <w:szCs w:val="24"/>
        </w:rPr>
        <w:t xml:space="preserve">. </w:t>
      </w:r>
      <w:r w:rsidR="00607665">
        <w:rPr>
          <w:rFonts w:ascii="Times New Roman" w:hAnsi="Times New Roman" w:cs="Times New Roman"/>
          <w:sz w:val="24"/>
          <w:szCs w:val="24"/>
        </w:rPr>
        <w:t>Employers exaggerate racial differences in felony conviction rates, such that y</w:t>
      </w:r>
      <w:r w:rsidR="003C0307" w:rsidRPr="0022102D">
        <w:rPr>
          <w:rFonts w:ascii="Times New Roman" w:hAnsi="Times New Roman" w:cs="Times New Roman"/>
          <w:sz w:val="24"/>
          <w:szCs w:val="24"/>
        </w:rPr>
        <w:t>oung men of color are presumed to have a criminal record unless proven otherwise (</w:t>
      </w:r>
      <w:proofErr w:type="spellStart"/>
      <w:r w:rsidR="003C0307" w:rsidRPr="0022102D">
        <w:rPr>
          <w:rFonts w:ascii="Times New Roman" w:hAnsi="Times New Roman" w:cs="Times New Roman"/>
          <w:sz w:val="24"/>
          <w:szCs w:val="24"/>
        </w:rPr>
        <w:t>Agan</w:t>
      </w:r>
      <w:proofErr w:type="spellEnd"/>
      <w:r w:rsidR="003C0307" w:rsidRPr="0022102D">
        <w:rPr>
          <w:rFonts w:ascii="Times New Roman" w:hAnsi="Times New Roman" w:cs="Times New Roman"/>
          <w:sz w:val="24"/>
          <w:szCs w:val="24"/>
        </w:rPr>
        <w:t xml:space="preserve"> and Starr </w:t>
      </w:r>
      <w:r w:rsidR="00607665">
        <w:rPr>
          <w:rFonts w:ascii="Times New Roman" w:hAnsi="Times New Roman" w:cs="Times New Roman"/>
          <w:sz w:val="24"/>
          <w:szCs w:val="24"/>
        </w:rPr>
        <w:t>2017;</w:t>
      </w:r>
      <w:r w:rsidR="003C0307" w:rsidRPr="0022102D">
        <w:rPr>
          <w:rFonts w:ascii="Times New Roman" w:hAnsi="Times New Roman" w:cs="Times New Roman"/>
          <w:sz w:val="24"/>
          <w:szCs w:val="24"/>
        </w:rPr>
        <w:t xml:space="preserve"> </w:t>
      </w:r>
      <w:proofErr w:type="spellStart"/>
      <w:r w:rsidR="003C0307" w:rsidRPr="0022102D">
        <w:rPr>
          <w:rFonts w:ascii="Times New Roman" w:hAnsi="Times New Roman" w:cs="Times New Roman"/>
          <w:sz w:val="24"/>
          <w:szCs w:val="24"/>
        </w:rPr>
        <w:t>Doleac</w:t>
      </w:r>
      <w:proofErr w:type="spellEnd"/>
      <w:r w:rsidR="003C0307" w:rsidRPr="0022102D">
        <w:rPr>
          <w:rFonts w:ascii="Times New Roman" w:hAnsi="Times New Roman" w:cs="Times New Roman"/>
          <w:sz w:val="24"/>
          <w:szCs w:val="24"/>
        </w:rPr>
        <w:t xml:space="preserve"> and Hansen 2016). </w:t>
      </w:r>
      <w:r w:rsidR="002E60C4" w:rsidRPr="0022102D">
        <w:rPr>
          <w:rFonts w:ascii="Times New Roman" w:hAnsi="Times New Roman" w:cs="Times New Roman"/>
          <w:sz w:val="24"/>
          <w:szCs w:val="24"/>
        </w:rPr>
        <w:t>Such discrimination m</w:t>
      </w:r>
      <w:r w:rsidR="0044111C" w:rsidRPr="0022102D">
        <w:rPr>
          <w:rFonts w:ascii="Times New Roman" w:hAnsi="Times New Roman" w:cs="Times New Roman"/>
          <w:sz w:val="24"/>
          <w:szCs w:val="24"/>
        </w:rPr>
        <w:t>a</w:t>
      </w:r>
      <w:r w:rsidR="002E60C4" w:rsidRPr="0022102D">
        <w:rPr>
          <w:rFonts w:ascii="Times New Roman" w:hAnsi="Times New Roman" w:cs="Times New Roman"/>
          <w:sz w:val="24"/>
          <w:szCs w:val="24"/>
        </w:rPr>
        <w:t xml:space="preserve">y mean that </w:t>
      </w:r>
      <w:r w:rsidR="005E7A18">
        <w:rPr>
          <w:rFonts w:ascii="Times New Roman" w:hAnsi="Times New Roman" w:cs="Times New Roman"/>
          <w:sz w:val="24"/>
          <w:szCs w:val="24"/>
        </w:rPr>
        <w:t>African American</w:t>
      </w:r>
      <w:r w:rsidR="002E60C4" w:rsidRPr="0022102D">
        <w:rPr>
          <w:rFonts w:ascii="Times New Roman" w:hAnsi="Times New Roman" w:cs="Times New Roman"/>
          <w:sz w:val="24"/>
          <w:szCs w:val="24"/>
        </w:rPr>
        <w:t xml:space="preserve"> men are already </w:t>
      </w:r>
      <w:r w:rsidR="00EA779F" w:rsidRPr="0022102D">
        <w:rPr>
          <w:rFonts w:ascii="Times New Roman" w:hAnsi="Times New Roman" w:cs="Times New Roman"/>
          <w:sz w:val="24"/>
          <w:szCs w:val="24"/>
        </w:rPr>
        <w:t>so</w:t>
      </w:r>
      <w:r w:rsidR="002E60C4" w:rsidRPr="0022102D">
        <w:rPr>
          <w:rFonts w:ascii="Times New Roman" w:hAnsi="Times New Roman" w:cs="Times New Roman"/>
          <w:sz w:val="24"/>
          <w:szCs w:val="24"/>
        </w:rPr>
        <w:t xml:space="preserve"> stigmatized in the labor market that increasing </w:t>
      </w:r>
      <w:r w:rsidR="006B7135" w:rsidRPr="0022102D">
        <w:rPr>
          <w:rFonts w:ascii="Times New Roman" w:hAnsi="Times New Roman" w:cs="Times New Roman"/>
          <w:sz w:val="24"/>
          <w:szCs w:val="24"/>
        </w:rPr>
        <w:t>felony history</w:t>
      </w:r>
      <w:r w:rsidR="002E60C4" w:rsidRPr="0022102D">
        <w:rPr>
          <w:rFonts w:ascii="Times New Roman" w:hAnsi="Times New Roman" w:cs="Times New Roman"/>
          <w:sz w:val="24"/>
          <w:szCs w:val="24"/>
        </w:rPr>
        <w:t xml:space="preserve"> rates</w:t>
      </w:r>
      <w:r w:rsidR="006B7135" w:rsidRPr="0022102D">
        <w:rPr>
          <w:rFonts w:ascii="Times New Roman" w:hAnsi="Times New Roman" w:cs="Times New Roman"/>
          <w:sz w:val="24"/>
          <w:szCs w:val="24"/>
        </w:rPr>
        <w:t xml:space="preserve"> for this demographic</w:t>
      </w:r>
      <w:r w:rsidR="002E60C4" w:rsidRPr="0022102D">
        <w:rPr>
          <w:rFonts w:ascii="Times New Roman" w:hAnsi="Times New Roman" w:cs="Times New Roman"/>
          <w:sz w:val="24"/>
          <w:szCs w:val="24"/>
        </w:rPr>
        <w:t xml:space="preserve"> may have no discernable effect on aggregate employment rates. More advantaged subgroups, such as whites and women, however, may experience stronger labeling effects precisely because the felon label is more often associated in employers’ minds with minority men (</w:t>
      </w:r>
      <w:proofErr w:type="spellStart"/>
      <w:r w:rsidR="002E60C4" w:rsidRPr="0022102D">
        <w:rPr>
          <w:rFonts w:ascii="Times New Roman" w:hAnsi="Times New Roman" w:cs="Times New Roman"/>
          <w:sz w:val="24"/>
          <w:szCs w:val="24"/>
        </w:rPr>
        <w:t>Chiricos</w:t>
      </w:r>
      <w:proofErr w:type="spellEnd"/>
      <w:r w:rsidR="002E60C4" w:rsidRPr="0022102D">
        <w:rPr>
          <w:rFonts w:ascii="Times New Roman" w:hAnsi="Times New Roman" w:cs="Times New Roman"/>
          <w:sz w:val="24"/>
          <w:szCs w:val="24"/>
        </w:rPr>
        <w:t xml:space="preserve">, Barrick, and Bales 2007). </w:t>
      </w:r>
      <w:ins w:id="128" w:author="Sarah Shannon" w:date="2020-05-20T15:48:00Z">
        <w:r w:rsidR="002562A7">
          <w:rPr>
            <w:rFonts w:ascii="Times New Roman" w:hAnsi="Times New Roman" w:cs="Times New Roman"/>
            <w:sz w:val="24"/>
            <w:szCs w:val="24"/>
          </w:rPr>
          <w:t>As Pager (2003</w:t>
        </w:r>
      </w:ins>
      <w:ins w:id="129" w:author="Sarah Shannon" w:date="2020-05-20T15:50:00Z">
        <w:r w:rsidR="00474159">
          <w:rPr>
            <w:rFonts w:ascii="Times New Roman" w:hAnsi="Times New Roman" w:cs="Times New Roman"/>
            <w:sz w:val="24"/>
            <w:szCs w:val="24"/>
          </w:rPr>
          <w:t>, p. 959</w:t>
        </w:r>
      </w:ins>
      <w:ins w:id="130" w:author="Sarah Shannon" w:date="2020-05-20T15:48:00Z">
        <w:r w:rsidR="002562A7">
          <w:rPr>
            <w:rFonts w:ascii="Times New Roman" w:hAnsi="Times New Roman" w:cs="Times New Roman"/>
            <w:sz w:val="24"/>
            <w:szCs w:val="24"/>
          </w:rPr>
          <w:t xml:space="preserve">) notes, </w:t>
        </w:r>
      </w:ins>
      <w:ins w:id="131" w:author="Sarah Shannon" w:date="2020-05-20T15:49:00Z">
        <w:r w:rsidR="002562A7">
          <w:rPr>
            <w:rFonts w:ascii="Times New Roman" w:hAnsi="Times New Roman" w:cs="Times New Roman"/>
            <w:sz w:val="24"/>
            <w:szCs w:val="24"/>
          </w:rPr>
          <w:t>“</w:t>
        </w:r>
      </w:ins>
      <w:ins w:id="132" w:author="Sarah Shannon" w:date="2020-05-20T15:50:00Z">
        <w:r w:rsidR="00474159">
          <w:rPr>
            <w:rFonts w:ascii="Times New Roman" w:hAnsi="Times New Roman" w:cs="Times New Roman"/>
            <w:sz w:val="24"/>
            <w:szCs w:val="24"/>
          </w:rPr>
          <w:t>…</w:t>
        </w:r>
        <w:r w:rsidR="002562A7" w:rsidRPr="002562A7">
          <w:rPr>
            <w:rFonts w:ascii="Times New Roman" w:hAnsi="Times New Roman" w:cs="Times New Roman"/>
            <w:sz w:val="24"/>
            <w:szCs w:val="24"/>
          </w:rPr>
          <w:t>whites have greater op</w:t>
        </w:r>
        <w:r w:rsidR="002562A7">
          <w:rPr>
            <w:rFonts w:ascii="Times New Roman" w:hAnsi="Times New Roman" w:cs="Times New Roman"/>
            <w:sz w:val="24"/>
            <w:szCs w:val="24"/>
          </w:rPr>
          <w:t xml:space="preserve">portunity overall and thus have </w:t>
        </w:r>
        <w:r w:rsidR="002562A7" w:rsidRPr="002562A7">
          <w:rPr>
            <w:rFonts w:ascii="Times New Roman" w:hAnsi="Times New Roman" w:cs="Times New Roman"/>
            <w:sz w:val="24"/>
            <w:szCs w:val="24"/>
          </w:rPr>
          <w:t>more to lose.</w:t>
        </w:r>
        <w:r w:rsidR="00474159">
          <w:rPr>
            <w:rFonts w:ascii="Times New Roman" w:hAnsi="Times New Roman" w:cs="Times New Roman"/>
            <w:sz w:val="24"/>
            <w:szCs w:val="24"/>
          </w:rPr>
          <w:t>”</w:t>
        </w:r>
      </w:ins>
      <w:ins w:id="133" w:author="Sarah Shannon" w:date="2020-05-20T15:49:00Z">
        <w:r w:rsidR="002562A7">
          <w:rPr>
            <w:rFonts w:ascii="Times New Roman" w:hAnsi="Times New Roman" w:cs="Times New Roman"/>
            <w:sz w:val="24"/>
            <w:szCs w:val="24"/>
          </w:rPr>
          <w:t xml:space="preserve"> </w:t>
        </w:r>
      </w:ins>
      <w:proofErr w:type="gramStart"/>
      <w:r w:rsidR="002E60C4" w:rsidRPr="0022102D">
        <w:rPr>
          <w:rFonts w:ascii="Times New Roman" w:hAnsi="Times New Roman" w:cs="Times New Roman"/>
          <w:sz w:val="24"/>
          <w:szCs w:val="24"/>
        </w:rPr>
        <w:t>In</w:t>
      </w:r>
      <w:proofErr w:type="gramEnd"/>
      <w:r w:rsidR="002E60C4" w:rsidRPr="0022102D">
        <w:rPr>
          <w:rFonts w:ascii="Times New Roman" w:hAnsi="Times New Roman" w:cs="Times New Roman"/>
          <w:sz w:val="24"/>
          <w:szCs w:val="24"/>
        </w:rPr>
        <w:t xml:space="preserve"> this sense, </w:t>
      </w:r>
      <w:r w:rsidR="003C0307" w:rsidRPr="0022102D">
        <w:rPr>
          <w:rFonts w:ascii="Times New Roman" w:hAnsi="Times New Roman" w:cs="Times New Roman"/>
          <w:sz w:val="24"/>
          <w:szCs w:val="24"/>
        </w:rPr>
        <w:t>sub</w:t>
      </w:r>
      <w:r w:rsidR="002E60C4" w:rsidRPr="0022102D">
        <w:rPr>
          <w:rFonts w:ascii="Times New Roman" w:hAnsi="Times New Roman" w:cs="Times New Roman"/>
          <w:sz w:val="24"/>
          <w:szCs w:val="24"/>
        </w:rPr>
        <w:t xml:space="preserve">groups </w:t>
      </w:r>
      <w:r w:rsidR="003C0307" w:rsidRPr="0022102D">
        <w:rPr>
          <w:rFonts w:ascii="Times New Roman" w:hAnsi="Times New Roman" w:cs="Times New Roman"/>
          <w:sz w:val="24"/>
          <w:szCs w:val="24"/>
        </w:rPr>
        <w:t xml:space="preserve">with lower </w:t>
      </w:r>
      <w:r w:rsidR="003C0307" w:rsidRPr="00607665">
        <w:rPr>
          <w:rFonts w:ascii="Times New Roman" w:hAnsi="Times New Roman" w:cs="Times New Roman"/>
          <w:i/>
          <w:sz w:val="24"/>
          <w:szCs w:val="24"/>
        </w:rPr>
        <w:t>levels</w:t>
      </w:r>
      <w:r w:rsidR="003C0307" w:rsidRPr="0022102D">
        <w:rPr>
          <w:rFonts w:ascii="Times New Roman" w:hAnsi="Times New Roman" w:cs="Times New Roman"/>
          <w:sz w:val="24"/>
          <w:szCs w:val="24"/>
        </w:rPr>
        <w:t xml:space="preserve"> of felony conviction </w:t>
      </w:r>
      <w:r w:rsidR="002E60C4" w:rsidRPr="0022102D">
        <w:rPr>
          <w:rFonts w:ascii="Times New Roman" w:hAnsi="Times New Roman" w:cs="Times New Roman"/>
          <w:sz w:val="24"/>
          <w:szCs w:val="24"/>
        </w:rPr>
        <w:t xml:space="preserve">may </w:t>
      </w:r>
      <w:r w:rsidR="003C0307" w:rsidRPr="0022102D">
        <w:rPr>
          <w:rFonts w:ascii="Times New Roman" w:hAnsi="Times New Roman" w:cs="Times New Roman"/>
          <w:sz w:val="24"/>
          <w:szCs w:val="24"/>
        </w:rPr>
        <w:t xml:space="preserve">experience greater negative </w:t>
      </w:r>
      <w:r w:rsidR="003C0307" w:rsidRPr="00607665">
        <w:rPr>
          <w:rFonts w:ascii="Times New Roman" w:hAnsi="Times New Roman" w:cs="Times New Roman"/>
          <w:i/>
          <w:sz w:val="24"/>
          <w:szCs w:val="24"/>
        </w:rPr>
        <w:t>effects</w:t>
      </w:r>
      <w:r w:rsidR="003C0307" w:rsidRPr="0022102D">
        <w:rPr>
          <w:rFonts w:ascii="Times New Roman" w:hAnsi="Times New Roman" w:cs="Times New Roman"/>
          <w:sz w:val="24"/>
          <w:szCs w:val="24"/>
        </w:rPr>
        <w:t xml:space="preserve"> in the labor market since </w:t>
      </w:r>
      <w:r w:rsidR="00D00A8B" w:rsidRPr="0022102D">
        <w:rPr>
          <w:rFonts w:ascii="Times New Roman" w:hAnsi="Times New Roman" w:cs="Times New Roman"/>
          <w:sz w:val="24"/>
          <w:szCs w:val="24"/>
        </w:rPr>
        <w:t>the felon label contradicts stereotypes that employers may typically rely on in making hiring decisions</w:t>
      </w:r>
      <w:r w:rsidR="002E60C4" w:rsidRPr="0022102D">
        <w:rPr>
          <w:rFonts w:ascii="Times New Roman" w:hAnsi="Times New Roman" w:cs="Times New Roman"/>
          <w:sz w:val="24"/>
          <w:szCs w:val="24"/>
        </w:rPr>
        <w:t xml:space="preserve">. </w:t>
      </w:r>
    </w:p>
    <w:p w14:paraId="61949229" w14:textId="77777777" w:rsidR="002D418A" w:rsidRPr="0022102D" w:rsidRDefault="002D418A" w:rsidP="002D418A">
      <w:pPr>
        <w:spacing w:line="480" w:lineRule="auto"/>
        <w:ind w:firstLine="720"/>
        <w:rPr>
          <w:moveTo w:id="134" w:author="Sarah Shannon" w:date="2020-05-20T15:32:00Z"/>
          <w:rFonts w:ascii="Times New Roman" w:hAnsi="Times New Roman" w:cs="Times New Roman"/>
          <w:sz w:val="24"/>
          <w:szCs w:val="24"/>
        </w:rPr>
      </w:pPr>
      <w:moveToRangeStart w:id="135" w:author="Sarah Shannon" w:date="2020-05-20T15:32:00Z" w:name="move40881172"/>
      <w:moveTo w:id="136" w:author="Sarah Shannon" w:date="2020-05-20T15:32:00Z">
        <w:r w:rsidRPr="0022102D">
          <w:rPr>
            <w:rFonts w:ascii="Times New Roman" w:hAnsi="Times New Roman" w:cs="Times New Roman"/>
            <w:sz w:val="24"/>
            <w:szCs w:val="24"/>
          </w:rPr>
          <w:t xml:space="preserve">On balance, theoretical and empirical scholarship suggest that the proliferation of criminal records should depress labor force participation at the aggregate-level. A negative effect of felony records on employment rates would be in line with prior research demonstrating the stigmatizing effects of a criminal record. Conversely, a null or positive effect could indicate that </w:t>
        </w:r>
        <w:r w:rsidRPr="0022102D">
          <w:rPr>
            <w:rFonts w:ascii="Times New Roman" w:hAnsi="Times New Roman" w:cs="Times New Roman"/>
            <w:sz w:val="24"/>
            <w:szCs w:val="24"/>
          </w:rPr>
          <w:lastRenderedPageBreak/>
          <w:t xml:space="preserve">compensating factors, such as work requirements </w:t>
        </w:r>
        <w:r>
          <w:rPr>
            <w:rFonts w:ascii="Times New Roman" w:hAnsi="Times New Roman" w:cs="Times New Roman"/>
            <w:sz w:val="24"/>
            <w:szCs w:val="24"/>
          </w:rPr>
          <w:t xml:space="preserve">tied to </w:t>
        </w:r>
        <w:r w:rsidRPr="0022102D">
          <w:rPr>
            <w:rFonts w:ascii="Times New Roman" w:hAnsi="Times New Roman" w:cs="Times New Roman"/>
            <w:sz w:val="24"/>
            <w:szCs w:val="24"/>
          </w:rPr>
          <w:t>probation or parole</w:t>
        </w:r>
        <w:r>
          <w:rPr>
            <w:rFonts w:ascii="Times New Roman" w:hAnsi="Times New Roman" w:cs="Times New Roman"/>
            <w:sz w:val="24"/>
            <w:szCs w:val="24"/>
          </w:rPr>
          <w:t xml:space="preserve"> status</w:t>
        </w:r>
        <w:r w:rsidRPr="0022102D">
          <w:rPr>
            <w:rFonts w:ascii="Times New Roman" w:hAnsi="Times New Roman" w:cs="Times New Roman"/>
            <w:sz w:val="24"/>
            <w:szCs w:val="24"/>
          </w:rPr>
          <w:t>,</w:t>
        </w:r>
        <w:r>
          <w:rPr>
            <w:rFonts w:ascii="Times New Roman" w:hAnsi="Times New Roman" w:cs="Times New Roman"/>
            <w:sz w:val="24"/>
            <w:szCs w:val="24"/>
          </w:rPr>
          <w:t xml:space="preserve"> offset</w:t>
        </w:r>
        <w:r w:rsidRPr="0022102D">
          <w:rPr>
            <w:rFonts w:ascii="Times New Roman" w:hAnsi="Times New Roman" w:cs="Times New Roman"/>
            <w:sz w:val="24"/>
            <w:szCs w:val="24"/>
          </w:rPr>
          <w:t xml:space="preserve"> the anticipated negative effects. Similarly, the population with felony convictions may already have such precarious labor force attachments that the felony label has a negligible impact in the aggregate. </w:t>
        </w:r>
      </w:moveTo>
    </w:p>
    <w:moveToRangeEnd w:id="135"/>
    <w:p w14:paraId="67B4D013" w14:textId="26C0BC93" w:rsidR="002920D0" w:rsidRPr="0022102D" w:rsidRDefault="001F24B3"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 xml:space="preserve">In the analysis that follows, we use a </w:t>
      </w:r>
      <w:del w:id="137" w:author="Aaron Sojourner" w:date="2020-05-12T16:11:00Z">
        <w:r w:rsidRPr="0022102D" w:rsidDel="00CD47EA">
          <w:rPr>
            <w:rFonts w:ascii="Times New Roman" w:hAnsi="Times New Roman" w:cs="Times New Roman"/>
            <w:sz w:val="24"/>
            <w:szCs w:val="24"/>
          </w:rPr>
          <w:delText>generalized differences-in-differences</w:delText>
        </w:r>
      </w:del>
      <w:ins w:id="138" w:author="Aaron Sojourner" w:date="2020-05-12T16:11:00Z">
        <w:r w:rsidR="00CD47EA">
          <w:rPr>
            <w:rFonts w:ascii="Times New Roman" w:hAnsi="Times New Roman" w:cs="Times New Roman"/>
            <w:sz w:val="24"/>
            <w:szCs w:val="24"/>
          </w:rPr>
          <w:t>two-way fixed-effect</w:t>
        </w:r>
      </w:ins>
      <w:r w:rsidRPr="0022102D">
        <w:rPr>
          <w:rFonts w:ascii="Times New Roman" w:hAnsi="Times New Roman" w:cs="Times New Roman"/>
          <w:sz w:val="24"/>
          <w:szCs w:val="24"/>
        </w:rPr>
        <w:t xml:space="preserve"> design on </w:t>
      </w:r>
      <w:del w:id="139" w:author="Aaron Sojourner" w:date="2020-05-12T16:11:00Z">
        <w:r w:rsidRPr="0022102D" w:rsidDel="00CD47EA">
          <w:rPr>
            <w:rFonts w:ascii="Times New Roman" w:hAnsi="Times New Roman" w:cs="Times New Roman"/>
            <w:sz w:val="24"/>
            <w:szCs w:val="24"/>
          </w:rPr>
          <w:delText xml:space="preserve">a </w:delText>
        </w:r>
      </w:del>
      <w:r w:rsidRPr="0022102D">
        <w:rPr>
          <w:rFonts w:ascii="Times New Roman" w:hAnsi="Times New Roman" w:cs="Times New Roman"/>
          <w:sz w:val="24"/>
          <w:szCs w:val="24"/>
        </w:rPr>
        <w:t>state-level</w:t>
      </w:r>
      <w:ins w:id="140" w:author="Aaron Sojourner" w:date="2020-05-12T16:11:00Z">
        <w:r w:rsidR="00CD47EA">
          <w:rPr>
            <w:rFonts w:ascii="Times New Roman" w:hAnsi="Times New Roman" w:cs="Times New Roman"/>
            <w:sz w:val="24"/>
            <w:szCs w:val="24"/>
          </w:rPr>
          <w:t>,</w:t>
        </w:r>
      </w:ins>
      <w:r w:rsidRPr="0022102D">
        <w:rPr>
          <w:rFonts w:ascii="Times New Roman" w:hAnsi="Times New Roman" w:cs="Times New Roman"/>
          <w:sz w:val="24"/>
          <w:szCs w:val="24"/>
        </w:rPr>
        <w:t xml:space="preserve"> pooled cross-sectional data </w:t>
      </w:r>
      <w:del w:id="141" w:author="Aaron Sojourner" w:date="2020-05-12T16:12:00Z">
        <w:r w:rsidRPr="0022102D" w:rsidDel="00CD47EA">
          <w:rPr>
            <w:rFonts w:ascii="Times New Roman" w:hAnsi="Times New Roman" w:cs="Times New Roman"/>
            <w:sz w:val="24"/>
            <w:szCs w:val="24"/>
          </w:rPr>
          <w:delText xml:space="preserve">set </w:delText>
        </w:r>
      </w:del>
      <w:r w:rsidRPr="0022102D">
        <w:rPr>
          <w:rFonts w:ascii="Times New Roman" w:hAnsi="Times New Roman" w:cs="Times New Roman"/>
          <w:sz w:val="24"/>
          <w:szCs w:val="24"/>
        </w:rPr>
        <w:t>that relates changes in states’ not-employed-rate (</w:t>
      </w:r>
      <w:proofErr w:type="spellStart"/>
      <w:r w:rsidRPr="0022102D">
        <w:rPr>
          <w:rFonts w:ascii="Times New Roman" w:hAnsi="Times New Roman" w:cs="Times New Roman"/>
          <w:i/>
          <w:sz w:val="24"/>
          <w:szCs w:val="24"/>
        </w:rPr>
        <w:t>Y</w:t>
      </w:r>
      <w:r w:rsidRPr="0022102D">
        <w:rPr>
          <w:rFonts w:ascii="Times New Roman" w:hAnsi="Times New Roman" w:cs="Times New Roman"/>
          <w:i/>
          <w:sz w:val="24"/>
          <w:szCs w:val="24"/>
          <w:vertAlign w:val="subscript"/>
        </w:rPr>
        <w:t>st</w:t>
      </w:r>
      <w:proofErr w:type="spellEnd"/>
      <w:r w:rsidRPr="0022102D">
        <w:rPr>
          <w:rFonts w:ascii="Times New Roman" w:hAnsi="Times New Roman" w:cs="Times New Roman"/>
          <w:sz w:val="24"/>
          <w:szCs w:val="24"/>
        </w:rPr>
        <w:t xml:space="preserve">) </w:t>
      </w:r>
      <w:del w:id="142" w:author="Aaron Sojourner" w:date="2020-05-12T16:11:00Z">
        <w:r w:rsidRPr="0022102D" w:rsidDel="00CD47EA">
          <w:rPr>
            <w:rFonts w:ascii="Times New Roman" w:hAnsi="Times New Roman" w:cs="Times New Roman"/>
            <w:sz w:val="24"/>
            <w:szCs w:val="24"/>
          </w:rPr>
          <w:delText xml:space="preserve">over </w:delText>
        </w:r>
      </w:del>
      <w:ins w:id="143" w:author="Aaron Sojourner" w:date="2020-05-12T16:11:00Z">
        <w:r w:rsidR="00CD47EA">
          <w:rPr>
            <w:rFonts w:ascii="Times New Roman" w:hAnsi="Times New Roman" w:cs="Times New Roman"/>
            <w:sz w:val="24"/>
            <w:szCs w:val="24"/>
          </w:rPr>
          <w:t>across years</w:t>
        </w:r>
      </w:ins>
      <w:del w:id="144" w:author="Aaron Sojourner" w:date="2020-05-12T16:11:00Z">
        <w:r w:rsidRPr="0022102D" w:rsidDel="00CD47EA">
          <w:rPr>
            <w:rFonts w:ascii="Times New Roman" w:hAnsi="Times New Roman" w:cs="Times New Roman"/>
            <w:sz w:val="24"/>
            <w:szCs w:val="24"/>
          </w:rPr>
          <w:delText>time</w:delText>
        </w:r>
      </w:del>
      <w:r w:rsidRPr="0022102D">
        <w:rPr>
          <w:rFonts w:ascii="Times New Roman" w:hAnsi="Times New Roman" w:cs="Times New Roman"/>
          <w:sz w:val="24"/>
          <w:szCs w:val="24"/>
        </w:rPr>
        <w:t xml:space="preserve"> to their change in share of adults in the community with a felony record (</w:t>
      </w:r>
      <w:proofErr w:type="spellStart"/>
      <w:r w:rsidRPr="0022102D">
        <w:rPr>
          <w:rFonts w:ascii="Times New Roman" w:hAnsi="Times New Roman" w:cs="Times New Roman"/>
          <w:i/>
          <w:sz w:val="24"/>
          <w:szCs w:val="24"/>
        </w:rPr>
        <w:t>F</w:t>
      </w:r>
      <w:r w:rsidRPr="0022102D">
        <w:rPr>
          <w:rFonts w:ascii="Times New Roman" w:hAnsi="Times New Roman" w:cs="Times New Roman"/>
          <w:i/>
          <w:sz w:val="24"/>
          <w:szCs w:val="24"/>
          <w:vertAlign w:val="subscript"/>
        </w:rPr>
        <w:t>st</w:t>
      </w:r>
      <w:proofErr w:type="spellEnd"/>
      <w:r w:rsidRPr="0022102D">
        <w:rPr>
          <w:rFonts w:ascii="Times New Roman" w:hAnsi="Times New Roman" w:cs="Times New Roman"/>
          <w:sz w:val="24"/>
          <w:szCs w:val="24"/>
        </w:rPr>
        <w:t>). We do so for the not-employed-rate for all adults age 18-54, then for several subgroups by race and sex to determine whether and for which groups the rise in felony records has impacted labor force participation rates in the United States.</w:t>
      </w:r>
    </w:p>
    <w:p w14:paraId="1E9F5C38" w14:textId="77777777" w:rsidR="00E07F1F" w:rsidRPr="0022102D" w:rsidRDefault="00E07F1F" w:rsidP="00601B33">
      <w:pPr>
        <w:spacing w:line="480" w:lineRule="auto"/>
        <w:rPr>
          <w:rFonts w:ascii="Times New Roman" w:hAnsi="Times New Roman" w:cs="Times New Roman"/>
          <w:b/>
          <w:sz w:val="24"/>
          <w:szCs w:val="24"/>
        </w:rPr>
      </w:pPr>
      <w:r w:rsidRPr="0022102D">
        <w:rPr>
          <w:rFonts w:ascii="Times New Roman" w:hAnsi="Times New Roman" w:cs="Times New Roman"/>
          <w:b/>
          <w:sz w:val="24"/>
          <w:szCs w:val="24"/>
        </w:rPr>
        <w:t>Data and Design</w:t>
      </w:r>
    </w:p>
    <w:p w14:paraId="3227FE29" w14:textId="4980B212" w:rsidR="005A4642" w:rsidRPr="0022102D" w:rsidRDefault="0032765E" w:rsidP="00607665">
      <w:pPr>
        <w:spacing w:line="480" w:lineRule="auto"/>
        <w:rPr>
          <w:rFonts w:ascii="Times New Roman" w:hAnsi="Times New Roman" w:cs="Times New Roman"/>
          <w:sz w:val="24"/>
          <w:szCs w:val="24"/>
        </w:rPr>
      </w:pPr>
      <w:r w:rsidRPr="0022102D">
        <w:rPr>
          <w:rFonts w:ascii="Times New Roman" w:hAnsi="Times New Roman" w:cs="Times New Roman"/>
          <w:sz w:val="24"/>
          <w:szCs w:val="24"/>
        </w:rPr>
        <w:tab/>
      </w:r>
      <w:r w:rsidR="00195803" w:rsidRPr="0022102D">
        <w:rPr>
          <w:rFonts w:ascii="Times New Roman" w:hAnsi="Times New Roman" w:cs="Times New Roman"/>
          <w:sz w:val="24"/>
          <w:szCs w:val="24"/>
        </w:rPr>
        <w:t xml:space="preserve">Our predictor of </w:t>
      </w:r>
      <w:r w:rsidR="00C07C1D" w:rsidRPr="0022102D">
        <w:rPr>
          <w:rFonts w:ascii="Times New Roman" w:hAnsi="Times New Roman" w:cs="Times New Roman"/>
          <w:sz w:val="24"/>
          <w:szCs w:val="24"/>
        </w:rPr>
        <w:t xml:space="preserve">primary </w:t>
      </w:r>
      <w:r w:rsidR="00195803" w:rsidRPr="0022102D">
        <w:rPr>
          <w:rFonts w:ascii="Times New Roman" w:hAnsi="Times New Roman" w:cs="Times New Roman"/>
          <w:sz w:val="24"/>
          <w:szCs w:val="24"/>
        </w:rPr>
        <w:t>interest is the share of the state-year adult (18+) population li</w:t>
      </w:r>
      <w:r w:rsidR="00796B35" w:rsidRPr="0022102D">
        <w:rPr>
          <w:rFonts w:ascii="Times New Roman" w:hAnsi="Times New Roman" w:cs="Times New Roman"/>
          <w:sz w:val="24"/>
          <w:szCs w:val="24"/>
        </w:rPr>
        <w:t>v</w:t>
      </w:r>
      <w:r w:rsidR="00195803" w:rsidRPr="0022102D">
        <w:rPr>
          <w:rFonts w:ascii="Times New Roman" w:hAnsi="Times New Roman" w:cs="Times New Roman"/>
          <w:sz w:val="24"/>
          <w:szCs w:val="24"/>
        </w:rPr>
        <w:t xml:space="preserve">ing in the community with a felony record </w:t>
      </w:r>
      <w:r w:rsidR="00C07C1D" w:rsidRPr="0022102D">
        <w:rPr>
          <w:rFonts w:ascii="Times New Roman" w:hAnsi="Times New Roman" w:cs="Times New Roman"/>
          <w:sz w:val="24"/>
          <w:szCs w:val="24"/>
        </w:rPr>
        <w:t xml:space="preserve">but </w:t>
      </w:r>
      <w:r w:rsidR="00195803" w:rsidRPr="0022102D">
        <w:rPr>
          <w:rFonts w:ascii="Times New Roman" w:hAnsi="Times New Roman" w:cs="Times New Roman"/>
          <w:sz w:val="24"/>
          <w:szCs w:val="24"/>
        </w:rPr>
        <w:t xml:space="preserve">no longer under supervision. </w:t>
      </w:r>
      <w:r w:rsidR="00796B35" w:rsidRPr="0022102D">
        <w:rPr>
          <w:rFonts w:ascii="Times New Roman" w:hAnsi="Times New Roman" w:cs="Times New Roman"/>
          <w:sz w:val="24"/>
          <w:szCs w:val="24"/>
        </w:rPr>
        <w:t xml:space="preserve">More specifically, </w:t>
      </w:r>
      <w:r w:rsidR="00300590" w:rsidRPr="0022102D">
        <w:rPr>
          <w:rFonts w:ascii="Times New Roman" w:hAnsi="Times New Roman" w:cs="Times New Roman"/>
          <w:sz w:val="24"/>
          <w:szCs w:val="24"/>
        </w:rPr>
        <w:t xml:space="preserve">we used </w:t>
      </w:r>
      <w:r w:rsidR="00796B35" w:rsidRPr="0022102D">
        <w:rPr>
          <w:rFonts w:ascii="Times New Roman" w:hAnsi="Times New Roman" w:cs="Times New Roman"/>
          <w:sz w:val="24"/>
          <w:szCs w:val="24"/>
        </w:rPr>
        <w:t>Shannon et al.</w:t>
      </w:r>
      <w:r w:rsidR="00300590" w:rsidRPr="0022102D">
        <w:rPr>
          <w:rFonts w:ascii="Times New Roman" w:hAnsi="Times New Roman" w:cs="Times New Roman"/>
          <w:sz w:val="24"/>
          <w:szCs w:val="24"/>
        </w:rPr>
        <w:t>’s</w:t>
      </w:r>
      <w:r w:rsidR="00796B35" w:rsidRPr="0022102D">
        <w:rPr>
          <w:rFonts w:ascii="Times New Roman" w:hAnsi="Times New Roman" w:cs="Times New Roman"/>
          <w:sz w:val="24"/>
          <w:szCs w:val="24"/>
        </w:rPr>
        <w:t xml:space="preserve"> </w:t>
      </w:r>
      <w:r w:rsidR="00300590" w:rsidRPr="0022102D">
        <w:rPr>
          <w:rFonts w:ascii="Times New Roman" w:hAnsi="Times New Roman" w:cs="Times New Roman"/>
          <w:sz w:val="24"/>
          <w:szCs w:val="24"/>
        </w:rPr>
        <w:t xml:space="preserve">(2017) annual state-level estimates generated using demographic life table methods. These estimates were </w:t>
      </w:r>
      <w:r w:rsidR="001368A1" w:rsidRPr="0022102D">
        <w:rPr>
          <w:rFonts w:ascii="Times New Roman" w:hAnsi="Times New Roman" w:cs="Times New Roman"/>
          <w:sz w:val="24"/>
          <w:szCs w:val="24"/>
        </w:rPr>
        <w:t xml:space="preserve">calculated </w:t>
      </w:r>
      <w:r w:rsidR="00300590" w:rsidRPr="0022102D">
        <w:rPr>
          <w:rFonts w:ascii="Times New Roman" w:hAnsi="Times New Roman" w:cs="Times New Roman"/>
          <w:sz w:val="24"/>
          <w:szCs w:val="24"/>
        </w:rPr>
        <w:t xml:space="preserve">by taking the </w:t>
      </w:r>
      <w:r w:rsidR="001368A1" w:rsidRPr="0022102D">
        <w:rPr>
          <w:rFonts w:ascii="Times New Roman" w:hAnsi="Times New Roman" w:cs="Times New Roman"/>
          <w:sz w:val="24"/>
          <w:szCs w:val="24"/>
        </w:rPr>
        <w:t xml:space="preserve">annual </w:t>
      </w:r>
      <w:r w:rsidR="00150CDB" w:rsidRPr="0022102D">
        <w:rPr>
          <w:rFonts w:ascii="Times New Roman" w:hAnsi="Times New Roman" w:cs="Times New Roman"/>
          <w:sz w:val="24"/>
          <w:szCs w:val="24"/>
        </w:rPr>
        <w:t>cohort of prison releases and felony probation entries from</w:t>
      </w:r>
      <w:r w:rsidR="00300590" w:rsidRPr="0022102D">
        <w:rPr>
          <w:rFonts w:ascii="Times New Roman" w:hAnsi="Times New Roman" w:cs="Times New Roman"/>
          <w:sz w:val="24"/>
          <w:szCs w:val="24"/>
        </w:rPr>
        <w:t xml:space="preserve"> each year </w:t>
      </w:r>
      <w:r w:rsidR="007D469F" w:rsidRPr="0022102D">
        <w:rPr>
          <w:rFonts w:ascii="Times New Roman" w:hAnsi="Times New Roman" w:cs="Times New Roman"/>
          <w:sz w:val="24"/>
          <w:szCs w:val="24"/>
        </w:rPr>
        <w:t xml:space="preserve">from </w:t>
      </w:r>
      <w:r w:rsidR="00150CDB" w:rsidRPr="0022102D">
        <w:rPr>
          <w:rFonts w:ascii="Times New Roman" w:hAnsi="Times New Roman" w:cs="Times New Roman"/>
          <w:sz w:val="24"/>
          <w:szCs w:val="24"/>
        </w:rPr>
        <w:t>1948</w:t>
      </w:r>
      <w:r w:rsidR="007D469F" w:rsidRPr="0022102D">
        <w:rPr>
          <w:rFonts w:ascii="Times New Roman" w:hAnsi="Times New Roman" w:cs="Times New Roman"/>
          <w:sz w:val="24"/>
          <w:szCs w:val="24"/>
        </w:rPr>
        <w:t xml:space="preserve"> to </w:t>
      </w:r>
      <w:r w:rsidR="00150CDB" w:rsidRPr="0022102D">
        <w:rPr>
          <w:rFonts w:ascii="Times New Roman" w:hAnsi="Times New Roman" w:cs="Times New Roman"/>
          <w:sz w:val="24"/>
          <w:szCs w:val="24"/>
        </w:rPr>
        <w:t xml:space="preserve">2010 </w:t>
      </w:r>
      <w:r w:rsidR="00796B35" w:rsidRPr="0022102D">
        <w:rPr>
          <w:rFonts w:ascii="Times New Roman" w:hAnsi="Times New Roman" w:cs="Times New Roman"/>
          <w:sz w:val="24"/>
          <w:szCs w:val="24"/>
        </w:rPr>
        <w:t xml:space="preserve">and </w:t>
      </w:r>
      <w:r w:rsidR="00300590" w:rsidRPr="0022102D">
        <w:rPr>
          <w:rFonts w:ascii="Times New Roman" w:hAnsi="Times New Roman" w:cs="Times New Roman"/>
          <w:sz w:val="24"/>
          <w:szCs w:val="24"/>
        </w:rPr>
        <w:t xml:space="preserve">adjusting </w:t>
      </w:r>
      <w:r w:rsidR="00150CDB" w:rsidRPr="0022102D">
        <w:rPr>
          <w:rFonts w:ascii="Times New Roman" w:hAnsi="Times New Roman" w:cs="Times New Roman"/>
          <w:sz w:val="24"/>
          <w:szCs w:val="24"/>
        </w:rPr>
        <w:t xml:space="preserve">for mortality, recidivism, mobility, and deportation. Each release cohort is </w:t>
      </w:r>
      <w:r w:rsidR="00300590" w:rsidRPr="0022102D">
        <w:rPr>
          <w:rFonts w:ascii="Times New Roman" w:hAnsi="Times New Roman" w:cs="Times New Roman"/>
          <w:sz w:val="24"/>
          <w:szCs w:val="24"/>
        </w:rPr>
        <w:t>adjusted in the same way</w:t>
      </w:r>
      <w:r w:rsidR="00150CDB" w:rsidRPr="0022102D">
        <w:rPr>
          <w:rFonts w:ascii="Times New Roman" w:hAnsi="Times New Roman" w:cs="Times New Roman"/>
          <w:sz w:val="24"/>
          <w:szCs w:val="24"/>
        </w:rPr>
        <w:t xml:space="preserve"> each subsequent year, and summed with each new cohort of releases.</w:t>
      </w:r>
      <w:r w:rsidR="00150CDB" w:rsidRPr="0022102D">
        <w:rPr>
          <w:rStyle w:val="FootnoteReference"/>
          <w:rFonts w:ascii="Times New Roman" w:hAnsi="Times New Roman" w:cs="Times New Roman"/>
          <w:sz w:val="24"/>
          <w:szCs w:val="24"/>
        </w:rPr>
        <w:footnoteReference w:id="1"/>
      </w:r>
      <w:r w:rsidR="00150CDB" w:rsidRPr="0022102D">
        <w:rPr>
          <w:rFonts w:ascii="Times New Roman" w:hAnsi="Times New Roman" w:cs="Times New Roman"/>
          <w:sz w:val="24"/>
          <w:szCs w:val="24"/>
        </w:rPr>
        <w:t xml:space="preserve"> </w:t>
      </w:r>
      <w:r w:rsidR="00195E4C" w:rsidRPr="0022102D">
        <w:rPr>
          <w:rFonts w:ascii="Times New Roman" w:hAnsi="Times New Roman" w:cs="Times New Roman"/>
          <w:sz w:val="24"/>
          <w:szCs w:val="24"/>
        </w:rPr>
        <w:t xml:space="preserve">These </w:t>
      </w:r>
      <w:r w:rsidR="005A7CD3" w:rsidRPr="0022102D">
        <w:rPr>
          <w:rFonts w:ascii="Times New Roman" w:hAnsi="Times New Roman" w:cs="Times New Roman"/>
          <w:sz w:val="24"/>
          <w:szCs w:val="24"/>
        </w:rPr>
        <w:t xml:space="preserve">annual </w:t>
      </w:r>
      <w:r w:rsidR="00195E4C" w:rsidRPr="0022102D">
        <w:rPr>
          <w:rFonts w:ascii="Times New Roman" w:hAnsi="Times New Roman" w:cs="Times New Roman"/>
          <w:sz w:val="24"/>
          <w:szCs w:val="24"/>
        </w:rPr>
        <w:t>state-level estimates of the population with a felony label offer a more</w:t>
      </w:r>
      <w:r w:rsidR="00796B35" w:rsidRPr="0022102D">
        <w:rPr>
          <w:rFonts w:ascii="Times New Roman" w:hAnsi="Times New Roman" w:cs="Times New Roman"/>
          <w:sz w:val="24"/>
          <w:szCs w:val="24"/>
        </w:rPr>
        <w:t>-</w:t>
      </w:r>
      <w:r w:rsidR="00195E4C" w:rsidRPr="0022102D">
        <w:rPr>
          <w:rFonts w:ascii="Times New Roman" w:hAnsi="Times New Roman" w:cs="Times New Roman"/>
          <w:sz w:val="24"/>
          <w:szCs w:val="24"/>
        </w:rPr>
        <w:t xml:space="preserve">comprehensive view of the reach of the criminal justice system that other </w:t>
      </w:r>
      <w:r w:rsidR="009537A3" w:rsidRPr="0022102D">
        <w:rPr>
          <w:rFonts w:ascii="Times New Roman" w:hAnsi="Times New Roman" w:cs="Times New Roman"/>
          <w:sz w:val="24"/>
          <w:szCs w:val="24"/>
        </w:rPr>
        <w:t>estimates, as</w:t>
      </w:r>
      <w:r w:rsidR="00D941A3" w:rsidRPr="0022102D">
        <w:rPr>
          <w:rFonts w:ascii="Times New Roman" w:hAnsi="Times New Roman" w:cs="Times New Roman"/>
          <w:sz w:val="24"/>
          <w:szCs w:val="24"/>
        </w:rPr>
        <w:t xml:space="preserve"> they encapsulate more </w:t>
      </w:r>
      <w:r w:rsidR="009537A3" w:rsidRPr="0022102D">
        <w:rPr>
          <w:rFonts w:ascii="Times New Roman" w:hAnsi="Times New Roman" w:cs="Times New Roman"/>
          <w:sz w:val="24"/>
          <w:szCs w:val="24"/>
        </w:rPr>
        <w:t>than</w:t>
      </w:r>
      <w:r w:rsidR="00D941A3" w:rsidRPr="0022102D">
        <w:rPr>
          <w:rFonts w:ascii="Times New Roman" w:hAnsi="Times New Roman" w:cs="Times New Roman"/>
          <w:sz w:val="24"/>
          <w:szCs w:val="24"/>
        </w:rPr>
        <w:t xml:space="preserve"> just one stage</w:t>
      </w:r>
      <w:r w:rsidR="009537A3" w:rsidRPr="0022102D">
        <w:rPr>
          <w:rFonts w:ascii="Times New Roman" w:hAnsi="Times New Roman" w:cs="Times New Roman"/>
          <w:sz w:val="24"/>
          <w:szCs w:val="24"/>
        </w:rPr>
        <w:t xml:space="preserve"> or </w:t>
      </w:r>
      <w:r w:rsidR="00150CDB" w:rsidRPr="0022102D">
        <w:rPr>
          <w:rFonts w:ascii="Times New Roman" w:hAnsi="Times New Roman" w:cs="Times New Roman"/>
          <w:sz w:val="24"/>
          <w:szCs w:val="24"/>
        </w:rPr>
        <w:t>event of</w:t>
      </w:r>
      <w:r w:rsidR="00D941A3" w:rsidRPr="0022102D">
        <w:rPr>
          <w:rFonts w:ascii="Times New Roman" w:hAnsi="Times New Roman" w:cs="Times New Roman"/>
          <w:sz w:val="24"/>
          <w:szCs w:val="24"/>
        </w:rPr>
        <w:t xml:space="preserve"> the criminal justice process</w:t>
      </w:r>
      <w:r w:rsidR="009537A3" w:rsidRPr="0022102D">
        <w:rPr>
          <w:rFonts w:ascii="Times New Roman" w:hAnsi="Times New Roman" w:cs="Times New Roman"/>
          <w:sz w:val="24"/>
          <w:szCs w:val="24"/>
        </w:rPr>
        <w:t xml:space="preserve"> (e.g.</w:t>
      </w:r>
      <w:r w:rsidR="00300590" w:rsidRPr="0022102D">
        <w:rPr>
          <w:rFonts w:ascii="Times New Roman" w:hAnsi="Times New Roman" w:cs="Times New Roman"/>
          <w:sz w:val="24"/>
          <w:szCs w:val="24"/>
        </w:rPr>
        <w:t>,</w:t>
      </w:r>
      <w:r w:rsidR="009537A3" w:rsidRPr="0022102D">
        <w:rPr>
          <w:rFonts w:ascii="Times New Roman" w:hAnsi="Times New Roman" w:cs="Times New Roman"/>
          <w:sz w:val="24"/>
          <w:szCs w:val="24"/>
        </w:rPr>
        <w:t xml:space="preserve"> arrest)</w:t>
      </w:r>
      <w:r w:rsidR="00D941A3" w:rsidRPr="0022102D">
        <w:rPr>
          <w:rFonts w:ascii="Times New Roman" w:hAnsi="Times New Roman" w:cs="Times New Roman"/>
          <w:sz w:val="24"/>
          <w:szCs w:val="24"/>
        </w:rPr>
        <w:t xml:space="preserve">. </w:t>
      </w:r>
      <w:r w:rsidR="009537A3" w:rsidRPr="0022102D">
        <w:rPr>
          <w:rFonts w:ascii="Times New Roman" w:hAnsi="Times New Roman" w:cs="Times New Roman"/>
          <w:sz w:val="24"/>
          <w:szCs w:val="24"/>
        </w:rPr>
        <w:t>T</w:t>
      </w:r>
      <w:r w:rsidR="00195E4C" w:rsidRPr="0022102D">
        <w:rPr>
          <w:rFonts w:ascii="Times New Roman" w:hAnsi="Times New Roman" w:cs="Times New Roman"/>
          <w:sz w:val="24"/>
          <w:szCs w:val="24"/>
        </w:rPr>
        <w:t>he</w:t>
      </w:r>
      <w:r w:rsidR="009537A3" w:rsidRPr="0022102D">
        <w:rPr>
          <w:rFonts w:ascii="Times New Roman" w:hAnsi="Times New Roman" w:cs="Times New Roman"/>
          <w:sz w:val="24"/>
          <w:szCs w:val="24"/>
        </w:rPr>
        <w:t xml:space="preserve"> estimates</w:t>
      </w:r>
      <w:r w:rsidR="00195E4C" w:rsidRPr="0022102D">
        <w:rPr>
          <w:rFonts w:ascii="Times New Roman" w:hAnsi="Times New Roman" w:cs="Times New Roman"/>
          <w:sz w:val="24"/>
          <w:szCs w:val="24"/>
        </w:rPr>
        <w:t xml:space="preserve"> include both those with prison </w:t>
      </w:r>
      <w:r w:rsidR="00195E4C" w:rsidRPr="0022102D">
        <w:rPr>
          <w:rFonts w:ascii="Times New Roman" w:hAnsi="Times New Roman" w:cs="Times New Roman"/>
          <w:sz w:val="24"/>
          <w:szCs w:val="24"/>
        </w:rPr>
        <w:lastRenderedPageBreak/>
        <w:t>experience (e.g., Pettit 2012)</w:t>
      </w:r>
      <w:r w:rsidR="00C076F9" w:rsidRPr="0022102D">
        <w:rPr>
          <w:rFonts w:ascii="Times New Roman" w:hAnsi="Times New Roman" w:cs="Times New Roman"/>
          <w:sz w:val="24"/>
          <w:szCs w:val="24"/>
        </w:rPr>
        <w:t xml:space="preserve"> and </w:t>
      </w:r>
      <w:r w:rsidR="00195E4C" w:rsidRPr="0022102D">
        <w:rPr>
          <w:rFonts w:ascii="Times New Roman" w:hAnsi="Times New Roman" w:cs="Times New Roman"/>
          <w:sz w:val="24"/>
          <w:szCs w:val="24"/>
        </w:rPr>
        <w:t xml:space="preserve">those </w:t>
      </w:r>
      <w:r w:rsidR="009537A3" w:rsidRPr="0022102D">
        <w:rPr>
          <w:rFonts w:ascii="Times New Roman" w:hAnsi="Times New Roman" w:cs="Times New Roman"/>
          <w:sz w:val="24"/>
          <w:szCs w:val="24"/>
        </w:rPr>
        <w:t xml:space="preserve">who have not served prison time </w:t>
      </w:r>
      <w:r w:rsidR="00C076F9" w:rsidRPr="0022102D">
        <w:rPr>
          <w:rFonts w:ascii="Times New Roman" w:hAnsi="Times New Roman" w:cs="Times New Roman"/>
          <w:sz w:val="24"/>
          <w:szCs w:val="24"/>
        </w:rPr>
        <w:t>but</w:t>
      </w:r>
      <w:r w:rsidR="0083614E" w:rsidRPr="0022102D">
        <w:rPr>
          <w:rFonts w:ascii="Times New Roman" w:hAnsi="Times New Roman" w:cs="Times New Roman"/>
          <w:sz w:val="24"/>
          <w:szCs w:val="24"/>
        </w:rPr>
        <w:t xml:space="preserve"> </w:t>
      </w:r>
      <w:r w:rsidR="009537A3" w:rsidRPr="0022102D">
        <w:rPr>
          <w:rFonts w:ascii="Times New Roman" w:hAnsi="Times New Roman" w:cs="Times New Roman"/>
          <w:sz w:val="24"/>
          <w:szCs w:val="24"/>
        </w:rPr>
        <w:t xml:space="preserve">may </w:t>
      </w:r>
      <w:r w:rsidR="00C076F9" w:rsidRPr="0022102D">
        <w:rPr>
          <w:rFonts w:ascii="Times New Roman" w:hAnsi="Times New Roman" w:cs="Times New Roman"/>
          <w:sz w:val="24"/>
          <w:szCs w:val="24"/>
        </w:rPr>
        <w:t xml:space="preserve">still </w:t>
      </w:r>
      <w:r w:rsidR="009537A3" w:rsidRPr="0022102D">
        <w:rPr>
          <w:rFonts w:ascii="Times New Roman" w:hAnsi="Times New Roman" w:cs="Times New Roman"/>
          <w:sz w:val="24"/>
          <w:szCs w:val="24"/>
        </w:rPr>
        <w:t xml:space="preserve">suffer </w:t>
      </w:r>
      <w:r w:rsidR="0083614E" w:rsidRPr="0022102D">
        <w:rPr>
          <w:rFonts w:ascii="Times New Roman" w:hAnsi="Times New Roman" w:cs="Times New Roman"/>
          <w:sz w:val="24"/>
          <w:szCs w:val="24"/>
        </w:rPr>
        <w:t>labor-market</w:t>
      </w:r>
      <w:r w:rsidR="009537A3" w:rsidRPr="0022102D">
        <w:rPr>
          <w:rFonts w:ascii="Times New Roman" w:hAnsi="Times New Roman" w:cs="Times New Roman"/>
          <w:sz w:val="24"/>
          <w:szCs w:val="24"/>
        </w:rPr>
        <w:t xml:space="preserve"> consequences of a felony </w:t>
      </w:r>
      <w:r w:rsidR="0083614E" w:rsidRPr="0022102D">
        <w:rPr>
          <w:rFonts w:ascii="Times New Roman" w:hAnsi="Times New Roman" w:cs="Times New Roman"/>
          <w:sz w:val="24"/>
          <w:szCs w:val="24"/>
        </w:rPr>
        <w:t>record</w:t>
      </w:r>
      <w:r w:rsidR="009537A3" w:rsidRPr="0022102D">
        <w:rPr>
          <w:rFonts w:ascii="Times New Roman" w:hAnsi="Times New Roman" w:cs="Times New Roman"/>
          <w:sz w:val="24"/>
          <w:szCs w:val="24"/>
        </w:rPr>
        <w:t xml:space="preserve">. </w:t>
      </w:r>
      <w:r w:rsidR="00C076F9" w:rsidRPr="0022102D">
        <w:rPr>
          <w:rFonts w:ascii="Times New Roman" w:hAnsi="Times New Roman" w:cs="Times New Roman"/>
          <w:sz w:val="24"/>
          <w:szCs w:val="24"/>
        </w:rPr>
        <w:t>The</w:t>
      </w:r>
      <w:r w:rsidR="00C07C1D" w:rsidRPr="0022102D">
        <w:rPr>
          <w:rFonts w:ascii="Times New Roman" w:hAnsi="Times New Roman" w:cs="Times New Roman"/>
          <w:sz w:val="24"/>
          <w:szCs w:val="24"/>
        </w:rPr>
        <w:t xml:space="preserve"> variable excludes those currently under correctional supervision. </w:t>
      </w:r>
      <w:r w:rsidR="00195803" w:rsidRPr="0022102D">
        <w:rPr>
          <w:rFonts w:ascii="Times New Roman" w:hAnsi="Times New Roman" w:cs="Times New Roman"/>
          <w:sz w:val="24"/>
          <w:szCs w:val="24"/>
        </w:rPr>
        <w:t>On average</w:t>
      </w:r>
      <w:r w:rsidR="00C076F9" w:rsidRPr="0022102D">
        <w:rPr>
          <w:rFonts w:ascii="Times New Roman" w:hAnsi="Times New Roman" w:cs="Times New Roman"/>
          <w:sz w:val="24"/>
          <w:szCs w:val="24"/>
        </w:rPr>
        <w:t xml:space="preserve"> across </w:t>
      </w:r>
      <w:r w:rsidR="00640723" w:rsidRPr="0022102D">
        <w:rPr>
          <w:rFonts w:ascii="Times New Roman" w:hAnsi="Times New Roman" w:cs="Times New Roman"/>
          <w:sz w:val="24"/>
          <w:szCs w:val="24"/>
        </w:rPr>
        <w:t>our sample of</w:t>
      </w:r>
      <w:r w:rsidR="00C076F9" w:rsidRPr="0022102D">
        <w:rPr>
          <w:rFonts w:ascii="Times New Roman" w:hAnsi="Times New Roman" w:cs="Times New Roman"/>
          <w:sz w:val="24"/>
          <w:szCs w:val="24"/>
        </w:rPr>
        <w:t xml:space="preserve"> state-years</w:t>
      </w:r>
      <w:r w:rsidR="00195803" w:rsidRPr="0022102D">
        <w:rPr>
          <w:rFonts w:ascii="Times New Roman" w:hAnsi="Times New Roman" w:cs="Times New Roman"/>
          <w:sz w:val="24"/>
          <w:szCs w:val="24"/>
        </w:rPr>
        <w:t xml:space="preserve">, </w:t>
      </w:r>
      <w:r w:rsidR="00464DEB" w:rsidRPr="0022102D">
        <w:rPr>
          <w:rFonts w:ascii="Times New Roman" w:hAnsi="Times New Roman" w:cs="Times New Roman"/>
          <w:sz w:val="24"/>
          <w:szCs w:val="24"/>
        </w:rPr>
        <w:t>about 4.3</w:t>
      </w:r>
      <w:r w:rsidR="00640723" w:rsidRPr="0022102D">
        <w:rPr>
          <w:rFonts w:ascii="Times New Roman" w:hAnsi="Times New Roman" w:cs="Times New Roman"/>
          <w:sz w:val="24"/>
          <w:szCs w:val="24"/>
        </w:rPr>
        <w:t xml:space="preserve"> percent</w:t>
      </w:r>
      <w:r w:rsidR="00195803" w:rsidRPr="0022102D">
        <w:rPr>
          <w:rFonts w:ascii="Times New Roman" w:hAnsi="Times New Roman" w:cs="Times New Roman"/>
          <w:sz w:val="24"/>
          <w:szCs w:val="24"/>
        </w:rPr>
        <w:t xml:space="preserve"> of adults have a felony </w:t>
      </w:r>
      <w:r w:rsidR="00C07C1D" w:rsidRPr="0022102D">
        <w:rPr>
          <w:rFonts w:ascii="Times New Roman" w:hAnsi="Times New Roman" w:cs="Times New Roman"/>
          <w:sz w:val="24"/>
          <w:szCs w:val="24"/>
        </w:rPr>
        <w:t>history</w:t>
      </w:r>
      <w:r w:rsidR="00640723" w:rsidRPr="0022102D">
        <w:rPr>
          <w:rFonts w:ascii="Times New Roman" w:hAnsi="Times New Roman" w:cs="Times New Roman"/>
          <w:sz w:val="24"/>
          <w:szCs w:val="24"/>
        </w:rPr>
        <w:t xml:space="preserve">, with a standard deviation of 1.7 percentage points, </w:t>
      </w:r>
      <w:r w:rsidR="00195803" w:rsidRPr="0022102D">
        <w:rPr>
          <w:rFonts w:ascii="Times New Roman" w:hAnsi="Times New Roman" w:cs="Times New Roman"/>
          <w:sz w:val="24"/>
          <w:szCs w:val="24"/>
        </w:rPr>
        <w:t>a</w:t>
      </w:r>
      <w:r w:rsidR="00640723" w:rsidRPr="0022102D">
        <w:rPr>
          <w:rFonts w:ascii="Times New Roman" w:hAnsi="Times New Roman" w:cs="Times New Roman"/>
          <w:sz w:val="24"/>
          <w:szCs w:val="24"/>
        </w:rPr>
        <w:t xml:space="preserve"> </w:t>
      </w:r>
      <w:r w:rsidR="00195803" w:rsidRPr="0022102D">
        <w:rPr>
          <w:rFonts w:ascii="Times New Roman" w:hAnsi="Times New Roman" w:cs="Times New Roman"/>
          <w:sz w:val="24"/>
          <w:szCs w:val="24"/>
        </w:rPr>
        <w:t xml:space="preserve">minimum of </w:t>
      </w:r>
      <w:r w:rsidR="00464DEB" w:rsidRPr="0022102D">
        <w:rPr>
          <w:rFonts w:ascii="Times New Roman" w:hAnsi="Times New Roman" w:cs="Times New Roman"/>
          <w:sz w:val="24"/>
          <w:szCs w:val="24"/>
        </w:rPr>
        <w:t>1.2</w:t>
      </w:r>
      <w:r w:rsidR="00640723" w:rsidRPr="0022102D">
        <w:rPr>
          <w:rFonts w:ascii="Times New Roman" w:hAnsi="Times New Roman" w:cs="Times New Roman"/>
          <w:sz w:val="24"/>
          <w:szCs w:val="24"/>
        </w:rPr>
        <w:t xml:space="preserve"> percent</w:t>
      </w:r>
      <w:r w:rsidR="00195803" w:rsidRPr="0022102D">
        <w:rPr>
          <w:rFonts w:ascii="Times New Roman" w:hAnsi="Times New Roman" w:cs="Times New Roman"/>
          <w:sz w:val="24"/>
          <w:szCs w:val="24"/>
        </w:rPr>
        <w:t xml:space="preserve"> and a max</w:t>
      </w:r>
      <w:r w:rsidR="00640723" w:rsidRPr="0022102D">
        <w:rPr>
          <w:rFonts w:ascii="Times New Roman" w:hAnsi="Times New Roman" w:cs="Times New Roman"/>
          <w:sz w:val="24"/>
          <w:szCs w:val="24"/>
        </w:rPr>
        <w:t>imum</w:t>
      </w:r>
      <w:r w:rsidR="00195803" w:rsidRPr="0022102D">
        <w:rPr>
          <w:rFonts w:ascii="Times New Roman" w:hAnsi="Times New Roman" w:cs="Times New Roman"/>
          <w:sz w:val="24"/>
          <w:szCs w:val="24"/>
        </w:rPr>
        <w:t xml:space="preserve"> of </w:t>
      </w:r>
      <w:r w:rsidR="00464DEB" w:rsidRPr="0022102D">
        <w:rPr>
          <w:rFonts w:ascii="Times New Roman" w:hAnsi="Times New Roman" w:cs="Times New Roman"/>
          <w:sz w:val="24"/>
          <w:szCs w:val="24"/>
        </w:rPr>
        <w:t>12.3</w:t>
      </w:r>
      <w:r w:rsidR="00640723" w:rsidRPr="0022102D">
        <w:rPr>
          <w:rFonts w:ascii="Times New Roman" w:hAnsi="Times New Roman" w:cs="Times New Roman"/>
          <w:sz w:val="24"/>
          <w:szCs w:val="24"/>
        </w:rPr>
        <w:t xml:space="preserve"> percent</w:t>
      </w:r>
      <w:r w:rsidR="00464DEB" w:rsidRPr="0022102D">
        <w:rPr>
          <w:rFonts w:ascii="Times New Roman" w:hAnsi="Times New Roman" w:cs="Times New Roman"/>
          <w:sz w:val="24"/>
          <w:szCs w:val="24"/>
        </w:rPr>
        <w:t xml:space="preserve"> (</w:t>
      </w:r>
      <w:r w:rsidR="00195803" w:rsidRPr="0022102D">
        <w:rPr>
          <w:rFonts w:ascii="Times New Roman" w:hAnsi="Times New Roman" w:cs="Times New Roman"/>
          <w:sz w:val="24"/>
          <w:szCs w:val="24"/>
        </w:rPr>
        <w:t>Table 1).</w:t>
      </w:r>
      <w:r w:rsidR="00476FD6" w:rsidRPr="0022102D">
        <w:rPr>
          <w:rFonts w:ascii="Times New Roman" w:hAnsi="Times New Roman" w:cs="Times New Roman"/>
          <w:sz w:val="24"/>
          <w:szCs w:val="24"/>
        </w:rPr>
        <w:t xml:space="preserve"> </w:t>
      </w:r>
    </w:p>
    <w:p w14:paraId="28D2DE75" w14:textId="3CAD0618" w:rsidR="005A4642" w:rsidRPr="0022102D" w:rsidRDefault="005A4642" w:rsidP="00607665">
      <w:pPr>
        <w:spacing w:line="480" w:lineRule="auto"/>
        <w:rPr>
          <w:rFonts w:ascii="Times New Roman" w:hAnsi="Times New Roman" w:cs="Times New Roman"/>
          <w:sz w:val="24"/>
          <w:szCs w:val="24"/>
        </w:rPr>
      </w:pPr>
      <w:r w:rsidRPr="0022102D">
        <w:rPr>
          <w:rFonts w:ascii="Times New Roman" w:hAnsi="Times New Roman" w:cs="Times New Roman"/>
          <w:noProof/>
          <w:sz w:val="24"/>
          <w:szCs w:val="24"/>
        </w:rPr>
        <w:drawing>
          <wp:inline distT="0" distB="0" distL="0" distR="0" wp14:anchorId="54CFAD85" wp14:editId="38C9D435">
            <wp:extent cx="5943600" cy="31433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43395"/>
                    </a:xfrm>
                    <a:prstGeom prst="rect">
                      <a:avLst/>
                    </a:prstGeom>
                  </pic:spPr>
                </pic:pic>
              </a:graphicData>
            </a:graphic>
          </wp:inline>
        </w:drawing>
      </w:r>
    </w:p>
    <w:p w14:paraId="6C6CDCE0" w14:textId="6F5AED00" w:rsidR="00195E4C" w:rsidRPr="0022102D" w:rsidRDefault="00E75DA7"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 xml:space="preserve">Figure </w:t>
      </w:r>
      <w:r w:rsidR="00476FD6" w:rsidRPr="0022102D">
        <w:rPr>
          <w:rFonts w:ascii="Times New Roman" w:hAnsi="Times New Roman" w:cs="Times New Roman"/>
          <w:sz w:val="24"/>
          <w:szCs w:val="24"/>
        </w:rPr>
        <w:t>1</w:t>
      </w:r>
      <w:r w:rsidRPr="0022102D">
        <w:rPr>
          <w:rFonts w:ascii="Times New Roman" w:hAnsi="Times New Roman" w:cs="Times New Roman"/>
          <w:sz w:val="24"/>
          <w:szCs w:val="24"/>
        </w:rPr>
        <w:t xml:space="preserve"> displays the spatial distribution of felony </w:t>
      </w:r>
      <w:r w:rsidR="00517944" w:rsidRPr="0022102D">
        <w:rPr>
          <w:rFonts w:ascii="Times New Roman" w:hAnsi="Times New Roman" w:cs="Times New Roman"/>
          <w:sz w:val="24"/>
          <w:szCs w:val="24"/>
        </w:rPr>
        <w:t xml:space="preserve">history rates </w:t>
      </w:r>
      <w:r w:rsidRPr="0022102D">
        <w:rPr>
          <w:rFonts w:ascii="Times New Roman" w:hAnsi="Times New Roman" w:cs="Times New Roman"/>
          <w:sz w:val="24"/>
          <w:szCs w:val="24"/>
        </w:rPr>
        <w:t>in 2010</w:t>
      </w:r>
      <w:r w:rsidR="009853F5" w:rsidRPr="0022102D">
        <w:rPr>
          <w:rFonts w:ascii="Times New Roman" w:hAnsi="Times New Roman" w:cs="Times New Roman"/>
          <w:sz w:val="24"/>
          <w:szCs w:val="24"/>
        </w:rPr>
        <w:t xml:space="preserve"> as a percentage of the adult population with a felony record</w:t>
      </w:r>
      <w:r w:rsidRPr="0022102D">
        <w:rPr>
          <w:rFonts w:ascii="Times New Roman" w:hAnsi="Times New Roman" w:cs="Times New Roman"/>
          <w:sz w:val="24"/>
          <w:szCs w:val="24"/>
        </w:rPr>
        <w:t>. States such as Georgia and Florida stand out with percentages above 10</w:t>
      </w:r>
      <w:r w:rsidR="00640723" w:rsidRPr="0022102D">
        <w:rPr>
          <w:rFonts w:ascii="Times New Roman" w:hAnsi="Times New Roman" w:cs="Times New Roman"/>
          <w:sz w:val="24"/>
          <w:szCs w:val="24"/>
        </w:rPr>
        <w:t xml:space="preserve"> percent</w:t>
      </w:r>
      <w:r w:rsidRPr="0022102D">
        <w:rPr>
          <w:rFonts w:ascii="Times New Roman" w:hAnsi="Times New Roman" w:cs="Times New Roman"/>
          <w:sz w:val="24"/>
          <w:szCs w:val="24"/>
        </w:rPr>
        <w:t xml:space="preserve">, and the Northeast U.S. is marked by relatively low percentages </w:t>
      </w:r>
      <w:r w:rsidR="009853F5" w:rsidRPr="0022102D">
        <w:rPr>
          <w:rFonts w:ascii="Times New Roman" w:hAnsi="Times New Roman" w:cs="Times New Roman"/>
          <w:sz w:val="24"/>
          <w:szCs w:val="24"/>
        </w:rPr>
        <w:t xml:space="preserve">(2-3 percent) </w:t>
      </w:r>
      <w:r w:rsidRPr="0022102D">
        <w:rPr>
          <w:rFonts w:ascii="Times New Roman" w:hAnsi="Times New Roman" w:cs="Times New Roman"/>
          <w:sz w:val="24"/>
          <w:szCs w:val="24"/>
        </w:rPr>
        <w:t xml:space="preserve">of individuals with felony records. </w:t>
      </w:r>
    </w:p>
    <w:p w14:paraId="27627E41" w14:textId="6F63BFAE" w:rsidR="00E75DA7" w:rsidRPr="0022102D" w:rsidRDefault="00D22A21" w:rsidP="00601B33">
      <w:pPr>
        <w:spacing w:line="480" w:lineRule="auto"/>
        <w:jc w:val="right"/>
        <w:rPr>
          <w:rFonts w:ascii="Times New Roman" w:hAnsi="Times New Roman" w:cs="Times New Roman"/>
          <w:sz w:val="24"/>
          <w:szCs w:val="24"/>
        </w:rPr>
      </w:pPr>
      <w:r w:rsidRPr="0022102D">
        <w:rPr>
          <w:rFonts w:ascii="Times New Roman" w:hAnsi="Times New Roman" w:cs="Times New Roman"/>
          <w:noProof/>
          <w:sz w:val="24"/>
          <w:szCs w:val="24"/>
        </w:rPr>
        <w:lastRenderedPageBreak/>
        <w:drawing>
          <wp:inline distT="0" distB="0" distL="0" distR="0" wp14:anchorId="60BD7A75" wp14:editId="58F5FE11">
            <wp:extent cx="5372850" cy="38867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fel_1988-2010.png"/>
                    <pic:cNvPicPr/>
                  </pic:nvPicPr>
                  <pic:blipFill>
                    <a:blip r:embed="rId11">
                      <a:extLst>
                        <a:ext uri="{28A0092B-C50C-407E-A947-70E740481C1C}">
                          <a14:useLocalDpi xmlns:a14="http://schemas.microsoft.com/office/drawing/2010/main" val="0"/>
                        </a:ext>
                      </a:extLst>
                    </a:blip>
                    <a:stretch>
                      <a:fillRect/>
                    </a:stretch>
                  </pic:blipFill>
                  <pic:spPr>
                    <a:xfrm>
                      <a:off x="0" y="0"/>
                      <a:ext cx="5372850" cy="3886742"/>
                    </a:xfrm>
                    <a:prstGeom prst="rect">
                      <a:avLst/>
                    </a:prstGeom>
                  </pic:spPr>
                </pic:pic>
              </a:graphicData>
            </a:graphic>
          </wp:inline>
        </w:drawing>
      </w:r>
    </w:p>
    <w:p w14:paraId="3DA93B1A" w14:textId="4CB03667" w:rsidR="00CF059E" w:rsidRPr="0022102D" w:rsidRDefault="00B86DB1" w:rsidP="00601B33">
      <w:pPr>
        <w:spacing w:line="480" w:lineRule="auto"/>
        <w:rPr>
          <w:rFonts w:ascii="Times New Roman" w:hAnsi="Times New Roman" w:cs="Times New Roman"/>
          <w:sz w:val="24"/>
          <w:szCs w:val="24"/>
        </w:rPr>
      </w:pPr>
      <w:r w:rsidRPr="0022102D">
        <w:rPr>
          <w:rFonts w:ascii="Times New Roman" w:hAnsi="Times New Roman" w:cs="Times New Roman"/>
          <w:sz w:val="24"/>
          <w:szCs w:val="24"/>
        </w:rPr>
        <w:tab/>
      </w:r>
      <w:r w:rsidR="00CF059E" w:rsidRPr="0022102D">
        <w:rPr>
          <w:rFonts w:ascii="Times New Roman" w:hAnsi="Times New Roman" w:cs="Times New Roman"/>
          <w:sz w:val="24"/>
          <w:szCs w:val="24"/>
        </w:rPr>
        <w:t xml:space="preserve">In addition to the spatial variation depicted in Figure </w:t>
      </w:r>
      <w:r w:rsidR="00476FD6" w:rsidRPr="0022102D">
        <w:rPr>
          <w:rFonts w:ascii="Times New Roman" w:hAnsi="Times New Roman" w:cs="Times New Roman"/>
          <w:sz w:val="24"/>
          <w:szCs w:val="24"/>
        </w:rPr>
        <w:t>1</w:t>
      </w:r>
      <w:r w:rsidR="00CF059E" w:rsidRPr="0022102D">
        <w:rPr>
          <w:rFonts w:ascii="Times New Roman" w:hAnsi="Times New Roman" w:cs="Times New Roman"/>
          <w:sz w:val="24"/>
          <w:szCs w:val="24"/>
        </w:rPr>
        <w:t xml:space="preserve">, felony history shares have changed </w:t>
      </w:r>
      <w:r w:rsidR="00CA2096" w:rsidRPr="0022102D">
        <w:rPr>
          <w:rFonts w:ascii="Times New Roman" w:hAnsi="Times New Roman" w:cs="Times New Roman"/>
          <w:sz w:val="24"/>
          <w:szCs w:val="24"/>
        </w:rPr>
        <w:t xml:space="preserve">over time at divergent rates across the </w:t>
      </w:r>
      <w:r w:rsidR="00C076F9" w:rsidRPr="0022102D">
        <w:rPr>
          <w:rFonts w:ascii="Times New Roman" w:hAnsi="Times New Roman" w:cs="Times New Roman"/>
          <w:sz w:val="24"/>
          <w:szCs w:val="24"/>
        </w:rPr>
        <w:t>states</w:t>
      </w:r>
      <w:r w:rsidR="00CF059E" w:rsidRPr="0022102D">
        <w:rPr>
          <w:rFonts w:ascii="Times New Roman" w:hAnsi="Times New Roman" w:cs="Times New Roman"/>
          <w:sz w:val="24"/>
          <w:szCs w:val="24"/>
        </w:rPr>
        <w:t xml:space="preserve">. Figure </w:t>
      </w:r>
      <w:r w:rsidR="00476FD6" w:rsidRPr="0022102D">
        <w:rPr>
          <w:rFonts w:ascii="Times New Roman" w:hAnsi="Times New Roman" w:cs="Times New Roman"/>
          <w:sz w:val="24"/>
          <w:szCs w:val="24"/>
        </w:rPr>
        <w:t>2</w:t>
      </w:r>
      <w:r w:rsidR="00CF059E" w:rsidRPr="0022102D">
        <w:rPr>
          <w:rFonts w:ascii="Times New Roman" w:hAnsi="Times New Roman" w:cs="Times New Roman"/>
          <w:sz w:val="24"/>
          <w:szCs w:val="24"/>
        </w:rPr>
        <w:t xml:space="preserve"> presents both state and time variation in state-level felony history share. </w:t>
      </w:r>
      <w:r w:rsidR="00D20030" w:rsidRPr="0022102D">
        <w:rPr>
          <w:rFonts w:ascii="Times New Roman" w:hAnsi="Times New Roman" w:cs="Times New Roman"/>
          <w:sz w:val="24"/>
          <w:szCs w:val="24"/>
        </w:rPr>
        <w:t>Each line represents a</w:t>
      </w:r>
      <w:r w:rsidR="00CA2096" w:rsidRPr="0022102D">
        <w:rPr>
          <w:rFonts w:ascii="Times New Roman" w:hAnsi="Times New Roman" w:cs="Times New Roman"/>
          <w:sz w:val="24"/>
          <w:szCs w:val="24"/>
        </w:rPr>
        <w:t xml:space="preserve">n individual </w:t>
      </w:r>
      <w:r w:rsidR="00D20030" w:rsidRPr="0022102D">
        <w:rPr>
          <w:rFonts w:ascii="Times New Roman" w:hAnsi="Times New Roman" w:cs="Times New Roman"/>
          <w:sz w:val="24"/>
          <w:szCs w:val="24"/>
        </w:rPr>
        <w:t xml:space="preserve">state’s felony history share. </w:t>
      </w:r>
      <w:r w:rsidR="00C076F9" w:rsidRPr="0022102D">
        <w:rPr>
          <w:rFonts w:ascii="Times New Roman" w:hAnsi="Times New Roman" w:cs="Times New Roman"/>
          <w:sz w:val="24"/>
          <w:szCs w:val="24"/>
        </w:rPr>
        <w:t>Though a</w:t>
      </w:r>
      <w:r w:rsidR="00D20030" w:rsidRPr="0022102D">
        <w:rPr>
          <w:rFonts w:ascii="Times New Roman" w:hAnsi="Times New Roman" w:cs="Times New Roman"/>
          <w:sz w:val="24"/>
          <w:szCs w:val="24"/>
        </w:rPr>
        <w:t xml:space="preserve">ll states </w:t>
      </w:r>
      <w:r w:rsidR="00CA2096" w:rsidRPr="0022102D">
        <w:rPr>
          <w:rFonts w:ascii="Times New Roman" w:hAnsi="Times New Roman" w:cs="Times New Roman"/>
          <w:sz w:val="24"/>
          <w:szCs w:val="24"/>
        </w:rPr>
        <w:t xml:space="preserve">demonstrate </w:t>
      </w:r>
      <w:r w:rsidR="00D20030" w:rsidRPr="0022102D">
        <w:rPr>
          <w:rFonts w:ascii="Times New Roman" w:hAnsi="Times New Roman" w:cs="Times New Roman"/>
          <w:sz w:val="24"/>
          <w:szCs w:val="24"/>
        </w:rPr>
        <w:t>upward trajector</w:t>
      </w:r>
      <w:r w:rsidR="00C076F9" w:rsidRPr="0022102D">
        <w:rPr>
          <w:rFonts w:ascii="Times New Roman" w:hAnsi="Times New Roman" w:cs="Times New Roman"/>
          <w:sz w:val="24"/>
          <w:szCs w:val="24"/>
        </w:rPr>
        <w:t>ies</w:t>
      </w:r>
      <w:r w:rsidR="00D20030" w:rsidRPr="0022102D">
        <w:rPr>
          <w:rFonts w:ascii="Times New Roman" w:hAnsi="Times New Roman" w:cs="Times New Roman"/>
          <w:sz w:val="24"/>
          <w:szCs w:val="24"/>
        </w:rPr>
        <w:t xml:space="preserve"> over the period, the rates of growth </w:t>
      </w:r>
      <w:r w:rsidR="00CA2096" w:rsidRPr="0022102D">
        <w:rPr>
          <w:rFonts w:ascii="Times New Roman" w:hAnsi="Times New Roman" w:cs="Times New Roman"/>
          <w:sz w:val="24"/>
          <w:szCs w:val="24"/>
        </w:rPr>
        <w:t xml:space="preserve">and timing of changes </w:t>
      </w:r>
      <w:r w:rsidR="00D20030" w:rsidRPr="0022102D">
        <w:rPr>
          <w:rFonts w:ascii="Times New Roman" w:hAnsi="Times New Roman" w:cs="Times New Roman"/>
          <w:sz w:val="24"/>
          <w:szCs w:val="24"/>
        </w:rPr>
        <w:t xml:space="preserve">vary </w:t>
      </w:r>
      <w:r w:rsidR="00CA2096" w:rsidRPr="0022102D">
        <w:rPr>
          <w:rFonts w:ascii="Times New Roman" w:hAnsi="Times New Roman" w:cs="Times New Roman"/>
          <w:sz w:val="24"/>
          <w:szCs w:val="24"/>
        </w:rPr>
        <w:t>substantially</w:t>
      </w:r>
      <w:r w:rsidR="00D20030" w:rsidRPr="0022102D">
        <w:rPr>
          <w:rFonts w:ascii="Times New Roman" w:hAnsi="Times New Roman" w:cs="Times New Roman"/>
          <w:sz w:val="24"/>
          <w:szCs w:val="24"/>
        </w:rPr>
        <w:t xml:space="preserve">. For example, Georgia, has one of the steepest growth trajectories, whereas Minnesota has experienced a flatter increase in felony history share. </w:t>
      </w:r>
    </w:p>
    <w:p w14:paraId="4C1236E6" w14:textId="65D68632" w:rsidR="00CF059E" w:rsidRPr="0022102D" w:rsidRDefault="00095CE9" w:rsidP="00601B33">
      <w:pPr>
        <w:spacing w:line="480" w:lineRule="auto"/>
        <w:jc w:val="center"/>
        <w:rPr>
          <w:rFonts w:ascii="Times New Roman" w:hAnsi="Times New Roman" w:cs="Times New Roman"/>
          <w:sz w:val="24"/>
          <w:szCs w:val="24"/>
        </w:rPr>
      </w:pPr>
      <w:r w:rsidRPr="0022102D">
        <w:rPr>
          <w:rFonts w:ascii="Times New Roman" w:hAnsi="Times New Roman" w:cs="Times New Roman"/>
          <w:noProof/>
          <w:sz w:val="24"/>
          <w:szCs w:val="24"/>
        </w:rPr>
        <w:lastRenderedPageBreak/>
        <w:drawing>
          <wp:inline distT="0" distB="0" distL="0" distR="0" wp14:anchorId="71E72C24" wp14:editId="15668B16">
            <wp:extent cx="5372850" cy="388674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lony_spaghetti.png"/>
                    <pic:cNvPicPr/>
                  </pic:nvPicPr>
                  <pic:blipFill>
                    <a:blip r:embed="rId12">
                      <a:extLst>
                        <a:ext uri="{28A0092B-C50C-407E-A947-70E740481C1C}">
                          <a14:useLocalDpi xmlns:a14="http://schemas.microsoft.com/office/drawing/2010/main" val="0"/>
                        </a:ext>
                      </a:extLst>
                    </a:blip>
                    <a:stretch>
                      <a:fillRect/>
                    </a:stretch>
                  </pic:blipFill>
                  <pic:spPr>
                    <a:xfrm>
                      <a:off x="0" y="0"/>
                      <a:ext cx="5372850" cy="3886742"/>
                    </a:xfrm>
                    <a:prstGeom prst="rect">
                      <a:avLst/>
                    </a:prstGeom>
                  </pic:spPr>
                </pic:pic>
              </a:graphicData>
            </a:graphic>
          </wp:inline>
        </w:drawing>
      </w:r>
    </w:p>
    <w:p w14:paraId="064705E2" w14:textId="44862E9F" w:rsidR="003A4014" w:rsidRPr="0022102D" w:rsidRDefault="000C16B2" w:rsidP="00110FEC">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 xml:space="preserve">Our primary outcome variable is the not-employed-rate </w:t>
      </w:r>
      <w:r w:rsidR="00407611" w:rsidRPr="0022102D">
        <w:rPr>
          <w:rFonts w:ascii="Times New Roman" w:hAnsi="Times New Roman" w:cs="Times New Roman"/>
          <w:sz w:val="24"/>
          <w:szCs w:val="24"/>
        </w:rPr>
        <w:t xml:space="preserve">for age 18-54 civilian, non-institutionalized adults </w:t>
      </w:r>
      <w:r w:rsidRPr="0022102D">
        <w:rPr>
          <w:rFonts w:ascii="Times New Roman" w:hAnsi="Times New Roman" w:cs="Times New Roman"/>
          <w:sz w:val="24"/>
          <w:szCs w:val="24"/>
        </w:rPr>
        <w:t>in each state and year</w:t>
      </w:r>
      <w:r w:rsidR="00407611" w:rsidRPr="0022102D">
        <w:rPr>
          <w:rFonts w:ascii="Times New Roman" w:hAnsi="Times New Roman" w:cs="Times New Roman"/>
          <w:sz w:val="24"/>
          <w:szCs w:val="24"/>
        </w:rPr>
        <w:t xml:space="preserve">, </w:t>
      </w:r>
      <w:r w:rsidRPr="0022102D">
        <w:rPr>
          <w:rFonts w:ascii="Times New Roman" w:hAnsi="Times New Roman" w:cs="Times New Roman"/>
          <w:sz w:val="24"/>
          <w:szCs w:val="24"/>
        </w:rPr>
        <w:t>calculated from the Current Population Survey (CPS) micro-data.</w:t>
      </w:r>
      <w:r w:rsidRPr="0022102D">
        <w:rPr>
          <w:rStyle w:val="FootnoteReference"/>
          <w:rFonts w:ascii="Times New Roman" w:hAnsi="Times New Roman" w:cs="Times New Roman"/>
          <w:sz w:val="24"/>
          <w:szCs w:val="24"/>
        </w:rPr>
        <w:t xml:space="preserve"> </w:t>
      </w:r>
      <w:r w:rsidRPr="0022102D">
        <w:rPr>
          <w:rStyle w:val="FootnoteReference"/>
          <w:rFonts w:ascii="Times New Roman" w:hAnsi="Times New Roman" w:cs="Times New Roman"/>
          <w:sz w:val="24"/>
          <w:szCs w:val="24"/>
        </w:rPr>
        <w:footnoteReference w:id="2"/>
      </w:r>
      <w:r w:rsidRPr="0022102D">
        <w:rPr>
          <w:rFonts w:ascii="Times New Roman" w:hAnsi="Times New Roman" w:cs="Times New Roman"/>
          <w:sz w:val="24"/>
          <w:szCs w:val="24"/>
        </w:rPr>
        <w:t xml:space="preserve"> </w:t>
      </w:r>
      <w:r w:rsidR="00C07C1D" w:rsidRPr="0022102D">
        <w:rPr>
          <w:rFonts w:ascii="Times New Roman" w:hAnsi="Times New Roman" w:cs="Times New Roman"/>
          <w:sz w:val="24"/>
          <w:szCs w:val="24"/>
        </w:rPr>
        <w:t xml:space="preserve">Importantly, this </w:t>
      </w:r>
      <w:r w:rsidRPr="0022102D">
        <w:rPr>
          <w:rFonts w:ascii="Times New Roman" w:hAnsi="Times New Roman" w:cs="Times New Roman"/>
          <w:sz w:val="24"/>
          <w:szCs w:val="24"/>
        </w:rPr>
        <w:t xml:space="preserve">measure </w:t>
      </w:r>
      <w:r w:rsidR="00C07C1D" w:rsidRPr="0022102D">
        <w:rPr>
          <w:rFonts w:ascii="Times New Roman" w:hAnsi="Times New Roman" w:cs="Times New Roman"/>
          <w:sz w:val="24"/>
          <w:szCs w:val="24"/>
        </w:rPr>
        <w:t>excludes</w:t>
      </w:r>
      <w:r w:rsidRPr="0022102D">
        <w:rPr>
          <w:rFonts w:ascii="Times New Roman" w:hAnsi="Times New Roman" w:cs="Times New Roman"/>
          <w:sz w:val="24"/>
          <w:szCs w:val="24"/>
        </w:rPr>
        <w:t xml:space="preserve"> currently</w:t>
      </w:r>
      <w:r w:rsidR="00C07C1D" w:rsidRPr="0022102D">
        <w:rPr>
          <w:rFonts w:ascii="Times New Roman" w:hAnsi="Times New Roman" w:cs="Times New Roman"/>
          <w:sz w:val="24"/>
          <w:szCs w:val="24"/>
        </w:rPr>
        <w:t xml:space="preserve"> incarcerated individuals</w:t>
      </w:r>
      <w:r w:rsidRPr="0022102D">
        <w:rPr>
          <w:rFonts w:ascii="Times New Roman" w:hAnsi="Times New Roman" w:cs="Times New Roman"/>
          <w:sz w:val="24"/>
          <w:szCs w:val="24"/>
        </w:rPr>
        <w:t xml:space="preserve"> (</w:t>
      </w:r>
      <w:r w:rsidR="00C07C1D" w:rsidRPr="0022102D">
        <w:rPr>
          <w:rFonts w:ascii="Times New Roman" w:hAnsi="Times New Roman" w:cs="Times New Roman"/>
          <w:sz w:val="24"/>
          <w:szCs w:val="24"/>
        </w:rPr>
        <w:t>who are also excluded from our key predictor variable</w:t>
      </w:r>
      <w:r w:rsidRPr="0022102D">
        <w:rPr>
          <w:rFonts w:ascii="Times New Roman" w:hAnsi="Times New Roman" w:cs="Times New Roman"/>
          <w:sz w:val="24"/>
          <w:szCs w:val="24"/>
        </w:rPr>
        <w:t>)</w:t>
      </w:r>
      <w:r w:rsidR="00C07C1D" w:rsidRPr="0022102D">
        <w:rPr>
          <w:rFonts w:ascii="Times New Roman" w:hAnsi="Times New Roman" w:cs="Times New Roman"/>
          <w:sz w:val="24"/>
          <w:szCs w:val="24"/>
        </w:rPr>
        <w:t xml:space="preserve">. We conduct our analysis at the state-year level </w:t>
      </w:r>
      <w:r w:rsidR="00A55D27" w:rsidRPr="0022102D">
        <w:rPr>
          <w:rFonts w:ascii="Times New Roman" w:hAnsi="Times New Roman" w:cs="Times New Roman"/>
          <w:sz w:val="24"/>
          <w:szCs w:val="24"/>
        </w:rPr>
        <w:t>across</w:t>
      </w:r>
      <w:r w:rsidR="00C07C1D" w:rsidRPr="0022102D">
        <w:rPr>
          <w:rFonts w:ascii="Times New Roman" w:hAnsi="Times New Roman" w:cs="Times New Roman"/>
          <w:sz w:val="24"/>
          <w:szCs w:val="24"/>
        </w:rPr>
        <w:t xml:space="preserve"> the 50 states</w:t>
      </w:r>
      <w:r w:rsidR="00A55D27" w:rsidRPr="0022102D">
        <w:rPr>
          <w:rFonts w:ascii="Times New Roman" w:hAnsi="Times New Roman" w:cs="Times New Roman"/>
          <w:sz w:val="24"/>
          <w:szCs w:val="24"/>
        </w:rPr>
        <w:t xml:space="preserve"> from 1988 to 2010</w:t>
      </w:r>
      <w:r w:rsidRPr="0022102D">
        <w:rPr>
          <w:rFonts w:ascii="Times New Roman" w:hAnsi="Times New Roman" w:cs="Times New Roman"/>
          <w:sz w:val="24"/>
          <w:szCs w:val="24"/>
        </w:rPr>
        <w:t xml:space="preserve">. </w:t>
      </w:r>
      <w:r w:rsidR="00C07C1D" w:rsidRPr="0022102D">
        <w:rPr>
          <w:rFonts w:ascii="Times New Roman" w:hAnsi="Times New Roman" w:cs="Times New Roman"/>
          <w:sz w:val="24"/>
          <w:szCs w:val="24"/>
        </w:rPr>
        <w:t xml:space="preserve">The not-employed rate (NER) is the complement to </w:t>
      </w:r>
      <w:r w:rsidR="00C07C1D" w:rsidRPr="0022102D">
        <w:rPr>
          <w:rFonts w:ascii="Times New Roman" w:hAnsi="Times New Roman" w:cs="Times New Roman"/>
          <w:sz w:val="24"/>
          <w:szCs w:val="24"/>
        </w:rPr>
        <w:lastRenderedPageBreak/>
        <w:t xml:space="preserve">the </w:t>
      </w:r>
      <w:r w:rsidR="003A4014" w:rsidRPr="0022102D">
        <w:rPr>
          <w:rFonts w:ascii="Times New Roman" w:hAnsi="Times New Roman" w:cs="Times New Roman"/>
          <w:sz w:val="24"/>
          <w:szCs w:val="24"/>
        </w:rPr>
        <w:t xml:space="preserve">employment-to-population ratio and equals </w:t>
      </w:r>
      <w:r w:rsidR="00C07C1D" w:rsidRPr="0022102D">
        <w:rPr>
          <w:rFonts w:ascii="Times New Roman" w:hAnsi="Times New Roman" w:cs="Times New Roman"/>
          <w:sz w:val="24"/>
          <w:szCs w:val="24"/>
        </w:rPr>
        <w:t xml:space="preserve">the share of people either unemployed or not in the labor force. We use it </w:t>
      </w:r>
      <w:r w:rsidR="003A4014" w:rsidRPr="0022102D">
        <w:rPr>
          <w:rFonts w:ascii="Times New Roman" w:hAnsi="Times New Roman" w:cs="Times New Roman"/>
          <w:sz w:val="24"/>
          <w:szCs w:val="24"/>
        </w:rPr>
        <w:t xml:space="preserve">rather than </w:t>
      </w:r>
      <w:r w:rsidR="00C07C1D" w:rsidRPr="0022102D">
        <w:rPr>
          <w:rFonts w:ascii="Times New Roman" w:hAnsi="Times New Roman" w:cs="Times New Roman"/>
          <w:sz w:val="24"/>
          <w:szCs w:val="24"/>
        </w:rPr>
        <w:t>EPOP simply for ease of exposition; a rise in felony-history share is expected to cause a rise in the not-employed rate.</w:t>
      </w:r>
      <w:r w:rsidR="003A4014" w:rsidRPr="0022102D">
        <w:rPr>
          <w:rFonts w:ascii="Times New Roman" w:hAnsi="Times New Roman" w:cs="Times New Roman"/>
          <w:sz w:val="24"/>
          <w:szCs w:val="24"/>
        </w:rPr>
        <w:t xml:space="preserve"> A positive NER effect implies an equal and opposite effect on EPOP.</w:t>
      </w:r>
      <w:r w:rsidR="00C07C1D" w:rsidRPr="0022102D">
        <w:rPr>
          <w:rFonts w:ascii="Times New Roman" w:hAnsi="Times New Roman" w:cs="Times New Roman"/>
          <w:sz w:val="24"/>
          <w:szCs w:val="24"/>
        </w:rPr>
        <w:t xml:space="preserve"> </w:t>
      </w:r>
    </w:p>
    <w:p w14:paraId="44BD66F3" w14:textId="2B3B5183" w:rsidR="00C07C1D" w:rsidRPr="0022102D" w:rsidRDefault="00C07C1D" w:rsidP="00110FEC">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CPS started tracking disability status in 1988 and this is an important potential predictor of non-employment</w:t>
      </w:r>
      <w:r w:rsidR="00FB01A1" w:rsidRPr="0022102D">
        <w:rPr>
          <w:rFonts w:ascii="Times New Roman" w:hAnsi="Times New Roman" w:cs="Times New Roman"/>
          <w:sz w:val="24"/>
          <w:szCs w:val="24"/>
        </w:rPr>
        <w:t xml:space="preserve"> (</w:t>
      </w:r>
      <w:proofErr w:type="spellStart"/>
      <w:r w:rsidR="00FB01A1" w:rsidRPr="0022102D">
        <w:rPr>
          <w:rFonts w:ascii="Times New Roman" w:hAnsi="Times New Roman" w:cs="Times New Roman"/>
          <w:sz w:val="24"/>
          <w:szCs w:val="24"/>
        </w:rPr>
        <w:t>Autor</w:t>
      </w:r>
      <w:proofErr w:type="spellEnd"/>
      <w:r w:rsidR="00FB01A1" w:rsidRPr="0022102D">
        <w:rPr>
          <w:rFonts w:ascii="Times New Roman" w:hAnsi="Times New Roman" w:cs="Times New Roman"/>
          <w:sz w:val="24"/>
          <w:szCs w:val="24"/>
        </w:rPr>
        <w:t xml:space="preserve"> &amp; Duggan 2003; </w:t>
      </w:r>
      <w:proofErr w:type="spellStart"/>
      <w:r w:rsidR="00FB01A1" w:rsidRPr="0022102D">
        <w:rPr>
          <w:rFonts w:ascii="Times New Roman" w:hAnsi="Times New Roman" w:cs="Times New Roman"/>
          <w:sz w:val="24"/>
          <w:szCs w:val="24"/>
        </w:rPr>
        <w:t>Maestas</w:t>
      </w:r>
      <w:proofErr w:type="spellEnd"/>
      <w:r w:rsidR="00FB01A1" w:rsidRPr="0022102D">
        <w:rPr>
          <w:rFonts w:ascii="Times New Roman" w:hAnsi="Times New Roman" w:cs="Times New Roman"/>
          <w:sz w:val="24"/>
          <w:szCs w:val="24"/>
        </w:rPr>
        <w:t xml:space="preserve">, Mullen &amp; Strand 2013; </w:t>
      </w:r>
      <w:r w:rsidR="00572649" w:rsidRPr="0022102D">
        <w:rPr>
          <w:rFonts w:ascii="Times New Roman" w:hAnsi="Times New Roman" w:cs="Times New Roman"/>
          <w:sz w:val="24"/>
          <w:szCs w:val="24"/>
        </w:rPr>
        <w:t xml:space="preserve">Austin, </w:t>
      </w:r>
      <w:proofErr w:type="spellStart"/>
      <w:r w:rsidR="00572649" w:rsidRPr="0022102D">
        <w:rPr>
          <w:rFonts w:ascii="Times New Roman" w:hAnsi="Times New Roman" w:cs="Times New Roman"/>
          <w:sz w:val="24"/>
          <w:szCs w:val="24"/>
        </w:rPr>
        <w:t>Glaeser</w:t>
      </w:r>
      <w:proofErr w:type="spellEnd"/>
      <w:r w:rsidR="00572649" w:rsidRPr="0022102D">
        <w:rPr>
          <w:rFonts w:ascii="Times New Roman" w:hAnsi="Times New Roman" w:cs="Times New Roman"/>
          <w:sz w:val="24"/>
          <w:szCs w:val="24"/>
        </w:rPr>
        <w:t xml:space="preserve"> &amp; </w:t>
      </w:r>
      <w:r w:rsidR="00FB01A1" w:rsidRPr="0022102D">
        <w:rPr>
          <w:rFonts w:ascii="Times New Roman" w:hAnsi="Times New Roman" w:cs="Times New Roman"/>
          <w:sz w:val="24"/>
          <w:szCs w:val="24"/>
        </w:rPr>
        <w:t>Summers</w:t>
      </w:r>
      <w:r w:rsidR="00572649" w:rsidRPr="0022102D">
        <w:rPr>
          <w:rFonts w:ascii="Times New Roman" w:hAnsi="Times New Roman" w:cs="Times New Roman"/>
          <w:sz w:val="24"/>
          <w:szCs w:val="24"/>
        </w:rPr>
        <w:t xml:space="preserve"> 2018)</w:t>
      </w:r>
      <w:r w:rsidRPr="0022102D">
        <w:rPr>
          <w:rFonts w:ascii="Times New Roman" w:hAnsi="Times New Roman" w:cs="Times New Roman"/>
          <w:sz w:val="24"/>
          <w:szCs w:val="24"/>
        </w:rPr>
        <w:t xml:space="preserve">, so we start our analysis in this year. However, to take full advantage of the Shannon et al. </w:t>
      </w:r>
      <w:r w:rsidR="00732786" w:rsidRPr="0022102D">
        <w:rPr>
          <w:rFonts w:ascii="Times New Roman" w:hAnsi="Times New Roman" w:cs="Times New Roman"/>
          <w:sz w:val="24"/>
          <w:szCs w:val="24"/>
        </w:rPr>
        <w:t xml:space="preserve">(2017) </w:t>
      </w:r>
      <w:r w:rsidRPr="0022102D">
        <w:rPr>
          <w:rFonts w:ascii="Times New Roman" w:hAnsi="Times New Roman" w:cs="Times New Roman"/>
          <w:sz w:val="24"/>
          <w:szCs w:val="24"/>
        </w:rPr>
        <w:t xml:space="preserve">estimates back to 1980, we present </w:t>
      </w:r>
      <w:r w:rsidR="00476FD6" w:rsidRPr="0022102D">
        <w:rPr>
          <w:rFonts w:ascii="Times New Roman" w:hAnsi="Times New Roman" w:cs="Times New Roman"/>
          <w:sz w:val="24"/>
          <w:szCs w:val="24"/>
        </w:rPr>
        <w:t xml:space="preserve">additional </w:t>
      </w:r>
      <w:r w:rsidR="00572649" w:rsidRPr="0022102D">
        <w:rPr>
          <w:rFonts w:ascii="Times New Roman" w:hAnsi="Times New Roman" w:cs="Times New Roman"/>
          <w:sz w:val="24"/>
          <w:szCs w:val="24"/>
        </w:rPr>
        <w:t>models</w:t>
      </w:r>
      <w:r w:rsidRPr="0022102D">
        <w:rPr>
          <w:rFonts w:ascii="Times New Roman" w:hAnsi="Times New Roman" w:cs="Times New Roman"/>
          <w:sz w:val="24"/>
          <w:szCs w:val="24"/>
        </w:rPr>
        <w:t xml:space="preserve"> that include the full set of years and </w:t>
      </w:r>
      <w:r w:rsidR="00732786" w:rsidRPr="0022102D">
        <w:rPr>
          <w:rFonts w:ascii="Times New Roman" w:hAnsi="Times New Roman" w:cs="Times New Roman"/>
          <w:sz w:val="24"/>
          <w:szCs w:val="24"/>
        </w:rPr>
        <w:t>model</w:t>
      </w:r>
      <w:r w:rsidRPr="0022102D">
        <w:rPr>
          <w:rFonts w:ascii="Times New Roman" w:hAnsi="Times New Roman" w:cs="Times New Roman"/>
          <w:sz w:val="24"/>
          <w:szCs w:val="24"/>
        </w:rPr>
        <w:t xml:space="preserve"> disability in </w:t>
      </w:r>
      <w:r w:rsidR="00732786" w:rsidRPr="0022102D">
        <w:rPr>
          <w:rFonts w:ascii="Times New Roman" w:hAnsi="Times New Roman" w:cs="Times New Roman"/>
          <w:sz w:val="24"/>
          <w:szCs w:val="24"/>
        </w:rPr>
        <w:t>alternative</w:t>
      </w:r>
      <w:r w:rsidRPr="0022102D">
        <w:rPr>
          <w:rFonts w:ascii="Times New Roman" w:hAnsi="Times New Roman" w:cs="Times New Roman"/>
          <w:sz w:val="24"/>
          <w:szCs w:val="24"/>
        </w:rPr>
        <w:t xml:space="preserve"> ways.</w:t>
      </w:r>
      <w:r w:rsidR="00476FD6" w:rsidRPr="0022102D">
        <w:rPr>
          <w:rFonts w:ascii="Times New Roman" w:hAnsi="Times New Roman" w:cs="Times New Roman"/>
          <w:sz w:val="24"/>
          <w:szCs w:val="24"/>
        </w:rPr>
        <w:t xml:space="preserve"> Figure 3</w:t>
      </w:r>
      <w:r w:rsidRPr="0022102D">
        <w:rPr>
          <w:rFonts w:ascii="Times New Roman" w:hAnsi="Times New Roman" w:cs="Times New Roman"/>
          <w:sz w:val="24"/>
          <w:szCs w:val="24"/>
        </w:rPr>
        <w:t xml:space="preserve"> displays the spatial distribution of the not-employed rate </w:t>
      </w:r>
      <w:r w:rsidR="00476FD6" w:rsidRPr="0022102D">
        <w:rPr>
          <w:rFonts w:ascii="Times New Roman" w:hAnsi="Times New Roman" w:cs="Times New Roman"/>
          <w:sz w:val="24"/>
          <w:szCs w:val="24"/>
        </w:rPr>
        <w:t xml:space="preserve">averaged </w:t>
      </w:r>
      <w:r w:rsidRPr="0022102D">
        <w:rPr>
          <w:rFonts w:ascii="Times New Roman" w:hAnsi="Times New Roman" w:cs="Times New Roman"/>
          <w:sz w:val="24"/>
          <w:szCs w:val="24"/>
        </w:rPr>
        <w:t>across</w:t>
      </w:r>
      <w:r w:rsidR="00476FD6" w:rsidRPr="0022102D">
        <w:rPr>
          <w:rFonts w:ascii="Times New Roman" w:hAnsi="Times New Roman" w:cs="Times New Roman"/>
          <w:sz w:val="24"/>
          <w:szCs w:val="24"/>
        </w:rPr>
        <w:t xml:space="preserve"> years</w:t>
      </w:r>
      <w:r w:rsidRPr="0022102D">
        <w:rPr>
          <w:rFonts w:ascii="Times New Roman" w:hAnsi="Times New Roman" w:cs="Times New Roman"/>
          <w:sz w:val="24"/>
          <w:szCs w:val="24"/>
        </w:rPr>
        <w:t xml:space="preserve"> 1988</w:t>
      </w:r>
      <w:r w:rsidR="00476FD6" w:rsidRPr="0022102D">
        <w:rPr>
          <w:rFonts w:ascii="Times New Roman" w:hAnsi="Times New Roman" w:cs="Times New Roman"/>
          <w:sz w:val="24"/>
          <w:szCs w:val="24"/>
        </w:rPr>
        <w:t xml:space="preserve"> to </w:t>
      </w:r>
      <w:r w:rsidRPr="0022102D">
        <w:rPr>
          <w:rFonts w:ascii="Times New Roman" w:hAnsi="Times New Roman" w:cs="Times New Roman"/>
          <w:sz w:val="24"/>
          <w:szCs w:val="24"/>
        </w:rPr>
        <w:t xml:space="preserve">2010. The upper Midwest is characterized by lower NER levels, as compared to states in the southern U.S. A few states, such as West Virginia and Louisiana, stand out as having particularly high NER levels. </w:t>
      </w:r>
      <w:r w:rsidR="00572649" w:rsidRPr="0022102D">
        <w:rPr>
          <w:rFonts w:ascii="Times New Roman" w:hAnsi="Times New Roman" w:cs="Times New Roman"/>
          <w:sz w:val="24"/>
          <w:szCs w:val="24"/>
        </w:rPr>
        <w:t xml:space="preserve">The average not-employed-rate across state-years in our sample is </w:t>
      </w:r>
      <w:r w:rsidR="00640723" w:rsidRPr="0022102D">
        <w:rPr>
          <w:rFonts w:ascii="Times New Roman" w:hAnsi="Times New Roman" w:cs="Times New Roman"/>
          <w:sz w:val="24"/>
          <w:szCs w:val="24"/>
        </w:rPr>
        <w:t>22.2 percent, with a standard deviation of 4.2 percent, minimum of 13.0 percent and maximum of 37.6 percent.</w:t>
      </w:r>
    </w:p>
    <w:p w14:paraId="31234275" w14:textId="77777777" w:rsidR="00C07C1D" w:rsidRPr="0022102D" w:rsidRDefault="00C07C1D" w:rsidP="00601B33">
      <w:pPr>
        <w:spacing w:line="480" w:lineRule="auto"/>
        <w:jc w:val="center"/>
        <w:rPr>
          <w:rFonts w:ascii="Times New Roman" w:hAnsi="Times New Roman" w:cs="Times New Roman"/>
          <w:sz w:val="24"/>
          <w:szCs w:val="24"/>
        </w:rPr>
      </w:pPr>
      <w:r w:rsidRPr="0022102D">
        <w:rPr>
          <w:rFonts w:ascii="Times New Roman" w:hAnsi="Times New Roman" w:cs="Times New Roman"/>
          <w:noProof/>
          <w:sz w:val="24"/>
          <w:szCs w:val="24"/>
        </w:rPr>
        <w:lastRenderedPageBreak/>
        <w:drawing>
          <wp:inline distT="0" distB="0" distL="0" distR="0" wp14:anchorId="4971CBCF" wp14:editId="2DA49712">
            <wp:extent cx="5372850" cy="38867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r_1988-2010.png"/>
                    <pic:cNvPicPr/>
                  </pic:nvPicPr>
                  <pic:blipFill>
                    <a:blip r:embed="rId13">
                      <a:extLst>
                        <a:ext uri="{28A0092B-C50C-407E-A947-70E740481C1C}">
                          <a14:useLocalDpi xmlns:a14="http://schemas.microsoft.com/office/drawing/2010/main" val="0"/>
                        </a:ext>
                      </a:extLst>
                    </a:blip>
                    <a:stretch>
                      <a:fillRect/>
                    </a:stretch>
                  </pic:blipFill>
                  <pic:spPr>
                    <a:xfrm>
                      <a:off x="0" y="0"/>
                      <a:ext cx="5372850" cy="3886742"/>
                    </a:xfrm>
                    <a:prstGeom prst="rect">
                      <a:avLst/>
                    </a:prstGeom>
                  </pic:spPr>
                </pic:pic>
              </a:graphicData>
            </a:graphic>
          </wp:inline>
        </w:drawing>
      </w:r>
    </w:p>
    <w:p w14:paraId="30B9559A" w14:textId="42B6549E" w:rsidR="00C07C1D" w:rsidRPr="0022102D" w:rsidRDefault="00C07C1D" w:rsidP="00601B33">
      <w:pPr>
        <w:spacing w:line="480" w:lineRule="auto"/>
        <w:rPr>
          <w:rFonts w:ascii="Times New Roman" w:hAnsi="Times New Roman" w:cs="Times New Roman"/>
          <w:sz w:val="24"/>
          <w:szCs w:val="24"/>
        </w:rPr>
      </w:pPr>
      <w:r w:rsidRPr="0022102D">
        <w:rPr>
          <w:rFonts w:ascii="Times New Roman" w:hAnsi="Times New Roman" w:cs="Times New Roman"/>
          <w:sz w:val="24"/>
          <w:szCs w:val="24"/>
        </w:rPr>
        <w:tab/>
        <w:t xml:space="preserve">Figure </w:t>
      </w:r>
      <w:r w:rsidR="00572649" w:rsidRPr="0022102D">
        <w:rPr>
          <w:rFonts w:ascii="Times New Roman" w:hAnsi="Times New Roman" w:cs="Times New Roman"/>
          <w:sz w:val="24"/>
          <w:szCs w:val="24"/>
        </w:rPr>
        <w:t>4</w:t>
      </w:r>
      <w:r w:rsidRPr="0022102D">
        <w:rPr>
          <w:rFonts w:ascii="Times New Roman" w:hAnsi="Times New Roman" w:cs="Times New Roman"/>
          <w:sz w:val="24"/>
          <w:szCs w:val="24"/>
        </w:rPr>
        <w:t xml:space="preserve"> displays the spatial and time variation present in U.S. NER across our time series. Most states follow a general decrease throughout the 1990s with a short bump upwards in the early 1990s. This is followed by a general increase until the mid-2010s, with a sharp increase and decrease in the early 2000s. This upward trend toward the late 200</w:t>
      </w:r>
      <w:r w:rsidR="00FA2273" w:rsidRPr="0022102D">
        <w:rPr>
          <w:rFonts w:ascii="Times New Roman" w:hAnsi="Times New Roman" w:cs="Times New Roman"/>
          <w:sz w:val="24"/>
          <w:szCs w:val="24"/>
        </w:rPr>
        <w:t>0</w:t>
      </w:r>
      <w:r w:rsidRPr="0022102D">
        <w:rPr>
          <w:rFonts w:ascii="Times New Roman" w:hAnsi="Times New Roman" w:cs="Times New Roman"/>
          <w:sz w:val="24"/>
          <w:szCs w:val="24"/>
        </w:rPr>
        <w:t>s matches with that of state-level felony history share (see Figure 4). These outcomes are driven by the business cycle and many other factors, potentially including felony-history share.</w:t>
      </w:r>
      <w:r w:rsidR="00572649" w:rsidRPr="0022102D">
        <w:rPr>
          <w:rFonts w:ascii="Times New Roman" w:hAnsi="Times New Roman" w:cs="Times New Roman"/>
          <w:sz w:val="24"/>
          <w:szCs w:val="24"/>
        </w:rPr>
        <w:t xml:space="preserve"> </w:t>
      </w:r>
    </w:p>
    <w:p w14:paraId="4524F0A3" w14:textId="5115B947" w:rsidR="00C07C1D" w:rsidRPr="0022102D" w:rsidRDefault="00C07C1D" w:rsidP="00601B33">
      <w:pPr>
        <w:spacing w:line="480" w:lineRule="auto"/>
        <w:ind w:firstLine="720"/>
        <w:rPr>
          <w:rFonts w:ascii="Times New Roman" w:hAnsi="Times New Roman" w:cs="Times New Roman"/>
          <w:sz w:val="24"/>
          <w:szCs w:val="24"/>
        </w:rPr>
      </w:pPr>
      <w:r w:rsidRPr="0022102D">
        <w:rPr>
          <w:rFonts w:ascii="Times New Roman" w:hAnsi="Times New Roman" w:cs="Times New Roman"/>
          <w:noProof/>
          <w:sz w:val="24"/>
          <w:szCs w:val="24"/>
        </w:rPr>
        <w:lastRenderedPageBreak/>
        <w:drawing>
          <wp:inline distT="0" distB="0" distL="0" distR="0" wp14:anchorId="1E446356" wp14:editId="40A38CE5">
            <wp:extent cx="5372850" cy="38867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er_spaghetti.png"/>
                    <pic:cNvPicPr/>
                  </pic:nvPicPr>
                  <pic:blipFill>
                    <a:blip r:embed="rId14">
                      <a:extLst>
                        <a:ext uri="{28A0092B-C50C-407E-A947-70E740481C1C}">
                          <a14:useLocalDpi xmlns:a14="http://schemas.microsoft.com/office/drawing/2010/main" val="0"/>
                        </a:ext>
                      </a:extLst>
                    </a:blip>
                    <a:stretch>
                      <a:fillRect/>
                    </a:stretch>
                  </pic:blipFill>
                  <pic:spPr>
                    <a:xfrm>
                      <a:off x="0" y="0"/>
                      <a:ext cx="5372850" cy="3886742"/>
                    </a:xfrm>
                    <a:prstGeom prst="rect">
                      <a:avLst/>
                    </a:prstGeom>
                  </pic:spPr>
                </pic:pic>
              </a:graphicData>
            </a:graphic>
          </wp:inline>
        </w:drawing>
      </w:r>
    </w:p>
    <w:p w14:paraId="08924747" w14:textId="371B640D" w:rsidR="005803A1" w:rsidRPr="0022102D" w:rsidRDefault="005803A1"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 xml:space="preserve">To obtain an estimate </w:t>
      </w:r>
      <w:r w:rsidR="00B86DB1" w:rsidRPr="0022102D">
        <w:rPr>
          <w:rFonts w:ascii="Times New Roman" w:hAnsi="Times New Roman" w:cs="Times New Roman"/>
          <w:sz w:val="24"/>
          <w:szCs w:val="24"/>
        </w:rPr>
        <w:t>of the effects of felony</w:t>
      </w:r>
      <w:r w:rsidR="00651BEA" w:rsidRPr="0022102D">
        <w:rPr>
          <w:rFonts w:ascii="Times New Roman" w:hAnsi="Times New Roman" w:cs="Times New Roman"/>
          <w:sz w:val="24"/>
          <w:szCs w:val="24"/>
        </w:rPr>
        <w:t xml:space="preserve"> </w:t>
      </w:r>
      <w:r w:rsidR="00B86DB1" w:rsidRPr="0022102D">
        <w:rPr>
          <w:rFonts w:ascii="Times New Roman" w:hAnsi="Times New Roman" w:cs="Times New Roman"/>
          <w:sz w:val="24"/>
          <w:szCs w:val="24"/>
        </w:rPr>
        <w:t xml:space="preserve">history on non-employment, </w:t>
      </w:r>
      <w:r w:rsidR="00195803" w:rsidRPr="0022102D">
        <w:rPr>
          <w:rFonts w:ascii="Times New Roman" w:hAnsi="Times New Roman" w:cs="Times New Roman"/>
          <w:sz w:val="24"/>
          <w:szCs w:val="24"/>
        </w:rPr>
        <w:t xml:space="preserve">we use a generalized differences-in-differences design that relates changes in states’ </w:t>
      </w:r>
      <w:r w:rsidR="00E75DA7" w:rsidRPr="0022102D">
        <w:rPr>
          <w:rFonts w:ascii="Times New Roman" w:hAnsi="Times New Roman" w:cs="Times New Roman"/>
          <w:sz w:val="24"/>
          <w:szCs w:val="24"/>
        </w:rPr>
        <w:t>not-employed-rate</w:t>
      </w:r>
      <w:r w:rsidR="00195803" w:rsidRPr="0022102D">
        <w:rPr>
          <w:rFonts w:ascii="Times New Roman" w:hAnsi="Times New Roman" w:cs="Times New Roman"/>
          <w:sz w:val="24"/>
          <w:szCs w:val="24"/>
        </w:rPr>
        <w:t xml:space="preserve"> </w:t>
      </w:r>
      <w:r w:rsidRPr="0022102D">
        <w:rPr>
          <w:rFonts w:ascii="Times New Roman" w:hAnsi="Times New Roman" w:cs="Times New Roman"/>
          <w:sz w:val="24"/>
          <w:szCs w:val="24"/>
        </w:rPr>
        <w:t>(</w:t>
      </w:r>
      <w:proofErr w:type="spellStart"/>
      <w:r w:rsidRPr="0022102D">
        <w:rPr>
          <w:rFonts w:ascii="Times New Roman" w:hAnsi="Times New Roman" w:cs="Times New Roman"/>
          <w:i/>
          <w:sz w:val="24"/>
          <w:szCs w:val="24"/>
        </w:rPr>
        <w:t>Y</w:t>
      </w:r>
      <w:r w:rsidRPr="0022102D">
        <w:rPr>
          <w:rFonts w:ascii="Times New Roman" w:hAnsi="Times New Roman" w:cs="Times New Roman"/>
          <w:i/>
          <w:sz w:val="24"/>
          <w:szCs w:val="24"/>
          <w:vertAlign w:val="subscript"/>
        </w:rPr>
        <w:t>st</w:t>
      </w:r>
      <w:proofErr w:type="spellEnd"/>
      <w:r w:rsidRPr="0022102D">
        <w:rPr>
          <w:rFonts w:ascii="Times New Roman" w:hAnsi="Times New Roman" w:cs="Times New Roman"/>
          <w:sz w:val="24"/>
          <w:szCs w:val="24"/>
        </w:rPr>
        <w:t xml:space="preserve">) </w:t>
      </w:r>
      <w:r w:rsidR="00195803" w:rsidRPr="0022102D">
        <w:rPr>
          <w:rFonts w:ascii="Times New Roman" w:hAnsi="Times New Roman" w:cs="Times New Roman"/>
          <w:sz w:val="24"/>
          <w:szCs w:val="24"/>
        </w:rPr>
        <w:t>over time to their change in share of adults in the community with a felony record</w:t>
      </w:r>
      <w:r w:rsidRPr="0022102D">
        <w:rPr>
          <w:rFonts w:ascii="Times New Roman" w:hAnsi="Times New Roman" w:cs="Times New Roman"/>
          <w:sz w:val="24"/>
          <w:szCs w:val="24"/>
        </w:rPr>
        <w:t xml:space="preserve"> (</w:t>
      </w:r>
      <w:proofErr w:type="spellStart"/>
      <w:r w:rsidRPr="0022102D">
        <w:rPr>
          <w:rFonts w:ascii="Times New Roman" w:hAnsi="Times New Roman" w:cs="Times New Roman"/>
          <w:i/>
          <w:sz w:val="24"/>
          <w:szCs w:val="24"/>
        </w:rPr>
        <w:t>F</w:t>
      </w:r>
      <w:r w:rsidRPr="0022102D">
        <w:rPr>
          <w:rFonts w:ascii="Times New Roman" w:hAnsi="Times New Roman" w:cs="Times New Roman"/>
          <w:i/>
          <w:sz w:val="24"/>
          <w:szCs w:val="24"/>
          <w:vertAlign w:val="subscript"/>
        </w:rPr>
        <w:t>st</w:t>
      </w:r>
      <w:proofErr w:type="spellEnd"/>
      <w:r w:rsidRPr="0022102D">
        <w:rPr>
          <w:rFonts w:ascii="Times New Roman" w:hAnsi="Times New Roman" w:cs="Times New Roman"/>
          <w:sz w:val="24"/>
          <w:szCs w:val="24"/>
        </w:rPr>
        <w:t>)</w:t>
      </w:r>
      <w:r w:rsidR="00195803" w:rsidRPr="0022102D">
        <w:rPr>
          <w:rFonts w:ascii="Times New Roman" w:hAnsi="Times New Roman" w:cs="Times New Roman"/>
          <w:sz w:val="24"/>
          <w:szCs w:val="24"/>
        </w:rPr>
        <w:t>. Conventional difference-in-difference estimates measure a treatment and control group at two different points in time</w:t>
      </w:r>
      <w:r w:rsidRPr="0022102D">
        <w:rPr>
          <w:rFonts w:ascii="Times New Roman" w:hAnsi="Times New Roman" w:cs="Times New Roman"/>
          <w:sz w:val="24"/>
          <w:szCs w:val="24"/>
        </w:rPr>
        <w:t xml:space="preserve">, and compare the difference </w:t>
      </w:r>
      <w:r w:rsidR="00572649" w:rsidRPr="0022102D">
        <w:rPr>
          <w:rFonts w:ascii="Times New Roman" w:hAnsi="Times New Roman" w:cs="Times New Roman"/>
          <w:sz w:val="24"/>
          <w:szCs w:val="24"/>
        </w:rPr>
        <w:t xml:space="preserve">in outcome levels </w:t>
      </w:r>
      <w:r w:rsidRPr="0022102D">
        <w:rPr>
          <w:rFonts w:ascii="Times New Roman" w:hAnsi="Times New Roman" w:cs="Times New Roman"/>
          <w:sz w:val="24"/>
          <w:szCs w:val="24"/>
        </w:rPr>
        <w:t>accounting for the baseline differences in the outcome variable.</w:t>
      </w:r>
      <w:r w:rsidR="00195803" w:rsidRPr="0022102D">
        <w:rPr>
          <w:rFonts w:ascii="Times New Roman" w:hAnsi="Times New Roman" w:cs="Times New Roman"/>
          <w:sz w:val="24"/>
          <w:szCs w:val="24"/>
        </w:rPr>
        <w:t xml:space="preserve"> However, our treatment is applied as a dosage as </w:t>
      </w:r>
      <w:r w:rsidR="00D20030" w:rsidRPr="0022102D">
        <w:rPr>
          <w:rFonts w:ascii="Times New Roman" w:hAnsi="Times New Roman" w:cs="Times New Roman"/>
          <w:sz w:val="24"/>
          <w:szCs w:val="24"/>
        </w:rPr>
        <w:t>opposed</w:t>
      </w:r>
      <w:r w:rsidR="00195803" w:rsidRPr="0022102D">
        <w:rPr>
          <w:rFonts w:ascii="Times New Roman" w:hAnsi="Times New Roman" w:cs="Times New Roman"/>
          <w:sz w:val="24"/>
          <w:szCs w:val="24"/>
        </w:rPr>
        <w:t xml:space="preserve"> to a binary</w:t>
      </w:r>
      <w:r w:rsidRPr="0022102D">
        <w:rPr>
          <w:rFonts w:ascii="Times New Roman" w:hAnsi="Times New Roman" w:cs="Times New Roman"/>
          <w:sz w:val="24"/>
          <w:szCs w:val="24"/>
        </w:rPr>
        <w:t xml:space="preserve"> indicator, and our data includes multiple time periods. </w:t>
      </w:r>
      <w:r w:rsidR="00B86DB1" w:rsidRPr="0022102D">
        <w:rPr>
          <w:rFonts w:ascii="Times New Roman" w:hAnsi="Times New Roman" w:cs="Times New Roman"/>
          <w:sz w:val="24"/>
          <w:szCs w:val="24"/>
        </w:rPr>
        <w:t>W</w:t>
      </w:r>
      <w:r w:rsidRPr="0022102D">
        <w:rPr>
          <w:rFonts w:ascii="Times New Roman" w:hAnsi="Times New Roman" w:cs="Times New Roman"/>
          <w:sz w:val="24"/>
          <w:szCs w:val="24"/>
        </w:rPr>
        <w:t>e include state fixed effects</w:t>
      </w:r>
      <w:r w:rsidR="00572649" w:rsidRPr="0022102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s</m:t>
            </m:r>
          </m:sub>
        </m:sSub>
      </m:oMath>
      <w:r w:rsidR="00572649" w:rsidRPr="0022102D">
        <w:rPr>
          <w:rFonts w:ascii="Times New Roman" w:eastAsiaTheme="minorEastAsia" w:hAnsi="Times New Roman" w:cs="Times New Roman"/>
          <w:sz w:val="24"/>
          <w:szCs w:val="24"/>
        </w:rPr>
        <w:t>)</w:t>
      </w:r>
      <w:r w:rsidRPr="0022102D">
        <w:rPr>
          <w:rFonts w:ascii="Times New Roman" w:hAnsi="Times New Roman" w:cs="Times New Roman"/>
          <w:sz w:val="24"/>
          <w:szCs w:val="24"/>
        </w:rPr>
        <w:t xml:space="preserve"> to capture average, time-stable, unobserved influences on each state’s outcome and year fixed effects</w:t>
      </w:r>
      <w:r w:rsidR="00572649" w:rsidRPr="0022102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oMath>
      <w:r w:rsidR="00572649" w:rsidRPr="0022102D">
        <w:rPr>
          <w:rFonts w:ascii="Times New Roman" w:eastAsiaTheme="minorEastAsia" w:hAnsi="Times New Roman" w:cs="Times New Roman"/>
          <w:sz w:val="24"/>
          <w:szCs w:val="24"/>
        </w:rPr>
        <w:t>)</w:t>
      </w:r>
      <w:r w:rsidRPr="0022102D">
        <w:rPr>
          <w:rFonts w:ascii="Times New Roman" w:hAnsi="Times New Roman" w:cs="Times New Roman"/>
          <w:sz w:val="24"/>
          <w:szCs w:val="24"/>
        </w:rPr>
        <w:t xml:space="preserve"> to capture average unobserved influences </w:t>
      </w:r>
      <w:r w:rsidR="00572649" w:rsidRPr="0022102D">
        <w:rPr>
          <w:rFonts w:ascii="Times New Roman" w:hAnsi="Times New Roman" w:cs="Times New Roman"/>
          <w:sz w:val="24"/>
          <w:szCs w:val="24"/>
        </w:rPr>
        <w:t>common</w:t>
      </w:r>
      <w:r w:rsidRPr="0022102D">
        <w:rPr>
          <w:rFonts w:ascii="Times New Roman" w:hAnsi="Times New Roman" w:cs="Times New Roman"/>
          <w:sz w:val="24"/>
          <w:szCs w:val="24"/>
        </w:rPr>
        <w:t xml:space="preserve"> across states within each year</w:t>
      </w:r>
      <w:r w:rsidR="00572649" w:rsidRPr="0022102D">
        <w:rPr>
          <w:rFonts w:ascii="Times New Roman" w:hAnsi="Times New Roman" w:cs="Times New Roman"/>
          <w:sz w:val="24"/>
          <w:szCs w:val="24"/>
        </w:rPr>
        <w:t>, such as macroeconomic or national policy changes</w:t>
      </w:r>
      <w:r w:rsidRPr="0022102D">
        <w:rPr>
          <w:rFonts w:ascii="Times New Roman" w:hAnsi="Times New Roman" w:cs="Times New Roman"/>
          <w:sz w:val="24"/>
          <w:szCs w:val="24"/>
        </w:rPr>
        <w:t>:</w:t>
      </w:r>
    </w:p>
    <w:p w14:paraId="6EC52317" w14:textId="77777777" w:rsidR="00195803" w:rsidRPr="0022102D" w:rsidRDefault="00333344" w:rsidP="00601B33">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st</m:t>
              </m:r>
            </m:sub>
          </m:sSub>
          <m:r>
            <w:rPr>
              <w:rFonts w:ascii="Cambria Math" w:hAnsi="Cambria Math" w:cs="Times New Roman"/>
              <w:sz w:val="24"/>
              <w:szCs w:val="24"/>
            </w:rPr>
            <m:t>= β</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st</m:t>
              </m:r>
            </m:sub>
          </m:sSub>
          <m:r>
            <w:rPr>
              <w:rFonts w:ascii="Cambria Math" w:hAnsi="Cambria Math" w:cs="Times New Roman"/>
              <w:sz w:val="24"/>
              <w:szCs w:val="24"/>
            </w:rPr>
            <m:t>+α</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st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st</m:t>
              </m:r>
            </m:sub>
          </m:sSub>
        </m:oMath>
      </m:oMathPara>
    </w:p>
    <w:p w14:paraId="69CEFEFF" w14:textId="756FEF7C" w:rsidR="002631EE" w:rsidRPr="0022102D" w:rsidRDefault="005803A1" w:rsidP="00110FEC">
      <w:pPr>
        <w:spacing w:line="480" w:lineRule="auto"/>
        <w:rPr>
          <w:rFonts w:ascii="Times New Roman" w:hAnsi="Times New Roman" w:cs="Times New Roman"/>
          <w:sz w:val="24"/>
          <w:szCs w:val="24"/>
        </w:rPr>
      </w:pPr>
      <w:r w:rsidRPr="0022102D">
        <w:rPr>
          <w:rFonts w:ascii="Times New Roman" w:hAnsi="Times New Roman" w:cs="Times New Roman"/>
          <w:sz w:val="24"/>
          <w:szCs w:val="24"/>
        </w:rPr>
        <w:lastRenderedPageBreak/>
        <w:t>The identifying assumption is that changes in unobserved influences within state are mean independent of changes in</w:t>
      </w:r>
      <w:r w:rsidR="00572649" w:rsidRPr="0022102D">
        <w:rPr>
          <w:rFonts w:ascii="Times New Roman" w:hAnsi="Times New Roman" w:cs="Times New Roman"/>
          <w:sz w:val="24"/>
          <w:szCs w:val="24"/>
        </w:rPr>
        <w:t xml:space="preserve"> state felony history share</w:t>
      </w:r>
      <w:r w:rsidRPr="0022102D">
        <w:rPr>
          <w:rFonts w:ascii="Times New Roman" w:hAnsi="Times New Roman" w:cs="Times New Roman"/>
          <w:sz w:val="24"/>
          <w:szCs w:val="24"/>
        </w:rPr>
        <w:t>.</w:t>
      </w:r>
      <w:r w:rsidR="002631EE" w:rsidRPr="0022102D">
        <w:rPr>
          <w:rFonts w:ascii="Times New Roman" w:hAnsi="Times New Roman" w:cs="Times New Roman"/>
          <w:sz w:val="24"/>
          <w:szCs w:val="24"/>
        </w:rPr>
        <w:t xml:space="preserve"> All models are weighted by the total population in each state-year. We cluster standard errors by state and year to account for heteroscedasticity, autocorrelation of errors within state, and spatial autocorrelation across states within years.</w:t>
      </w:r>
    </w:p>
    <w:p w14:paraId="0C8A0430" w14:textId="25CF5FE2" w:rsidR="00203C9A" w:rsidRPr="0022102D" w:rsidRDefault="00203C9A" w:rsidP="00110FEC">
      <w:pPr>
        <w:spacing w:line="480" w:lineRule="auto"/>
        <w:rPr>
          <w:rFonts w:ascii="Times New Roman" w:hAnsi="Times New Roman" w:cs="Times New Roman"/>
          <w:sz w:val="24"/>
          <w:szCs w:val="24"/>
        </w:rPr>
      </w:pPr>
    </w:p>
    <w:p w14:paraId="1F9E2EA8" w14:textId="41909AC9" w:rsidR="00203C9A" w:rsidRPr="00110FEC" w:rsidRDefault="00203C9A" w:rsidP="00110FEC">
      <w:pPr>
        <w:spacing w:line="480" w:lineRule="auto"/>
        <w:rPr>
          <w:rFonts w:ascii="Times New Roman" w:hAnsi="Times New Roman" w:cs="Times New Roman"/>
          <w:b/>
          <w:sz w:val="24"/>
          <w:szCs w:val="24"/>
        </w:rPr>
      </w:pPr>
      <w:r w:rsidRPr="0022102D">
        <w:rPr>
          <w:rFonts w:ascii="Times New Roman" w:hAnsi="Times New Roman" w:cs="Times New Roman"/>
          <w:b/>
          <w:sz w:val="24"/>
          <w:szCs w:val="24"/>
        </w:rPr>
        <w:t>Results</w:t>
      </w:r>
    </w:p>
    <w:p w14:paraId="30CD44B0" w14:textId="724FA320" w:rsidR="008D17B4" w:rsidRPr="0022102D" w:rsidRDefault="004F1A15"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Estimating a specification with only state and year fixed effects but no observable controls yields an estimated effect of felony-history share o</w:t>
      </w:r>
      <w:r w:rsidR="00203C9A" w:rsidRPr="0022102D">
        <w:rPr>
          <w:rFonts w:ascii="Times New Roman" w:hAnsi="Times New Roman" w:cs="Times New Roman"/>
          <w:sz w:val="24"/>
          <w:szCs w:val="24"/>
        </w:rPr>
        <w:t>f 0.319</w:t>
      </w:r>
      <w:r w:rsidRPr="0022102D">
        <w:rPr>
          <w:rFonts w:ascii="Times New Roman" w:hAnsi="Times New Roman" w:cs="Times New Roman"/>
          <w:sz w:val="24"/>
          <w:szCs w:val="24"/>
        </w:rPr>
        <w:t xml:space="preserve"> (</w:t>
      </w:r>
      <w:r w:rsidR="00203C9A" w:rsidRPr="0022102D">
        <w:rPr>
          <w:rFonts w:ascii="Times New Roman" w:hAnsi="Times New Roman" w:cs="Times New Roman"/>
          <w:sz w:val="24"/>
          <w:szCs w:val="24"/>
        </w:rPr>
        <w:t>SE=</w:t>
      </w:r>
      <w:r w:rsidR="00BB7475" w:rsidRPr="0022102D">
        <w:rPr>
          <w:rFonts w:ascii="Times New Roman" w:hAnsi="Times New Roman" w:cs="Times New Roman"/>
          <w:sz w:val="24"/>
          <w:szCs w:val="24"/>
        </w:rPr>
        <w:t>0.</w:t>
      </w:r>
      <w:r w:rsidRPr="0022102D">
        <w:rPr>
          <w:rFonts w:ascii="Times New Roman" w:hAnsi="Times New Roman" w:cs="Times New Roman"/>
          <w:sz w:val="24"/>
          <w:szCs w:val="24"/>
        </w:rPr>
        <w:t>154</w:t>
      </w:r>
      <w:r w:rsidR="00203C9A" w:rsidRPr="0022102D">
        <w:rPr>
          <w:rFonts w:ascii="Times New Roman" w:hAnsi="Times New Roman" w:cs="Times New Roman"/>
          <w:sz w:val="24"/>
          <w:szCs w:val="24"/>
        </w:rPr>
        <w:t>, p&lt;0.05</w:t>
      </w:r>
      <w:r w:rsidRPr="0022102D">
        <w:rPr>
          <w:rFonts w:ascii="Times New Roman" w:hAnsi="Times New Roman" w:cs="Times New Roman"/>
          <w:sz w:val="24"/>
          <w:szCs w:val="24"/>
        </w:rPr>
        <w:t>), i</w:t>
      </w:r>
      <w:r w:rsidR="00C2757A" w:rsidRPr="0022102D">
        <w:rPr>
          <w:rFonts w:ascii="Times New Roman" w:hAnsi="Times New Roman" w:cs="Times New Roman"/>
          <w:sz w:val="24"/>
          <w:szCs w:val="24"/>
        </w:rPr>
        <w:t>ndicating</w:t>
      </w:r>
      <w:r w:rsidR="002631EE" w:rsidRPr="0022102D">
        <w:rPr>
          <w:rFonts w:ascii="Times New Roman" w:hAnsi="Times New Roman" w:cs="Times New Roman"/>
          <w:sz w:val="24"/>
          <w:szCs w:val="24"/>
        </w:rPr>
        <w:t xml:space="preserve"> that a one</w:t>
      </w:r>
      <w:r w:rsidRPr="0022102D">
        <w:rPr>
          <w:rFonts w:ascii="Times New Roman" w:hAnsi="Times New Roman" w:cs="Times New Roman"/>
          <w:sz w:val="24"/>
          <w:szCs w:val="24"/>
        </w:rPr>
        <w:t xml:space="preserve"> percentage point increase in a state’s felony-history share increases the not-employed-rate by </w:t>
      </w:r>
      <w:r w:rsidR="002631EE" w:rsidRPr="0022102D">
        <w:rPr>
          <w:rFonts w:ascii="Times New Roman" w:hAnsi="Times New Roman" w:cs="Times New Roman"/>
          <w:sz w:val="24"/>
          <w:szCs w:val="24"/>
        </w:rPr>
        <w:t xml:space="preserve">an average of 0.319 </w:t>
      </w:r>
      <w:r w:rsidR="006658AF" w:rsidRPr="0022102D">
        <w:rPr>
          <w:rFonts w:ascii="Times New Roman" w:hAnsi="Times New Roman" w:cs="Times New Roman"/>
          <w:sz w:val="24"/>
          <w:szCs w:val="24"/>
        </w:rPr>
        <w:t xml:space="preserve">percentage point </w:t>
      </w:r>
      <w:r w:rsidR="002631EE" w:rsidRPr="0022102D">
        <w:rPr>
          <w:rFonts w:ascii="Times New Roman" w:hAnsi="Times New Roman" w:cs="Times New Roman"/>
          <w:sz w:val="24"/>
          <w:szCs w:val="24"/>
        </w:rPr>
        <w:t>(Table 2: Specification 1)</w:t>
      </w:r>
      <w:r w:rsidRPr="0022102D">
        <w:rPr>
          <w:rFonts w:ascii="Times New Roman" w:hAnsi="Times New Roman" w:cs="Times New Roman"/>
          <w:sz w:val="24"/>
          <w:szCs w:val="24"/>
        </w:rPr>
        <w:t>.</w:t>
      </w:r>
      <w:r w:rsidR="002631EE" w:rsidRPr="0022102D">
        <w:rPr>
          <w:rFonts w:ascii="Times New Roman" w:hAnsi="Times New Roman" w:cs="Times New Roman"/>
          <w:sz w:val="24"/>
          <w:szCs w:val="24"/>
        </w:rPr>
        <w:t xml:space="preserve"> However, this estimate is vulnerable to omitted-variable bias from unobserved influences on the not-employed rate </w:t>
      </w:r>
      <w:r w:rsidR="00C2757A" w:rsidRPr="0022102D">
        <w:rPr>
          <w:rFonts w:ascii="Times New Roman" w:hAnsi="Times New Roman" w:cs="Times New Roman"/>
          <w:sz w:val="24"/>
          <w:szCs w:val="24"/>
        </w:rPr>
        <w:t>are</w:t>
      </w:r>
      <w:r w:rsidR="002631EE" w:rsidRPr="0022102D">
        <w:rPr>
          <w:rFonts w:ascii="Times New Roman" w:hAnsi="Times New Roman" w:cs="Times New Roman"/>
          <w:sz w:val="24"/>
          <w:szCs w:val="24"/>
        </w:rPr>
        <w:t xml:space="preserve"> correlated with changes in felony-history share.</w:t>
      </w:r>
      <w:r w:rsidR="008D17B4" w:rsidRPr="0022102D">
        <w:rPr>
          <w:rFonts w:ascii="Times New Roman" w:hAnsi="Times New Roman" w:cs="Times New Roman"/>
          <w:sz w:val="24"/>
          <w:szCs w:val="24"/>
        </w:rPr>
        <w:t xml:space="preserve"> </w:t>
      </w:r>
      <w:r w:rsidR="005803A1" w:rsidRPr="0022102D">
        <w:rPr>
          <w:rFonts w:ascii="Times New Roman" w:hAnsi="Times New Roman" w:cs="Times New Roman"/>
          <w:sz w:val="24"/>
          <w:szCs w:val="24"/>
        </w:rPr>
        <w:t>In order to enhance the credibility of th</w:t>
      </w:r>
      <w:r w:rsidR="002631EE" w:rsidRPr="0022102D">
        <w:rPr>
          <w:rFonts w:ascii="Times New Roman" w:hAnsi="Times New Roman" w:cs="Times New Roman"/>
          <w:sz w:val="24"/>
          <w:szCs w:val="24"/>
        </w:rPr>
        <w:t>e identifying</w:t>
      </w:r>
      <w:r w:rsidR="005803A1" w:rsidRPr="0022102D">
        <w:rPr>
          <w:rFonts w:ascii="Times New Roman" w:hAnsi="Times New Roman" w:cs="Times New Roman"/>
          <w:sz w:val="24"/>
          <w:szCs w:val="24"/>
        </w:rPr>
        <w:t xml:space="preserve"> condition, we </w:t>
      </w:r>
      <w:r w:rsidR="008D17B4" w:rsidRPr="0022102D">
        <w:rPr>
          <w:rFonts w:ascii="Times New Roman" w:hAnsi="Times New Roman" w:cs="Times New Roman"/>
          <w:sz w:val="24"/>
          <w:szCs w:val="24"/>
        </w:rPr>
        <w:t xml:space="preserve">add </w:t>
      </w:r>
      <w:r w:rsidR="002A6C85" w:rsidRPr="0022102D">
        <w:rPr>
          <w:rFonts w:ascii="Times New Roman" w:hAnsi="Times New Roman" w:cs="Times New Roman"/>
          <w:sz w:val="24"/>
          <w:szCs w:val="24"/>
        </w:rPr>
        <w:t>control</w:t>
      </w:r>
      <w:r w:rsidR="00C2757A" w:rsidRPr="0022102D">
        <w:rPr>
          <w:rFonts w:ascii="Times New Roman" w:hAnsi="Times New Roman" w:cs="Times New Roman"/>
          <w:sz w:val="24"/>
          <w:szCs w:val="24"/>
        </w:rPr>
        <w:t>s</w:t>
      </w:r>
      <w:r w:rsidR="002A6C85" w:rsidRPr="0022102D">
        <w:rPr>
          <w:rFonts w:ascii="Times New Roman" w:hAnsi="Times New Roman" w:cs="Times New Roman"/>
          <w:sz w:val="24"/>
          <w:szCs w:val="24"/>
        </w:rPr>
        <w:t xml:space="preserve"> for</w:t>
      </w:r>
      <w:r w:rsidR="005803A1" w:rsidRPr="0022102D">
        <w:rPr>
          <w:rFonts w:ascii="Times New Roman" w:hAnsi="Times New Roman" w:cs="Times New Roman"/>
          <w:sz w:val="24"/>
          <w:szCs w:val="24"/>
        </w:rPr>
        <w:t xml:space="preserve"> </w:t>
      </w:r>
      <w:r w:rsidR="008D17B4" w:rsidRPr="0022102D">
        <w:rPr>
          <w:rFonts w:ascii="Times New Roman" w:hAnsi="Times New Roman" w:cs="Times New Roman"/>
          <w:sz w:val="24"/>
          <w:szCs w:val="24"/>
        </w:rPr>
        <w:t xml:space="preserve">three </w:t>
      </w:r>
      <w:r w:rsidR="005803A1" w:rsidRPr="0022102D">
        <w:rPr>
          <w:rFonts w:ascii="Times New Roman" w:hAnsi="Times New Roman" w:cs="Times New Roman"/>
          <w:sz w:val="24"/>
          <w:szCs w:val="24"/>
        </w:rPr>
        <w:t>sets of observable, time-varying state-year characteristics (</w:t>
      </w:r>
      <w:proofErr w:type="spellStart"/>
      <w:r w:rsidR="005803A1" w:rsidRPr="0022102D">
        <w:rPr>
          <w:rFonts w:ascii="Times New Roman" w:hAnsi="Times New Roman" w:cs="Times New Roman"/>
          <w:i/>
          <w:sz w:val="24"/>
          <w:szCs w:val="24"/>
        </w:rPr>
        <w:t>X</w:t>
      </w:r>
      <w:r w:rsidR="005803A1" w:rsidRPr="0022102D">
        <w:rPr>
          <w:rFonts w:ascii="Times New Roman" w:hAnsi="Times New Roman" w:cs="Times New Roman"/>
          <w:i/>
          <w:sz w:val="24"/>
          <w:szCs w:val="24"/>
          <w:vertAlign w:val="subscript"/>
        </w:rPr>
        <w:t>st</w:t>
      </w:r>
      <w:proofErr w:type="spellEnd"/>
      <w:r w:rsidR="005803A1" w:rsidRPr="0022102D">
        <w:rPr>
          <w:rFonts w:ascii="Times New Roman" w:hAnsi="Times New Roman" w:cs="Times New Roman"/>
          <w:sz w:val="24"/>
          <w:szCs w:val="24"/>
        </w:rPr>
        <w:t xml:space="preserve">) </w:t>
      </w:r>
      <w:r w:rsidR="002631EE" w:rsidRPr="0022102D">
        <w:rPr>
          <w:rFonts w:ascii="Times New Roman" w:hAnsi="Times New Roman" w:cs="Times New Roman"/>
          <w:sz w:val="24"/>
          <w:szCs w:val="24"/>
        </w:rPr>
        <w:t>commonly used to explain labor force participation</w:t>
      </w:r>
      <w:r w:rsidR="00E75DA7" w:rsidRPr="0022102D">
        <w:rPr>
          <w:rFonts w:ascii="Times New Roman" w:hAnsi="Times New Roman" w:cs="Times New Roman"/>
          <w:sz w:val="24"/>
          <w:szCs w:val="24"/>
        </w:rPr>
        <w:t xml:space="preserve"> </w:t>
      </w:r>
      <w:r w:rsidR="00F65E2F" w:rsidRPr="0022102D">
        <w:rPr>
          <w:rFonts w:ascii="Times New Roman" w:hAnsi="Times New Roman" w:cs="Times New Roman"/>
          <w:sz w:val="24"/>
          <w:szCs w:val="24"/>
        </w:rPr>
        <w:t>(Aaronson et. al. 2014)</w:t>
      </w:r>
      <w:r w:rsidR="008D17B4" w:rsidRPr="0022102D">
        <w:rPr>
          <w:rFonts w:ascii="Times New Roman" w:hAnsi="Times New Roman" w:cs="Times New Roman"/>
          <w:sz w:val="24"/>
          <w:szCs w:val="24"/>
        </w:rPr>
        <w:t>: demographic, business cycle, and policy changes</w:t>
      </w:r>
      <w:r w:rsidR="005803A1" w:rsidRPr="0022102D">
        <w:rPr>
          <w:rFonts w:ascii="Times New Roman" w:hAnsi="Times New Roman" w:cs="Times New Roman"/>
          <w:sz w:val="24"/>
          <w:szCs w:val="24"/>
        </w:rPr>
        <w:t xml:space="preserve">. </w:t>
      </w:r>
    </w:p>
    <w:p w14:paraId="3A02DE2A" w14:textId="3C213D1E" w:rsidR="00DE4CCE" w:rsidRPr="0022102D" w:rsidRDefault="00DE4CCE" w:rsidP="00601B33">
      <w:pPr>
        <w:spacing w:line="480" w:lineRule="auto"/>
        <w:ind w:firstLine="720"/>
        <w:rPr>
          <w:rFonts w:ascii="Times New Roman" w:hAnsi="Times New Roman" w:cs="Times New Roman"/>
          <w:sz w:val="24"/>
          <w:szCs w:val="24"/>
        </w:rPr>
      </w:pPr>
      <w:r w:rsidRPr="0022102D">
        <w:rPr>
          <w:rFonts w:ascii="Times New Roman" w:hAnsi="Times New Roman" w:cs="Times New Roman"/>
          <w:noProof/>
          <w:sz w:val="24"/>
          <w:szCs w:val="24"/>
        </w:rPr>
        <w:lastRenderedPageBreak/>
        <w:drawing>
          <wp:inline distT="0" distB="0" distL="0" distR="0" wp14:anchorId="62328B54" wp14:editId="4817F0C7">
            <wp:extent cx="5419725" cy="4438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19725" cy="4438650"/>
                    </a:xfrm>
                    <a:prstGeom prst="rect">
                      <a:avLst/>
                    </a:prstGeom>
                  </pic:spPr>
                </pic:pic>
              </a:graphicData>
            </a:graphic>
          </wp:inline>
        </w:drawing>
      </w:r>
    </w:p>
    <w:p w14:paraId="14F73948" w14:textId="76F975C5" w:rsidR="008D17B4" w:rsidRPr="0022102D" w:rsidRDefault="001A3439"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In our second specification, w</w:t>
      </w:r>
      <w:r w:rsidR="00F65E2F" w:rsidRPr="0022102D">
        <w:rPr>
          <w:rFonts w:ascii="Times New Roman" w:hAnsi="Times New Roman" w:cs="Times New Roman"/>
          <w:sz w:val="24"/>
          <w:szCs w:val="24"/>
        </w:rPr>
        <w:t xml:space="preserve">e condition </w:t>
      </w:r>
      <w:r w:rsidR="008D17B4" w:rsidRPr="0022102D">
        <w:rPr>
          <w:rFonts w:ascii="Times New Roman" w:hAnsi="Times New Roman" w:cs="Times New Roman"/>
          <w:sz w:val="24"/>
          <w:szCs w:val="24"/>
        </w:rPr>
        <w:t xml:space="preserve">on </w:t>
      </w:r>
      <w:r w:rsidR="00FF5BD3" w:rsidRPr="0022102D">
        <w:rPr>
          <w:rFonts w:ascii="Times New Roman" w:hAnsi="Times New Roman" w:cs="Times New Roman"/>
          <w:sz w:val="24"/>
          <w:szCs w:val="24"/>
        </w:rPr>
        <w:t xml:space="preserve">several </w:t>
      </w:r>
      <w:r w:rsidR="008D17B4" w:rsidRPr="0022102D">
        <w:rPr>
          <w:rFonts w:ascii="Times New Roman" w:hAnsi="Times New Roman" w:cs="Times New Roman"/>
          <w:sz w:val="24"/>
          <w:szCs w:val="24"/>
        </w:rPr>
        <w:t>demographic variables</w:t>
      </w:r>
      <w:r w:rsidR="00FF5BD3" w:rsidRPr="0022102D">
        <w:rPr>
          <w:rFonts w:ascii="Times New Roman" w:hAnsi="Times New Roman" w:cs="Times New Roman"/>
          <w:sz w:val="24"/>
          <w:szCs w:val="24"/>
        </w:rPr>
        <w:t>: age distribution, educational attainment, and marriage rate</w:t>
      </w:r>
      <w:r w:rsidRPr="0022102D">
        <w:rPr>
          <w:rFonts w:ascii="Times New Roman" w:hAnsi="Times New Roman" w:cs="Times New Roman"/>
          <w:sz w:val="24"/>
          <w:szCs w:val="24"/>
        </w:rPr>
        <w:t>. C</w:t>
      </w:r>
      <w:r w:rsidR="00F65E2F" w:rsidRPr="0022102D">
        <w:rPr>
          <w:rFonts w:ascii="Times New Roman" w:hAnsi="Times New Roman" w:cs="Times New Roman"/>
          <w:sz w:val="24"/>
          <w:szCs w:val="24"/>
        </w:rPr>
        <w:t xml:space="preserve">hanges in states’ age distributions may drive both changes in </w:t>
      </w:r>
      <w:r w:rsidR="00E75DA7" w:rsidRPr="0022102D">
        <w:rPr>
          <w:rFonts w:ascii="Times New Roman" w:hAnsi="Times New Roman" w:cs="Times New Roman"/>
          <w:sz w:val="24"/>
          <w:szCs w:val="24"/>
        </w:rPr>
        <w:t>the not-employed rate</w:t>
      </w:r>
      <w:r w:rsidR="00F65E2F" w:rsidRPr="0022102D">
        <w:rPr>
          <w:rFonts w:ascii="Times New Roman" w:hAnsi="Times New Roman" w:cs="Times New Roman"/>
          <w:sz w:val="24"/>
          <w:szCs w:val="24"/>
        </w:rPr>
        <w:t xml:space="preserve"> and the felony-history share. To control for changes in the </w:t>
      </w:r>
      <w:r w:rsidR="008D17B4" w:rsidRPr="0022102D">
        <w:rPr>
          <w:rFonts w:ascii="Times New Roman" w:hAnsi="Times New Roman" w:cs="Times New Roman"/>
          <w:sz w:val="24"/>
          <w:szCs w:val="24"/>
        </w:rPr>
        <w:t xml:space="preserve">overall </w:t>
      </w:r>
      <w:r w:rsidR="00F65E2F" w:rsidRPr="0022102D">
        <w:rPr>
          <w:rFonts w:ascii="Times New Roman" w:hAnsi="Times New Roman" w:cs="Times New Roman"/>
          <w:sz w:val="24"/>
          <w:szCs w:val="24"/>
        </w:rPr>
        <w:t>age distribution, we use the CPS to compute state-year population shares for the age 16+ population in the following bins: 16-25, 26-35, 36-45, 46-55, 56-65, and 66+ years old. These shares sum to 100 in each state-year</w:t>
      </w:r>
      <w:r w:rsidR="004F1A15" w:rsidRPr="0022102D">
        <w:rPr>
          <w:rFonts w:ascii="Times New Roman" w:hAnsi="Times New Roman" w:cs="Times New Roman"/>
          <w:sz w:val="24"/>
          <w:szCs w:val="24"/>
        </w:rPr>
        <w:t xml:space="preserve"> </w:t>
      </w:r>
      <w:r w:rsidR="002631EE" w:rsidRPr="0022102D">
        <w:rPr>
          <w:rFonts w:ascii="Times New Roman" w:hAnsi="Times New Roman" w:cs="Times New Roman"/>
          <w:sz w:val="24"/>
          <w:szCs w:val="24"/>
        </w:rPr>
        <w:t xml:space="preserve">(Table 1) </w:t>
      </w:r>
      <w:r w:rsidR="004F1A15" w:rsidRPr="0022102D">
        <w:rPr>
          <w:rFonts w:ascii="Times New Roman" w:hAnsi="Times New Roman" w:cs="Times New Roman"/>
          <w:sz w:val="24"/>
          <w:szCs w:val="24"/>
        </w:rPr>
        <w:t>and the youngest bin share serves as the omitted group in regression analysis</w:t>
      </w:r>
      <w:r w:rsidR="00F65E2F" w:rsidRPr="0022102D">
        <w:rPr>
          <w:rFonts w:ascii="Times New Roman" w:hAnsi="Times New Roman" w:cs="Times New Roman"/>
          <w:sz w:val="24"/>
          <w:szCs w:val="24"/>
        </w:rPr>
        <w:t>.</w:t>
      </w:r>
      <w:r w:rsidRPr="0022102D">
        <w:rPr>
          <w:rFonts w:ascii="Times New Roman" w:hAnsi="Times New Roman" w:cs="Times New Roman"/>
          <w:sz w:val="24"/>
          <w:szCs w:val="24"/>
        </w:rPr>
        <w:t xml:space="preserve"> </w:t>
      </w:r>
    </w:p>
    <w:p w14:paraId="2107CF73" w14:textId="2853CD71" w:rsidR="001A3439" w:rsidRPr="0022102D" w:rsidRDefault="005B5420"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E</w:t>
      </w:r>
      <w:r w:rsidR="001A3439" w:rsidRPr="0022102D">
        <w:rPr>
          <w:rFonts w:ascii="Times New Roman" w:hAnsi="Times New Roman" w:cs="Times New Roman"/>
          <w:sz w:val="24"/>
          <w:szCs w:val="24"/>
        </w:rPr>
        <w:t xml:space="preserve">ducation level and marital status also </w:t>
      </w:r>
      <w:r w:rsidR="008D17B4" w:rsidRPr="0022102D">
        <w:rPr>
          <w:rFonts w:ascii="Times New Roman" w:hAnsi="Times New Roman" w:cs="Times New Roman"/>
          <w:sz w:val="24"/>
          <w:szCs w:val="24"/>
        </w:rPr>
        <w:t>drive</w:t>
      </w:r>
      <w:r w:rsidR="001A3439" w:rsidRPr="0022102D">
        <w:rPr>
          <w:rFonts w:ascii="Times New Roman" w:hAnsi="Times New Roman" w:cs="Times New Roman"/>
          <w:sz w:val="24"/>
          <w:szCs w:val="24"/>
        </w:rPr>
        <w:t xml:space="preserve"> employment probability</w:t>
      </w:r>
      <w:r w:rsidR="008D17B4" w:rsidRPr="0022102D">
        <w:rPr>
          <w:rFonts w:ascii="Times New Roman" w:hAnsi="Times New Roman" w:cs="Times New Roman"/>
          <w:sz w:val="24"/>
          <w:szCs w:val="24"/>
        </w:rPr>
        <w:t xml:space="preserve"> and may be confounded with felony history</w:t>
      </w:r>
      <w:r w:rsidR="001A3439" w:rsidRPr="0022102D">
        <w:rPr>
          <w:rFonts w:ascii="Times New Roman" w:hAnsi="Times New Roman" w:cs="Times New Roman"/>
          <w:sz w:val="24"/>
          <w:szCs w:val="24"/>
        </w:rPr>
        <w:t>.</w:t>
      </w:r>
      <w:r w:rsidR="008D17B4" w:rsidRPr="0022102D">
        <w:rPr>
          <w:rFonts w:ascii="Times New Roman" w:hAnsi="Times New Roman" w:cs="Times New Roman"/>
          <w:sz w:val="24"/>
          <w:szCs w:val="24"/>
        </w:rPr>
        <w:t xml:space="preserve"> Education level affects </w:t>
      </w:r>
      <w:r w:rsidR="00F02EE5" w:rsidRPr="0022102D">
        <w:rPr>
          <w:rFonts w:ascii="Times New Roman" w:hAnsi="Times New Roman" w:cs="Times New Roman"/>
          <w:sz w:val="24"/>
          <w:szCs w:val="24"/>
        </w:rPr>
        <w:t xml:space="preserve">wages and </w:t>
      </w:r>
      <w:r w:rsidR="008D17B4" w:rsidRPr="0022102D">
        <w:rPr>
          <w:rFonts w:ascii="Times New Roman" w:hAnsi="Times New Roman" w:cs="Times New Roman"/>
          <w:sz w:val="24"/>
          <w:szCs w:val="24"/>
        </w:rPr>
        <w:t>the returns to employment. It may also be confounded with felony-history share because</w:t>
      </w:r>
      <w:r w:rsidR="001A3439" w:rsidRPr="0022102D">
        <w:rPr>
          <w:rFonts w:ascii="Times New Roman" w:hAnsi="Times New Roman" w:cs="Times New Roman"/>
          <w:sz w:val="24"/>
          <w:szCs w:val="24"/>
        </w:rPr>
        <w:t xml:space="preserve"> </w:t>
      </w:r>
      <w:r w:rsidR="00B00F27" w:rsidRPr="0022102D">
        <w:rPr>
          <w:rFonts w:ascii="Times New Roman" w:hAnsi="Times New Roman" w:cs="Times New Roman"/>
          <w:sz w:val="24"/>
          <w:szCs w:val="24"/>
        </w:rPr>
        <w:t>common</w:t>
      </w:r>
      <w:r w:rsidR="008D17B4" w:rsidRPr="0022102D">
        <w:rPr>
          <w:rFonts w:ascii="Times New Roman" w:hAnsi="Times New Roman" w:cs="Times New Roman"/>
          <w:sz w:val="24"/>
          <w:szCs w:val="24"/>
        </w:rPr>
        <w:t xml:space="preserve"> characteristics may drive </w:t>
      </w:r>
      <w:r w:rsidR="008D17B4" w:rsidRPr="0022102D">
        <w:rPr>
          <w:rFonts w:ascii="Times New Roman" w:hAnsi="Times New Roman" w:cs="Times New Roman"/>
          <w:sz w:val="24"/>
          <w:szCs w:val="24"/>
        </w:rPr>
        <w:lastRenderedPageBreak/>
        <w:t xml:space="preserve">both education levels and propensities to be convicted of a felony. </w:t>
      </w:r>
      <w:r w:rsidR="006D0D79" w:rsidRPr="0022102D">
        <w:rPr>
          <w:rFonts w:ascii="Times New Roman" w:hAnsi="Times New Roman" w:cs="Times New Roman"/>
          <w:sz w:val="24"/>
          <w:szCs w:val="24"/>
        </w:rPr>
        <w:t xml:space="preserve">Additionally, </w:t>
      </w:r>
      <w:r w:rsidR="001A3439" w:rsidRPr="0022102D">
        <w:rPr>
          <w:rFonts w:ascii="Times New Roman" w:hAnsi="Times New Roman" w:cs="Times New Roman"/>
          <w:sz w:val="24"/>
          <w:szCs w:val="24"/>
        </w:rPr>
        <w:t xml:space="preserve">marital status </w:t>
      </w:r>
      <w:r w:rsidR="006D0D79" w:rsidRPr="0022102D">
        <w:rPr>
          <w:rFonts w:ascii="Times New Roman" w:hAnsi="Times New Roman" w:cs="Times New Roman"/>
          <w:sz w:val="24"/>
          <w:szCs w:val="24"/>
        </w:rPr>
        <w:t xml:space="preserve">can influence labor supply </w:t>
      </w:r>
      <w:r w:rsidR="001A3439" w:rsidRPr="0022102D">
        <w:rPr>
          <w:rFonts w:ascii="Times New Roman" w:hAnsi="Times New Roman" w:cs="Times New Roman"/>
          <w:sz w:val="24"/>
          <w:szCs w:val="24"/>
        </w:rPr>
        <w:t xml:space="preserve">incentives </w:t>
      </w:r>
      <w:r w:rsidR="008D17B4" w:rsidRPr="0022102D">
        <w:rPr>
          <w:rFonts w:ascii="Times New Roman" w:hAnsi="Times New Roman" w:cs="Times New Roman"/>
          <w:sz w:val="24"/>
          <w:szCs w:val="24"/>
        </w:rPr>
        <w:t xml:space="preserve">directly </w:t>
      </w:r>
      <w:r w:rsidR="006D0D79" w:rsidRPr="0022102D">
        <w:rPr>
          <w:rFonts w:ascii="Times New Roman" w:hAnsi="Times New Roman" w:cs="Times New Roman"/>
          <w:sz w:val="24"/>
          <w:szCs w:val="24"/>
        </w:rPr>
        <w:t>and</w:t>
      </w:r>
      <w:r w:rsidR="008D17B4" w:rsidRPr="0022102D">
        <w:rPr>
          <w:rFonts w:ascii="Times New Roman" w:hAnsi="Times New Roman" w:cs="Times New Roman"/>
          <w:sz w:val="24"/>
          <w:szCs w:val="24"/>
        </w:rPr>
        <w:t xml:space="preserve"> may be confounded with </w:t>
      </w:r>
      <w:r w:rsidR="006D0D79" w:rsidRPr="0022102D">
        <w:rPr>
          <w:rFonts w:ascii="Times New Roman" w:hAnsi="Times New Roman" w:cs="Times New Roman"/>
          <w:sz w:val="24"/>
          <w:szCs w:val="24"/>
        </w:rPr>
        <w:t>felony history</w:t>
      </w:r>
      <w:r w:rsidR="00F02EE5" w:rsidRPr="0022102D">
        <w:rPr>
          <w:rFonts w:ascii="Times New Roman" w:hAnsi="Times New Roman" w:cs="Times New Roman"/>
          <w:sz w:val="24"/>
          <w:szCs w:val="24"/>
        </w:rPr>
        <w:t xml:space="preserve"> because it </w:t>
      </w:r>
      <w:r w:rsidR="006D0D79" w:rsidRPr="0022102D">
        <w:rPr>
          <w:rFonts w:ascii="Times New Roman" w:hAnsi="Times New Roman" w:cs="Times New Roman"/>
          <w:sz w:val="24"/>
          <w:szCs w:val="24"/>
        </w:rPr>
        <w:t>affect</w:t>
      </w:r>
      <w:r w:rsidR="001A3439" w:rsidRPr="0022102D">
        <w:rPr>
          <w:rFonts w:ascii="Times New Roman" w:hAnsi="Times New Roman" w:cs="Times New Roman"/>
          <w:sz w:val="24"/>
          <w:szCs w:val="24"/>
        </w:rPr>
        <w:t>s</w:t>
      </w:r>
      <w:r w:rsidR="006D0D79" w:rsidRPr="0022102D">
        <w:rPr>
          <w:rFonts w:ascii="Times New Roman" w:hAnsi="Times New Roman" w:cs="Times New Roman"/>
          <w:sz w:val="24"/>
          <w:szCs w:val="24"/>
        </w:rPr>
        <w:t xml:space="preserve"> one’s desirability to potential spouses.</w:t>
      </w:r>
      <w:r w:rsidR="001A3439" w:rsidRPr="0022102D">
        <w:rPr>
          <w:rFonts w:ascii="Times New Roman" w:hAnsi="Times New Roman" w:cs="Times New Roman"/>
          <w:sz w:val="24"/>
          <w:szCs w:val="24"/>
        </w:rPr>
        <w:t xml:space="preserve"> To control for these influences, we </w:t>
      </w:r>
      <w:r w:rsidR="00F02EE5" w:rsidRPr="0022102D">
        <w:rPr>
          <w:rFonts w:ascii="Times New Roman" w:hAnsi="Times New Roman" w:cs="Times New Roman"/>
          <w:sz w:val="24"/>
          <w:szCs w:val="24"/>
        </w:rPr>
        <w:t>measured the</w:t>
      </w:r>
      <w:r w:rsidR="001A3439" w:rsidRPr="0022102D">
        <w:rPr>
          <w:rFonts w:ascii="Times New Roman" w:hAnsi="Times New Roman" w:cs="Times New Roman"/>
          <w:sz w:val="24"/>
          <w:szCs w:val="24"/>
        </w:rPr>
        <w:t xml:space="preserve"> percentage of the population with a bachelor’s degree and </w:t>
      </w:r>
      <w:r w:rsidR="00F02EE5" w:rsidRPr="0022102D">
        <w:rPr>
          <w:rFonts w:ascii="Times New Roman" w:hAnsi="Times New Roman" w:cs="Times New Roman"/>
          <w:sz w:val="24"/>
          <w:szCs w:val="24"/>
        </w:rPr>
        <w:t xml:space="preserve">the </w:t>
      </w:r>
      <w:r w:rsidR="001A3439" w:rsidRPr="0022102D">
        <w:rPr>
          <w:rFonts w:ascii="Times New Roman" w:hAnsi="Times New Roman" w:cs="Times New Roman"/>
          <w:sz w:val="24"/>
          <w:szCs w:val="24"/>
        </w:rPr>
        <w:t>married share in the same CPS sample used to measure the not-employed-rate outcome</w:t>
      </w:r>
      <w:r w:rsidR="00F02EE5" w:rsidRPr="0022102D">
        <w:rPr>
          <w:rFonts w:ascii="Times New Roman" w:hAnsi="Times New Roman" w:cs="Times New Roman"/>
          <w:sz w:val="24"/>
          <w:szCs w:val="24"/>
        </w:rPr>
        <w:t xml:space="preserve"> in each state-year</w:t>
      </w:r>
      <w:r w:rsidR="001A3439" w:rsidRPr="0022102D">
        <w:rPr>
          <w:rFonts w:ascii="Times New Roman" w:hAnsi="Times New Roman" w:cs="Times New Roman"/>
          <w:sz w:val="24"/>
          <w:szCs w:val="24"/>
        </w:rPr>
        <w:t>.</w:t>
      </w:r>
    </w:p>
    <w:p w14:paraId="5AA8AFA2" w14:textId="31FD2319" w:rsidR="004F1A15" w:rsidRPr="0022102D" w:rsidRDefault="00203C9A"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After adding these</w:t>
      </w:r>
      <w:r w:rsidR="001A3439" w:rsidRPr="0022102D">
        <w:rPr>
          <w:rFonts w:ascii="Times New Roman" w:hAnsi="Times New Roman" w:cs="Times New Roman"/>
          <w:sz w:val="24"/>
          <w:szCs w:val="24"/>
        </w:rPr>
        <w:t xml:space="preserve"> demographic controls</w:t>
      </w:r>
      <w:r w:rsidRPr="0022102D">
        <w:rPr>
          <w:rFonts w:ascii="Times New Roman" w:hAnsi="Times New Roman" w:cs="Times New Roman"/>
          <w:sz w:val="24"/>
          <w:szCs w:val="24"/>
        </w:rPr>
        <w:t xml:space="preserve"> to the model,</w:t>
      </w:r>
      <w:r w:rsidR="00BB7475" w:rsidRPr="0022102D">
        <w:rPr>
          <w:rFonts w:ascii="Times New Roman" w:hAnsi="Times New Roman" w:cs="Times New Roman"/>
          <w:sz w:val="24"/>
          <w:szCs w:val="24"/>
        </w:rPr>
        <w:t xml:space="preserve"> the estimated effect of</w:t>
      </w:r>
      <w:r w:rsidRPr="0022102D">
        <w:rPr>
          <w:rFonts w:ascii="Times New Roman" w:hAnsi="Times New Roman" w:cs="Times New Roman"/>
          <w:sz w:val="24"/>
          <w:szCs w:val="24"/>
        </w:rPr>
        <w:t xml:space="preserve"> felony-history share </w:t>
      </w:r>
      <w:r w:rsidR="00BB7475" w:rsidRPr="0022102D">
        <w:rPr>
          <w:rFonts w:ascii="Times New Roman" w:hAnsi="Times New Roman" w:cs="Times New Roman"/>
          <w:sz w:val="24"/>
          <w:szCs w:val="24"/>
        </w:rPr>
        <w:t>remains quite stable at 0.324 (SE=0.157, p&lt;0.05)</w:t>
      </w:r>
      <w:r w:rsidRPr="0022102D">
        <w:rPr>
          <w:rFonts w:ascii="Times New Roman" w:hAnsi="Times New Roman" w:cs="Times New Roman"/>
          <w:sz w:val="24"/>
          <w:szCs w:val="24"/>
        </w:rPr>
        <w:t>. The demographic controls do not have statistically significant independent effects on the not-employed-rate.</w:t>
      </w:r>
    </w:p>
    <w:p w14:paraId="62F6B189" w14:textId="4D9D4882" w:rsidR="002F7535" w:rsidRPr="0022102D" w:rsidRDefault="00203C9A"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 xml:space="preserve">Next, </w:t>
      </w:r>
      <w:r w:rsidR="00BB7475" w:rsidRPr="0022102D">
        <w:rPr>
          <w:rFonts w:ascii="Times New Roman" w:hAnsi="Times New Roman" w:cs="Times New Roman"/>
          <w:sz w:val="24"/>
          <w:szCs w:val="24"/>
        </w:rPr>
        <w:t xml:space="preserve">to capture fluctuations in states’ business cycles, </w:t>
      </w:r>
      <w:r w:rsidRPr="0022102D">
        <w:rPr>
          <w:rFonts w:ascii="Times New Roman" w:hAnsi="Times New Roman" w:cs="Times New Roman"/>
          <w:sz w:val="24"/>
          <w:szCs w:val="24"/>
        </w:rPr>
        <w:t xml:space="preserve">we add </w:t>
      </w:r>
      <w:r w:rsidR="00F65E2F" w:rsidRPr="0022102D">
        <w:rPr>
          <w:rFonts w:ascii="Times New Roman" w:hAnsi="Times New Roman" w:cs="Times New Roman"/>
          <w:sz w:val="24"/>
          <w:szCs w:val="24"/>
        </w:rPr>
        <w:t>the overall unemployment rate in each state-year as well as three lags (t</w:t>
      </w:r>
      <w:r w:rsidR="00F65E2F" w:rsidRPr="0022102D">
        <w:rPr>
          <w:rFonts w:ascii="Times New Roman" w:hAnsi="Times New Roman" w:cs="Times New Roman"/>
          <w:sz w:val="24"/>
          <w:szCs w:val="24"/>
          <w:vertAlign w:val="subscript"/>
        </w:rPr>
        <w:t>-1</w:t>
      </w:r>
      <w:r w:rsidR="00F65E2F" w:rsidRPr="0022102D">
        <w:rPr>
          <w:rFonts w:ascii="Times New Roman" w:hAnsi="Times New Roman" w:cs="Times New Roman"/>
          <w:sz w:val="24"/>
          <w:szCs w:val="24"/>
        </w:rPr>
        <w:t>, t</w:t>
      </w:r>
      <w:r w:rsidR="00F65E2F" w:rsidRPr="0022102D">
        <w:rPr>
          <w:rFonts w:ascii="Times New Roman" w:hAnsi="Times New Roman" w:cs="Times New Roman"/>
          <w:sz w:val="24"/>
          <w:szCs w:val="24"/>
          <w:vertAlign w:val="subscript"/>
        </w:rPr>
        <w:t>-2</w:t>
      </w:r>
      <w:r w:rsidR="00F65E2F" w:rsidRPr="0022102D">
        <w:rPr>
          <w:rFonts w:ascii="Times New Roman" w:hAnsi="Times New Roman" w:cs="Times New Roman"/>
          <w:sz w:val="24"/>
          <w:szCs w:val="24"/>
        </w:rPr>
        <w:t>, t</w:t>
      </w:r>
      <w:r w:rsidR="00F65E2F" w:rsidRPr="0022102D">
        <w:rPr>
          <w:rFonts w:ascii="Times New Roman" w:hAnsi="Times New Roman" w:cs="Times New Roman"/>
          <w:sz w:val="24"/>
          <w:szCs w:val="24"/>
          <w:vertAlign w:val="subscript"/>
        </w:rPr>
        <w:t>-3</w:t>
      </w:r>
      <w:r w:rsidR="00F65E2F" w:rsidRPr="0022102D">
        <w:rPr>
          <w:rFonts w:ascii="Times New Roman" w:hAnsi="Times New Roman" w:cs="Times New Roman"/>
          <w:sz w:val="24"/>
          <w:szCs w:val="24"/>
        </w:rPr>
        <w:t>).</w:t>
      </w:r>
      <w:r w:rsidR="009F333C" w:rsidRPr="0022102D">
        <w:rPr>
          <w:rFonts w:ascii="Times New Roman" w:hAnsi="Times New Roman" w:cs="Times New Roman"/>
          <w:sz w:val="24"/>
          <w:szCs w:val="24"/>
        </w:rPr>
        <w:t xml:space="preserve"> This follows </w:t>
      </w:r>
      <w:r w:rsidR="00BB7475" w:rsidRPr="0022102D">
        <w:rPr>
          <w:rFonts w:ascii="Times New Roman" w:hAnsi="Times New Roman" w:cs="Times New Roman"/>
          <w:sz w:val="24"/>
          <w:szCs w:val="24"/>
        </w:rPr>
        <w:t>A</w:t>
      </w:r>
      <w:r w:rsidR="000B13FC" w:rsidRPr="0022102D">
        <w:rPr>
          <w:rFonts w:ascii="Times New Roman" w:hAnsi="Times New Roman" w:cs="Times New Roman"/>
          <w:sz w:val="24"/>
          <w:szCs w:val="24"/>
        </w:rPr>
        <w:t>a</w:t>
      </w:r>
      <w:r w:rsidR="00BB7475" w:rsidRPr="0022102D">
        <w:rPr>
          <w:rFonts w:ascii="Times New Roman" w:hAnsi="Times New Roman" w:cs="Times New Roman"/>
          <w:sz w:val="24"/>
          <w:szCs w:val="24"/>
        </w:rPr>
        <w:t>ronson et al</w:t>
      </w:r>
      <w:r w:rsidR="00B00F27" w:rsidRPr="0022102D">
        <w:rPr>
          <w:rFonts w:ascii="Times New Roman" w:hAnsi="Times New Roman" w:cs="Times New Roman"/>
          <w:sz w:val="24"/>
          <w:szCs w:val="24"/>
        </w:rPr>
        <w:t>.</w:t>
      </w:r>
      <w:r w:rsidR="00BB7475" w:rsidRPr="0022102D">
        <w:rPr>
          <w:rFonts w:ascii="Times New Roman" w:hAnsi="Times New Roman" w:cs="Times New Roman"/>
          <w:sz w:val="24"/>
          <w:szCs w:val="24"/>
        </w:rPr>
        <w:t xml:space="preserve"> (201</w:t>
      </w:r>
      <w:r w:rsidR="0012586E" w:rsidRPr="0022102D">
        <w:rPr>
          <w:rFonts w:ascii="Times New Roman" w:hAnsi="Times New Roman" w:cs="Times New Roman"/>
          <w:sz w:val="24"/>
          <w:szCs w:val="24"/>
        </w:rPr>
        <w:t>4</w:t>
      </w:r>
      <w:r w:rsidR="00BB7475" w:rsidRPr="0022102D">
        <w:rPr>
          <w:rFonts w:ascii="Times New Roman" w:hAnsi="Times New Roman" w:cs="Times New Roman"/>
          <w:sz w:val="24"/>
          <w:szCs w:val="24"/>
        </w:rPr>
        <w:t xml:space="preserve">) </w:t>
      </w:r>
      <w:r w:rsidR="009F333C" w:rsidRPr="0022102D">
        <w:rPr>
          <w:rFonts w:ascii="Times New Roman" w:hAnsi="Times New Roman" w:cs="Times New Roman"/>
          <w:sz w:val="24"/>
          <w:szCs w:val="24"/>
        </w:rPr>
        <w:t xml:space="preserve">use of </w:t>
      </w:r>
      <w:r w:rsidR="00BB7475" w:rsidRPr="0022102D">
        <w:rPr>
          <w:rFonts w:ascii="Times New Roman" w:hAnsi="Times New Roman" w:cs="Times New Roman"/>
          <w:sz w:val="24"/>
          <w:szCs w:val="24"/>
        </w:rPr>
        <w:t xml:space="preserve">three lags of unemployment </w:t>
      </w:r>
      <w:r w:rsidR="009F333C" w:rsidRPr="0022102D">
        <w:rPr>
          <w:rFonts w:ascii="Times New Roman" w:hAnsi="Times New Roman" w:cs="Times New Roman"/>
          <w:sz w:val="24"/>
          <w:szCs w:val="24"/>
        </w:rPr>
        <w:t xml:space="preserve">in modelling </w:t>
      </w:r>
      <w:r w:rsidR="00BB7475" w:rsidRPr="0022102D">
        <w:rPr>
          <w:rFonts w:ascii="Times New Roman" w:hAnsi="Times New Roman" w:cs="Times New Roman"/>
          <w:sz w:val="24"/>
          <w:szCs w:val="24"/>
        </w:rPr>
        <w:t xml:space="preserve">the relationship between business cycle and labor-force participation. We modify </w:t>
      </w:r>
      <w:r w:rsidR="009F333C" w:rsidRPr="0022102D">
        <w:rPr>
          <w:rFonts w:ascii="Times New Roman" w:hAnsi="Times New Roman" w:cs="Times New Roman"/>
          <w:sz w:val="24"/>
          <w:szCs w:val="24"/>
        </w:rPr>
        <w:t>their approach</w:t>
      </w:r>
      <w:r w:rsidR="00BB7475" w:rsidRPr="0022102D">
        <w:rPr>
          <w:rFonts w:ascii="Times New Roman" w:hAnsi="Times New Roman" w:cs="Times New Roman"/>
          <w:sz w:val="24"/>
          <w:szCs w:val="24"/>
        </w:rPr>
        <w:t xml:space="preserve"> </w:t>
      </w:r>
      <w:r w:rsidR="009F333C" w:rsidRPr="0022102D">
        <w:rPr>
          <w:rFonts w:ascii="Times New Roman" w:hAnsi="Times New Roman" w:cs="Times New Roman"/>
          <w:sz w:val="24"/>
          <w:szCs w:val="24"/>
        </w:rPr>
        <w:t xml:space="preserve">slightly by </w:t>
      </w:r>
      <w:r w:rsidR="0012586E" w:rsidRPr="0022102D">
        <w:rPr>
          <w:rFonts w:ascii="Times New Roman" w:hAnsi="Times New Roman" w:cs="Times New Roman"/>
          <w:sz w:val="24"/>
          <w:szCs w:val="24"/>
        </w:rPr>
        <w:t>also</w:t>
      </w:r>
      <w:r w:rsidR="009F333C" w:rsidRPr="0022102D">
        <w:rPr>
          <w:rFonts w:ascii="Times New Roman" w:hAnsi="Times New Roman" w:cs="Times New Roman"/>
          <w:sz w:val="24"/>
          <w:szCs w:val="24"/>
        </w:rPr>
        <w:t xml:space="preserve"> including the </w:t>
      </w:r>
      <w:r w:rsidR="00BB7475" w:rsidRPr="0022102D">
        <w:rPr>
          <w:rFonts w:ascii="Times New Roman" w:hAnsi="Times New Roman" w:cs="Times New Roman"/>
          <w:sz w:val="24"/>
          <w:szCs w:val="24"/>
        </w:rPr>
        <w:t>contemporaneous unemployment</w:t>
      </w:r>
      <w:r w:rsidR="0012586E" w:rsidRPr="0022102D">
        <w:rPr>
          <w:rFonts w:ascii="Times New Roman" w:hAnsi="Times New Roman" w:cs="Times New Roman"/>
          <w:sz w:val="24"/>
          <w:szCs w:val="24"/>
        </w:rPr>
        <w:t xml:space="preserve"> rate</w:t>
      </w:r>
      <w:r w:rsidR="00BB7475" w:rsidRPr="0022102D">
        <w:rPr>
          <w:rFonts w:ascii="Times New Roman" w:hAnsi="Times New Roman" w:cs="Times New Roman"/>
          <w:sz w:val="24"/>
          <w:szCs w:val="24"/>
        </w:rPr>
        <w:t xml:space="preserve">. </w:t>
      </w:r>
      <w:r w:rsidR="00B00F27" w:rsidRPr="0022102D">
        <w:rPr>
          <w:rFonts w:ascii="Times New Roman" w:hAnsi="Times New Roman" w:cs="Times New Roman"/>
          <w:sz w:val="24"/>
          <w:szCs w:val="24"/>
        </w:rPr>
        <w:t>Aaronson et al. (2014)</w:t>
      </w:r>
      <w:del w:id="145" w:author="Sarah Shannon" w:date="2020-05-20T15:57:00Z">
        <w:r w:rsidR="00B00F27" w:rsidRPr="0022102D" w:rsidDel="004C05C5">
          <w:rPr>
            <w:rFonts w:ascii="Times New Roman" w:hAnsi="Times New Roman" w:cs="Times New Roman"/>
            <w:sz w:val="24"/>
            <w:szCs w:val="24"/>
          </w:rPr>
          <w:delText xml:space="preserve"> </w:delText>
        </w:r>
      </w:del>
      <w:r w:rsidR="00BB7475" w:rsidRPr="0022102D">
        <w:rPr>
          <w:rFonts w:ascii="Times New Roman" w:hAnsi="Times New Roman" w:cs="Times New Roman"/>
          <w:sz w:val="24"/>
          <w:szCs w:val="24"/>
        </w:rPr>
        <w:t xml:space="preserve"> could not do s</w:t>
      </w:r>
      <w:r w:rsidR="00B00F27" w:rsidRPr="0022102D">
        <w:rPr>
          <w:rFonts w:ascii="Times New Roman" w:hAnsi="Times New Roman" w:cs="Times New Roman"/>
          <w:sz w:val="24"/>
          <w:szCs w:val="24"/>
        </w:rPr>
        <w:t>o</w:t>
      </w:r>
      <w:r w:rsidR="00BB7475" w:rsidRPr="0022102D">
        <w:rPr>
          <w:rFonts w:ascii="Times New Roman" w:hAnsi="Times New Roman" w:cs="Times New Roman"/>
          <w:sz w:val="24"/>
          <w:szCs w:val="24"/>
        </w:rPr>
        <w:t xml:space="preserve"> because the</w:t>
      </w:r>
      <w:r w:rsidR="009F333C" w:rsidRPr="0022102D">
        <w:rPr>
          <w:rFonts w:ascii="Times New Roman" w:hAnsi="Times New Roman" w:cs="Times New Roman"/>
          <w:sz w:val="24"/>
          <w:szCs w:val="24"/>
        </w:rPr>
        <w:t xml:space="preserve"> labor-</w:t>
      </w:r>
      <w:r w:rsidR="00BB7475" w:rsidRPr="0022102D">
        <w:rPr>
          <w:rFonts w:ascii="Times New Roman" w:hAnsi="Times New Roman" w:cs="Times New Roman"/>
          <w:sz w:val="24"/>
          <w:szCs w:val="24"/>
        </w:rPr>
        <w:t>force</w:t>
      </w:r>
      <w:r w:rsidR="0012586E" w:rsidRPr="0022102D">
        <w:rPr>
          <w:rFonts w:ascii="Times New Roman" w:hAnsi="Times New Roman" w:cs="Times New Roman"/>
          <w:sz w:val="24"/>
          <w:szCs w:val="24"/>
        </w:rPr>
        <w:t xml:space="preserve"> participation</w:t>
      </w:r>
      <w:r w:rsidR="00BB7475" w:rsidRPr="0022102D">
        <w:rPr>
          <w:rFonts w:ascii="Times New Roman" w:hAnsi="Times New Roman" w:cs="Times New Roman"/>
          <w:sz w:val="24"/>
          <w:szCs w:val="24"/>
        </w:rPr>
        <w:t xml:space="preserve"> outcome they </w:t>
      </w:r>
      <w:r w:rsidR="00B00F27" w:rsidRPr="0022102D">
        <w:rPr>
          <w:rFonts w:ascii="Times New Roman" w:hAnsi="Times New Roman" w:cs="Times New Roman"/>
          <w:sz w:val="24"/>
          <w:szCs w:val="24"/>
        </w:rPr>
        <w:t>use</w:t>
      </w:r>
      <w:r w:rsidR="0012586E" w:rsidRPr="0022102D">
        <w:rPr>
          <w:rFonts w:ascii="Times New Roman" w:hAnsi="Times New Roman" w:cs="Times New Roman"/>
          <w:sz w:val="24"/>
          <w:szCs w:val="24"/>
        </w:rPr>
        <w:t xml:space="preserve"> </w:t>
      </w:r>
      <w:r w:rsidR="00BB7475" w:rsidRPr="0022102D">
        <w:rPr>
          <w:rFonts w:ascii="Times New Roman" w:hAnsi="Times New Roman" w:cs="Times New Roman"/>
          <w:sz w:val="24"/>
          <w:szCs w:val="24"/>
        </w:rPr>
        <w:t xml:space="preserve">includes the unemployed, along with the employed. </w:t>
      </w:r>
      <w:r w:rsidR="0012586E" w:rsidRPr="0022102D">
        <w:rPr>
          <w:rFonts w:ascii="Times New Roman" w:hAnsi="Times New Roman" w:cs="Times New Roman"/>
          <w:sz w:val="24"/>
          <w:szCs w:val="24"/>
        </w:rPr>
        <w:t xml:space="preserve">Our focus on </w:t>
      </w:r>
      <w:r w:rsidR="00B00F27" w:rsidRPr="0022102D">
        <w:rPr>
          <w:rFonts w:ascii="Times New Roman" w:hAnsi="Times New Roman" w:cs="Times New Roman"/>
          <w:sz w:val="24"/>
          <w:szCs w:val="24"/>
        </w:rPr>
        <w:t xml:space="preserve">the </w:t>
      </w:r>
      <w:r w:rsidR="0012586E" w:rsidRPr="0022102D">
        <w:rPr>
          <w:rFonts w:ascii="Times New Roman" w:hAnsi="Times New Roman" w:cs="Times New Roman"/>
          <w:sz w:val="24"/>
          <w:szCs w:val="24"/>
        </w:rPr>
        <w:t xml:space="preserve">not-employed allows us to more flexibly control for </w:t>
      </w:r>
      <w:r w:rsidR="009F333C" w:rsidRPr="0022102D">
        <w:rPr>
          <w:rFonts w:ascii="Times New Roman" w:hAnsi="Times New Roman" w:cs="Times New Roman"/>
          <w:sz w:val="24"/>
          <w:szCs w:val="24"/>
        </w:rPr>
        <w:t>business cycle</w:t>
      </w:r>
      <w:r w:rsidR="0012586E" w:rsidRPr="0022102D">
        <w:rPr>
          <w:rFonts w:ascii="Times New Roman" w:hAnsi="Times New Roman" w:cs="Times New Roman"/>
          <w:sz w:val="24"/>
          <w:szCs w:val="24"/>
        </w:rPr>
        <w:t xml:space="preserve">. </w:t>
      </w:r>
      <w:del w:id="146" w:author="Sarah Shannon" w:date="2020-05-20T15:57:00Z">
        <w:r w:rsidR="00DE7F44" w:rsidRPr="0022102D" w:rsidDel="004C05C5">
          <w:rPr>
            <w:rFonts w:ascii="Times New Roman" w:hAnsi="Times New Roman" w:cs="Times New Roman"/>
            <w:sz w:val="24"/>
            <w:szCs w:val="24"/>
          </w:rPr>
          <w:delText xml:space="preserve"> </w:delText>
        </w:r>
      </w:del>
      <w:r w:rsidR="00DE7F44" w:rsidRPr="0022102D">
        <w:rPr>
          <w:rFonts w:ascii="Times New Roman" w:hAnsi="Times New Roman" w:cs="Times New Roman"/>
          <w:sz w:val="24"/>
          <w:szCs w:val="24"/>
        </w:rPr>
        <w:t xml:space="preserve">The mean unemployment rate </w:t>
      </w:r>
      <w:r w:rsidR="00B00F27" w:rsidRPr="0022102D">
        <w:rPr>
          <w:rFonts w:ascii="Times New Roman" w:hAnsi="Times New Roman" w:cs="Times New Roman"/>
          <w:sz w:val="24"/>
          <w:szCs w:val="24"/>
        </w:rPr>
        <w:t xml:space="preserve">over the study period </w:t>
      </w:r>
      <w:r w:rsidR="00DE7F44" w:rsidRPr="0022102D">
        <w:rPr>
          <w:rFonts w:ascii="Times New Roman" w:hAnsi="Times New Roman" w:cs="Times New Roman"/>
          <w:sz w:val="24"/>
          <w:szCs w:val="24"/>
        </w:rPr>
        <w:t xml:space="preserve">is 5.5 percent with </w:t>
      </w:r>
      <w:r w:rsidR="00B00F27" w:rsidRPr="0022102D">
        <w:rPr>
          <w:rFonts w:ascii="Times New Roman" w:hAnsi="Times New Roman" w:cs="Times New Roman"/>
          <w:sz w:val="24"/>
          <w:szCs w:val="24"/>
        </w:rPr>
        <w:t xml:space="preserve">a </w:t>
      </w:r>
      <w:r w:rsidR="00DE7F44" w:rsidRPr="0022102D">
        <w:rPr>
          <w:rFonts w:ascii="Times New Roman" w:hAnsi="Times New Roman" w:cs="Times New Roman"/>
          <w:sz w:val="24"/>
          <w:szCs w:val="24"/>
        </w:rPr>
        <w:t>standard deviation 1.8 percent.</w:t>
      </w:r>
      <w:r w:rsidR="00526929" w:rsidRPr="0022102D">
        <w:rPr>
          <w:rFonts w:ascii="Times New Roman" w:hAnsi="Times New Roman" w:cs="Times New Roman"/>
          <w:sz w:val="24"/>
          <w:szCs w:val="24"/>
        </w:rPr>
        <w:t xml:space="preserve"> </w:t>
      </w:r>
      <w:r w:rsidR="009F333C" w:rsidRPr="0022102D">
        <w:rPr>
          <w:rFonts w:ascii="Times New Roman" w:hAnsi="Times New Roman" w:cs="Times New Roman"/>
          <w:sz w:val="24"/>
          <w:szCs w:val="24"/>
        </w:rPr>
        <w:t xml:space="preserve">Adding </w:t>
      </w:r>
      <w:r w:rsidR="00526929" w:rsidRPr="0022102D">
        <w:rPr>
          <w:rFonts w:ascii="Times New Roman" w:hAnsi="Times New Roman" w:cs="Times New Roman"/>
          <w:sz w:val="24"/>
          <w:szCs w:val="24"/>
        </w:rPr>
        <w:t xml:space="preserve">these </w:t>
      </w:r>
      <w:r w:rsidR="009F333C" w:rsidRPr="0022102D">
        <w:rPr>
          <w:rFonts w:ascii="Times New Roman" w:hAnsi="Times New Roman" w:cs="Times New Roman"/>
          <w:sz w:val="24"/>
          <w:szCs w:val="24"/>
        </w:rPr>
        <w:t xml:space="preserve">controls for business cycle in specification 3 improves model fit substantially and the estimated effect of felony-history share on the not-employed-rate </w:t>
      </w:r>
      <w:r w:rsidR="00526929" w:rsidRPr="0022102D">
        <w:rPr>
          <w:rFonts w:ascii="Times New Roman" w:hAnsi="Times New Roman" w:cs="Times New Roman"/>
          <w:sz w:val="24"/>
          <w:szCs w:val="24"/>
        </w:rPr>
        <w:t xml:space="preserve">attenuates </w:t>
      </w:r>
      <w:r w:rsidR="000B4308" w:rsidRPr="0022102D">
        <w:rPr>
          <w:rFonts w:ascii="Times New Roman" w:hAnsi="Times New Roman" w:cs="Times New Roman"/>
          <w:sz w:val="24"/>
          <w:szCs w:val="24"/>
        </w:rPr>
        <w:t>only</w:t>
      </w:r>
      <w:r w:rsidR="009F333C" w:rsidRPr="0022102D">
        <w:rPr>
          <w:rFonts w:ascii="Times New Roman" w:hAnsi="Times New Roman" w:cs="Times New Roman"/>
          <w:sz w:val="24"/>
          <w:szCs w:val="24"/>
        </w:rPr>
        <w:t xml:space="preserve"> slightly </w:t>
      </w:r>
      <w:r w:rsidR="000B4308" w:rsidRPr="0022102D">
        <w:rPr>
          <w:rFonts w:ascii="Times New Roman" w:hAnsi="Times New Roman" w:cs="Times New Roman"/>
          <w:sz w:val="24"/>
          <w:szCs w:val="24"/>
        </w:rPr>
        <w:t>and</w:t>
      </w:r>
      <w:r w:rsidR="009F333C" w:rsidRPr="0022102D">
        <w:rPr>
          <w:rFonts w:ascii="Times New Roman" w:hAnsi="Times New Roman" w:cs="Times New Roman"/>
          <w:sz w:val="24"/>
          <w:szCs w:val="24"/>
        </w:rPr>
        <w:t xml:space="preserve"> becomes more precise</w:t>
      </w:r>
      <w:r w:rsidR="00526929" w:rsidRPr="0022102D">
        <w:rPr>
          <w:rFonts w:ascii="Times New Roman" w:hAnsi="Times New Roman" w:cs="Times New Roman"/>
          <w:sz w:val="24"/>
          <w:szCs w:val="24"/>
        </w:rPr>
        <w:t xml:space="preserve"> at</w:t>
      </w:r>
      <w:r w:rsidR="009F333C" w:rsidRPr="0022102D">
        <w:rPr>
          <w:rFonts w:ascii="Times New Roman" w:hAnsi="Times New Roman" w:cs="Times New Roman"/>
          <w:sz w:val="24"/>
          <w:szCs w:val="24"/>
        </w:rPr>
        <w:t xml:space="preserve"> 0.304 (SE= 0.103, p&lt;0.01)</w:t>
      </w:r>
      <w:r w:rsidR="000B4308" w:rsidRPr="0022102D">
        <w:rPr>
          <w:rFonts w:ascii="Times New Roman" w:hAnsi="Times New Roman" w:cs="Times New Roman"/>
          <w:sz w:val="24"/>
          <w:szCs w:val="24"/>
        </w:rPr>
        <w:t>.</w:t>
      </w:r>
    </w:p>
    <w:p w14:paraId="69CA0EFF" w14:textId="13F553E7" w:rsidR="00143AF8" w:rsidRPr="0022102D" w:rsidRDefault="00143AF8"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In our final specification (</w:t>
      </w:r>
      <w:r w:rsidR="000F71A5" w:rsidRPr="0022102D">
        <w:rPr>
          <w:rFonts w:ascii="Times New Roman" w:hAnsi="Times New Roman" w:cs="Times New Roman"/>
          <w:sz w:val="24"/>
          <w:szCs w:val="24"/>
        </w:rPr>
        <w:t>Specification</w:t>
      </w:r>
      <w:r w:rsidRPr="0022102D">
        <w:rPr>
          <w:rFonts w:ascii="Times New Roman" w:hAnsi="Times New Roman" w:cs="Times New Roman"/>
          <w:sz w:val="24"/>
          <w:szCs w:val="24"/>
        </w:rPr>
        <w:t xml:space="preserve"> 4)</w:t>
      </w:r>
      <w:r w:rsidR="004E3460" w:rsidRPr="0022102D">
        <w:rPr>
          <w:rFonts w:ascii="Times New Roman" w:hAnsi="Times New Roman" w:cs="Times New Roman"/>
          <w:sz w:val="24"/>
          <w:szCs w:val="24"/>
        </w:rPr>
        <w:t>,</w:t>
      </w:r>
      <w:r w:rsidR="00F2288A" w:rsidRPr="0022102D">
        <w:rPr>
          <w:rFonts w:ascii="Times New Roman" w:hAnsi="Times New Roman" w:cs="Times New Roman"/>
          <w:sz w:val="24"/>
          <w:szCs w:val="24"/>
        </w:rPr>
        <w:t xml:space="preserve"> </w:t>
      </w:r>
      <w:r w:rsidRPr="0022102D">
        <w:rPr>
          <w:rFonts w:ascii="Times New Roman" w:hAnsi="Times New Roman" w:cs="Times New Roman"/>
          <w:sz w:val="24"/>
          <w:szCs w:val="24"/>
        </w:rPr>
        <w:t>we</w:t>
      </w:r>
      <w:r w:rsidR="00F2288A" w:rsidRPr="0022102D">
        <w:rPr>
          <w:rFonts w:ascii="Times New Roman" w:hAnsi="Times New Roman" w:cs="Times New Roman"/>
          <w:sz w:val="24"/>
          <w:szCs w:val="24"/>
        </w:rPr>
        <w:t xml:space="preserve"> account for alternative explanations of supply-side labor dynamics beyond felony-history share</w:t>
      </w:r>
      <w:r w:rsidRPr="0022102D">
        <w:rPr>
          <w:rFonts w:ascii="Times New Roman" w:hAnsi="Times New Roman" w:cs="Times New Roman"/>
          <w:sz w:val="24"/>
          <w:szCs w:val="24"/>
        </w:rPr>
        <w:t xml:space="preserve"> by including</w:t>
      </w:r>
      <w:r w:rsidR="00F2288A" w:rsidRPr="0022102D">
        <w:rPr>
          <w:rFonts w:ascii="Times New Roman" w:hAnsi="Times New Roman" w:cs="Times New Roman"/>
          <w:sz w:val="24"/>
          <w:szCs w:val="24"/>
        </w:rPr>
        <w:t xml:space="preserve"> measures of social welfare </w:t>
      </w:r>
      <w:r w:rsidR="00526929" w:rsidRPr="0022102D">
        <w:rPr>
          <w:rFonts w:ascii="Times New Roman" w:hAnsi="Times New Roman" w:cs="Times New Roman"/>
          <w:sz w:val="24"/>
          <w:szCs w:val="24"/>
        </w:rPr>
        <w:t xml:space="preserve">safety </w:t>
      </w:r>
      <w:r w:rsidR="00F2288A" w:rsidRPr="0022102D">
        <w:rPr>
          <w:rFonts w:ascii="Times New Roman" w:hAnsi="Times New Roman" w:cs="Times New Roman"/>
          <w:sz w:val="24"/>
          <w:szCs w:val="24"/>
        </w:rPr>
        <w:t>net and labor policies.</w:t>
      </w:r>
      <w:r w:rsidR="00DE7F44" w:rsidRPr="0022102D">
        <w:rPr>
          <w:rFonts w:ascii="Times New Roman" w:hAnsi="Times New Roman" w:cs="Times New Roman"/>
          <w:sz w:val="24"/>
          <w:szCs w:val="24"/>
        </w:rPr>
        <w:t xml:space="preserve"> </w:t>
      </w:r>
      <w:r w:rsidR="000F48B5" w:rsidRPr="0022102D">
        <w:rPr>
          <w:rFonts w:ascii="Times New Roman" w:hAnsi="Times New Roman" w:cs="Times New Roman"/>
          <w:sz w:val="24"/>
          <w:szCs w:val="24"/>
        </w:rPr>
        <w:t xml:space="preserve">Factors that potentially affect employment at the low-wage end of labor markets are particularly important to include. </w:t>
      </w:r>
      <w:r w:rsidR="000B4308" w:rsidRPr="0022102D">
        <w:rPr>
          <w:rFonts w:ascii="Times New Roman" w:hAnsi="Times New Roman" w:cs="Times New Roman"/>
          <w:sz w:val="24"/>
          <w:szCs w:val="24"/>
        </w:rPr>
        <w:t xml:space="preserve">First, changes in disability rates and policy </w:t>
      </w:r>
      <w:r w:rsidR="000B4308" w:rsidRPr="0022102D">
        <w:rPr>
          <w:rFonts w:ascii="Times New Roman" w:hAnsi="Times New Roman" w:cs="Times New Roman"/>
          <w:sz w:val="24"/>
          <w:szCs w:val="24"/>
        </w:rPr>
        <w:lastRenderedPageBreak/>
        <w:t>affect employment to some extent</w:t>
      </w:r>
      <w:r w:rsidR="009F333C" w:rsidRPr="0022102D">
        <w:rPr>
          <w:rFonts w:ascii="Times New Roman" w:hAnsi="Times New Roman" w:cs="Times New Roman"/>
          <w:sz w:val="24"/>
          <w:szCs w:val="24"/>
        </w:rPr>
        <w:t xml:space="preserve"> (</w:t>
      </w:r>
      <w:proofErr w:type="spellStart"/>
      <w:r w:rsidR="009F333C" w:rsidRPr="0022102D">
        <w:rPr>
          <w:rFonts w:ascii="Times New Roman" w:hAnsi="Times New Roman" w:cs="Times New Roman"/>
          <w:sz w:val="24"/>
          <w:szCs w:val="24"/>
        </w:rPr>
        <w:t>Autor</w:t>
      </w:r>
      <w:proofErr w:type="spellEnd"/>
      <w:r w:rsidR="009F333C" w:rsidRPr="0022102D">
        <w:rPr>
          <w:rFonts w:ascii="Times New Roman" w:hAnsi="Times New Roman" w:cs="Times New Roman"/>
          <w:sz w:val="24"/>
          <w:szCs w:val="24"/>
        </w:rPr>
        <w:t xml:space="preserve"> &amp; Duggan 2003; </w:t>
      </w:r>
      <w:proofErr w:type="spellStart"/>
      <w:r w:rsidR="009F333C" w:rsidRPr="0022102D">
        <w:rPr>
          <w:rFonts w:ascii="Times New Roman" w:hAnsi="Times New Roman" w:cs="Times New Roman"/>
          <w:sz w:val="24"/>
          <w:szCs w:val="24"/>
        </w:rPr>
        <w:t>Maestes</w:t>
      </w:r>
      <w:proofErr w:type="spellEnd"/>
      <w:r w:rsidR="009F333C" w:rsidRPr="0022102D">
        <w:rPr>
          <w:rFonts w:ascii="Times New Roman" w:hAnsi="Times New Roman" w:cs="Times New Roman"/>
          <w:sz w:val="24"/>
          <w:szCs w:val="24"/>
        </w:rPr>
        <w:t>, Mullen &amp; Strand 2013</w:t>
      </w:r>
      <w:r w:rsidR="001A0896" w:rsidRPr="0022102D">
        <w:rPr>
          <w:rFonts w:ascii="Times New Roman" w:hAnsi="Times New Roman" w:cs="Times New Roman"/>
          <w:sz w:val="24"/>
          <w:szCs w:val="24"/>
        </w:rPr>
        <w:t xml:space="preserve">; Benjamin, </w:t>
      </w:r>
      <w:proofErr w:type="spellStart"/>
      <w:r w:rsidR="001A0896" w:rsidRPr="0022102D">
        <w:rPr>
          <w:rFonts w:ascii="Times New Roman" w:hAnsi="Times New Roman" w:cs="Times New Roman"/>
          <w:sz w:val="24"/>
          <w:szCs w:val="24"/>
        </w:rPr>
        <w:t>Glaeser</w:t>
      </w:r>
      <w:proofErr w:type="spellEnd"/>
      <w:r w:rsidR="001A0896" w:rsidRPr="0022102D">
        <w:rPr>
          <w:rFonts w:ascii="Times New Roman" w:hAnsi="Times New Roman" w:cs="Times New Roman"/>
          <w:sz w:val="24"/>
          <w:szCs w:val="24"/>
        </w:rPr>
        <w:t xml:space="preserve"> &amp; Summers 2018</w:t>
      </w:r>
      <w:r w:rsidR="00846FEA" w:rsidRPr="0022102D">
        <w:rPr>
          <w:rFonts w:ascii="Times New Roman" w:hAnsi="Times New Roman" w:cs="Times New Roman"/>
          <w:sz w:val="24"/>
          <w:szCs w:val="24"/>
        </w:rPr>
        <w:t>; Abraham &amp; Kearney 2018</w:t>
      </w:r>
      <w:r w:rsidR="009F333C" w:rsidRPr="0022102D">
        <w:rPr>
          <w:rFonts w:ascii="Times New Roman" w:hAnsi="Times New Roman" w:cs="Times New Roman"/>
          <w:sz w:val="24"/>
          <w:szCs w:val="24"/>
        </w:rPr>
        <w:t xml:space="preserve">). </w:t>
      </w:r>
      <w:r w:rsidR="000B4308" w:rsidRPr="0022102D">
        <w:rPr>
          <w:rFonts w:ascii="Times New Roman" w:hAnsi="Times New Roman" w:cs="Times New Roman"/>
          <w:sz w:val="24"/>
          <w:szCs w:val="24"/>
        </w:rPr>
        <w:t>T</w:t>
      </w:r>
      <w:r w:rsidR="009F333C" w:rsidRPr="0022102D">
        <w:rPr>
          <w:rFonts w:ascii="Times New Roman" w:hAnsi="Times New Roman" w:cs="Times New Roman"/>
          <w:sz w:val="24"/>
          <w:szCs w:val="24"/>
        </w:rPr>
        <w:t xml:space="preserve">he share of </w:t>
      </w:r>
      <w:r w:rsidR="000B4308" w:rsidRPr="0022102D">
        <w:rPr>
          <w:rFonts w:ascii="Times New Roman" w:hAnsi="Times New Roman" w:cs="Times New Roman"/>
          <w:sz w:val="24"/>
          <w:szCs w:val="24"/>
        </w:rPr>
        <w:t>people</w:t>
      </w:r>
      <w:r w:rsidR="009F333C" w:rsidRPr="0022102D">
        <w:rPr>
          <w:rFonts w:ascii="Times New Roman" w:hAnsi="Times New Roman" w:cs="Times New Roman"/>
          <w:sz w:val="24"/>
          <w:szCs w:val="24"/>
        </w:rPr>
        <w:t xml:space="preserve"> claiming disability insurance rises with the unemployment rate, as it can provide a way for marginally-qualified individuals to earn income outside employment (</w:t>
      </w:r>
      <w:proofErr w:type="spellStart"/>
      <w:r w:rsidR="009F333C" w:rsidRPr="0022102D">
        <w:rPr>
          <w:rFonts w:ascii="Times New Roman" w:hAnsi="Times New Roman" w:cs="Times New Roman"/>
          <w:sz w:val="24"/>
          <w:szCs w:val="24"/>
        </w:rPr>
        <w:t>Maestes</w:t>
      </w:r>
      <w:proofErr w:type="spellEnd"/>
      <w:r w:rsidR="009F333C" w:rsidRPr="0022102D">
        <w:rPr>
          <w:rFonts w:ascii="Times New Roman" w:hAnsi="Times New Roman" w:cs="Times New Roman"/>
          <w:sz w:val="24"/>
          <w:szCs w:val="24"/>
        </w:rPr>
        <w:t>, Mullen &amp; Strand 2015).</w:t>
      </w:r>
      <w:r w:rsidR="00DE7F44" w:rsidRPr="0022102D">
        <w:rPr>
          <w:rFonts w:ascii="Times New Roman" w:hAnsi="Times New Roman" w:cs="Times New Roman"/>
          <w:sz w:val="24"/>
          <w:szCs w:val="24"/>
        </w:rPr>
        <w:t xml:space="preserve"> To control for changes in disability, w</w:t>
      </w:r>
      <w:r w:rsidR="000B4308" w:rsidRPr="0022102D">
        <w:rPr>
          <w:rFonts w:ascii="Times New Roman" w:hAnsi="Times New Roman" w:cs="Times New Roman"/>
          <w:sz w:val="24"/>
          <w:szCs w:val="24"/>
        </w:rPr>
        <w:t>e measure the self-reported disability rate among the individuals used to construct the not-employed rate outcome</w:t>
      </w:r>
      <w:r w:rsidR="00DE7F44" w:rsidRPr="0022102D">
        <w:rPr>
          <w:rFonts w:ascii="Times New Roman" w:hAnsi="Times New Roman" w:cs="Times New Roman"/>
          <w:sz w:val="24"/>
          <w:szCs w:val="24"/>
        </w:rPr>
        <w:t xml:space="preserve"> for each state-year</w:t>
      </w:r>
      <w:r w:rsidR="000B4308" w:rsidRPr="0022102D">
        <w:rPr>
          <w:rFonts w:ascii="Times New Roman" w:hAnsi="Times New Roman" w:cs="Times New Roman"/>
          <w:sz w:val="24"/>
          <w:szCs w:val="24"/>
        </w:rPr>
        <w:t xml:space="preserve">. </w:t>
      </w:r>
      <w:r w:rsidR="009F333C" w:rsidRPr="0022102D">
        <w:rPr>
          <w:rFonts w:ascii="Times New Roman" w:hAnsi="Times New Roman" w:cs="Times New Roman"/>
          <w:sz w:val="24"/>
          <w:szCs w:val="24"/>
        </w:rPr>
        <w:t>We also will present analysis assessing sensitivity of our result to using the share of adults on a disability-insurance program, rather than the share reporting a disability in the CPS survey.</w:t>
      </w:r>
      <w:r w:rsidR="00DE7F44" w:rsidRPr="0022102D">
        <w:rPr>
          <w:rFonts w:ascii="Times New Roman" w:hAnsi="Times New Roman" w:cs="Times New Roman"/>
          <w:sz w:val="24"/>
          <w:szCs w:val="24"/>
        </w:rPr>
        <w:t xml:space="preserve"> The mean disability rate is 6.2 percent with standard deviation 1.6 percent, minimum 2.6 percent and maximum 13.0 percent (Table 1). </w:t>
      </w:r>
    </w:p>
    <w:p w14:paraId="69A49D69" w14:textId="2A0E7CBA" w:rsidR="005A4642" w:rsidRPr="0022102D" w:rsidRDefault="00DE7F44"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Second, we control for the real value of the effective minimum wage, which equals the maximum of the state minimum wage and the federal minimum wage in each state-year. This averages $5.19 per hour</w:t>
      </w:r>
      <w:r w:rsidR="00F2288A" w:rsidRPr="0022102D">
        <w:rPr>
          <w:rFonts w:ascii="Times New Roman" w:hAnsi="Times New Roman" w:cs="Times New Roman"/>
          <w:sz w:val="24"/>
          <w:szCs w:val="24"/>
        </w:rPr>
        <w:t xml:space="preserve"> with a standard deviation of $1.17</w:t>
      </w:r>
      <w:r w:rsidR="00EB5ED9" w:rsidRPr="0022102D">
        <w:rPr>
          <w:rFonts w:ascii="Times New Roman" w:hAnsi="Times New Roman" w:cs="Times New Roman"/>
          <w:sz w:val="24"/>
          <w:szCs w:val="24"/>
        </w:rPr>
        <w:t xml:space="preserve"> over the study period</w:t>
      </w:r>
      <w:r w:rsidRPr="0022102D">
        <w:rPr>
          <w:rFonts w:ascii="Times New Roman" w:hAnsi="Times New Roman" w:cs="Times New Roman"/>
          <w:sz w:val="24"/>
          <w:szCs w:val="24"/>
        </w:rPr>
        <w:t>.</w:t>
      </w:r>
      <w:r w:rsidR="00F2288A" w:rsidRPr="0022102D">
        <w:rPr>
          <w:rFonts w:ascii="Times New Roman" w:hAnsi="Times New Roman" w:cs="Times New Roman"/>
          <w:sz w:val="24"/>
          <w:szCs w:val="24"/>
        </w:rPr>
        <w:t xml:space="preserve"> Third, we control for changes in states’ welfare programs</w:t>
      </w:r>
      <w:r w:rsidR="00EB5ED9" w:rsidRPr="0022102D">
        <w:rPr>
          <w:rFonts w:ascii="Times New Roman" w:hAnsi="Times New Roman" w:cs="Times New Roman"/>
          <w:sz w:val="24"/>
          <w:szCs w:val="24"/>
        </w:rPr>
        <w:t xml:space="preserve"> using</w:t>
      </w:r>
      <w:r w:rsidR="00F2288A" w:rsidRPr="0022102D">
        <w:rPr>
          <w:rFonts w:ascii="Times New Roman" w:hAnsi="Times New Roman" w:cs="Times New Roman"/>
          <w:sz w:val="24"/>
          <w:szCs w:val="24"/>
        </w:rPr>
        <w:t xml:space="preserve"> the mean </w:t>
      </w:r>
      <w:r w:rsidR="00620DD1" w:rsidRPr="0022102D">
        <w:rPr>
          <w:rFonts w:ascii="Times New Roman" w:hAnsi="Times New Roman" w:cs="Times New Roman"/>
          <w:sz w:val="24"/>
          <w:szCs w:val="24"/>
        </w:rPr>
        <w:t xml:space="preserve">Assistance to Families with Dependent Children or Temporary Assistance to Needy Families </w:t>
      </w:r>
      <w:r w:rsidR="00F2288A" w:rsidRPr="0022102D">
        <w:rPr>
          <w:rFonts w:ascii="Times New Roman" w:hAnsi="Times New Roman" w:cs="Times New Roman"/>
          <w:sz w:val="24"/>
          <w:szCs w:val="24"/>
        </w:rPr>
        <w:t>maximum</w:t>
      </w:r>
      <w:r w:rsidR="00EB5ED9" w:rsidRPr="0022102D">
        <w:rPr>
          <w:rFonts w:ascii="Times New Roman" w:hAnsi="Times New Roman" w:cs="Times New Roman"/>
          <w:sz w:val="24"/>
          <w:szCs w:val="24"/>
        </w:rPr>
        <w:t xml:space="preserve"> benefit amount</w:t>
      </w:r>
      <w:r w:rsidR="00F2288A" w:rsidRPr="0022102D">
        <w:rPr>
          <w:rFonts w:ascii="Times New Roman" w:hAnsi="Times New Roman" w:cs="Times New Roman"/>
          <w:sz w:val="24"/>
          <w:szCs w:val="24"/>
        </w:rPr>
        <w:t xml:space="preserve"> </w:t>
      </w:r>
      <w:r w:rsidR="00620DD1" w:rsidRPr="0022102D">
        <w:rPr>
          <w:rFonts w:ascii="Times New Roman" w:hAnsi="Times New Roman" w:cs="Times New Roman"/>
          <w:sz w:val="24"/>
          <w:szCs w:val="24"/>
        </w:rPr>
        <w:t>for</w:t>
      </w:r>
      <w:r w:rsidR="00F2288A" w:rsidRPr="0022102D">
        <w:rPr>
          <w:rFonts w:ascii="Times New Roman" w:hAnsi="Times New Roman" w:cs="Times New Roman"/>
          <w:sz w:val="24"/>
          <w:szCs w:val="24"/>
        </w:rPr>
        <w:t xml:space="preserve"> a 2-person family, a 3-person family, and a 4-person family</w:t>
      </w:r>
      <w:r w:rsidR="005A4642" w:rsidRPr="0022102D">
        <w:rPr>
          <w:rFonts w:ascii="Times New Roman" w:hAnsi="Times New Roman" w:cs="Times New Roman"/>
          <w:sz w:val="24"/>
          <w:szCs w:val="24"/>
        </w:rPr>
        <w:t xml:space="preserve"> in each state-year</w:t>
      </w:r>
      <w:r w:rsidR="00F2288A" w:rsidRPr="0022102D">
        <w:rPr>
          <w:rFonts w:ascii="Times New Roman" w:hAnsi="Times New Roman" w:cs="Times New Roman"/>
          <w:sz w:val="24"/>
          <w:szCs w:val="24"/>
        </w:rPr>
        <w:t>.</w:t>
      </w:r>
      <w:r w:rsidR="005A4642" w:rsidRPr="0022102D">
        <w:rPr>
          <w:rFonts w:ascii="Times New Roman" w:hAnsi="Times New Roman" w:cs="Times New Roman"/>
          <w:sz w:val="24"/>
          <w:szCs w:val="24"/>
        </w:rPr>
        <w:t xml:space="preserve"> This averages $403</w:t>
      </w:r>
      <w:r w:rsidR="001B47ED" w:rsidRPr="0022102D">
        <w:rPr>
          <w:rFonts w:ascii="Times New Roman" w:hAnsi="Times New Roman" w:cs="Times New Roman"/>
          <w:sz w:val="24"/>
          <w:szCs w:val="24"/>
        </w:rPr>
        <w:t xml:space="preserve"> over the study period</w:t>
      </w:r>
      <w:r w:rsidR="005A4642" w:rsidRPr="0022102D">
        <w:rPr>
          <w:rFonts w:ascii="Times New Roman" w:hAnsi="Times New Roman" w:cs="Times New Roman"/>
          <w:sz w:val="24"/>
          <w:szCs w:val="24"/>
        </w:rPr>
        <w:t xml:space="preserve">. </w:t>
      </w:r>
      <w:r w:rsidR="00F2288A" w:rsidRPr="0022102D">
        <w:rPr>
          <w:rFonts w:ascii="Times New Roman" w:hAnsi="Times New Roman" w:cs="Times New Roman"/>
          <w:sz w:val="24"/>
          <w:szCs w:val="24"/>
        </w:rPr>
        <w:t>Both the effecti</w:t>
      </w:r>
      <w:r w:rsidR="005A4642" w:rsidRPr="0022102D">
        <w:rPr>
          <w:rFonts w:ascii="Times New Roman" w:hAnsi="Times New Roman" w:cs="Times New Roman"/>
          <w:sz w:val="24"/>
          <w:szCs w:val="24"/>
        </w:rPr>
        <w:t xml:space="preserve">ve minimum wage and </w:t>
      </w:r>
      <w:r w:rsidR="001B47ED" w:rsidRPr="0022102D">
        <w:rPr>
          <w:rFonts w:ascii="Times New Roman" w:hAnsi="Times New Roman" w:cs="Times New Roman"/>
          <w:sz w:val="24"/>
          <w:szCs w:val="24"/>
        </w:rPr>
        <w:t>AFCD/</w:t>
      </w:r>
      <w:r w:rsidR="005A4642" w:rsidRPr="0022102D">
        <w:rPr>
          <w:rFonts w:ascii="Times New Roman" w:hAnsi="Times New Roman" w:cs="Times New Roman"/>
          <w:sz w:val="24"/>
          <w:szCs w:val="24"/>
        </w:rPr>
        <w:t>TANF data c</w:t>
      </w:r>
      <w:r w:rsidR="00F2288A" w:rsidRPr="0022102D">
        <w:rPr>
          <w:rFonts w:ascii="Times New Roman" w:hAnsi="Times New Roman" w:cs="Times New Roman"/>
          <w:sz w:val="24"/>
          <w:szCs w:val="24"/>
        </w:rPr>
        <w:t>om</w:t>
      </w:r>
      <w:r w:rsidR="005A4642" w:rsidRPr="0022102D">
        <w:rPr>
          <w:rFonts w:ascii="Times New Roman" w:hAnsi="Times New Roman" w:cs="Times New Roman"/>
          <w:sz w:val="24"/>
          <w:szCs w:val="24"/>
        </w:rPr>
        <w:t>e</w:t>
      </w:r>
      <w:r w:rsidR="00F2288A" w:rsidRPr="0022102D">
        <w:rPr>
          <w:rFonts w:ascii="Times New Roman" w:hAnsi="Times New Roman" w:cs="Times New Roman"/>
          <w:sz w:val="24"/>
          <w:szCs w:val="24"/>
        </w:rPr>
        <w:t xml:space="preserve"> from the University of Kentucky’s Center for Poverty Research Welfare Data. </w:t>
      </w:r>
      <w:r w:rsidR="00771401" w:rsidRPr="0022102D">
        <w:rPr>
          <w:rFonts w:ascii="Times New Roman" w:hAnsi="Times New Roman" w:cs="Times New Roman"/>
          <w:sz w:val="24"/>
          <w:szCs w:val="24"/>
        </w:rPr>
        <w:t xml:space="preserve">Finally, we include a control </w:t>
      </w:r>
      <w:r w:rsidR="00F2288A" w:rsidRPr="0022102D">
        <w:rPr>
          <w:rFonts w:ascii="Times New Roman" w:hAnsi="Times New Roman" w:cs="Times New Roman"/>
          <w:sz w:val="24"/>
          <w:szCs w:val="24"/>
        </w:rPr>
        <w:t>for the generosity of</w:t>
      </w:r>
      <w:r w:rsidR="00771401" w:rsidRPr="0022102D">
        <w:rPr>
          <w:rFonts w:ascii="Times New Roman" w:hAnsi="Times New Roman" w:cs="Times New Roman"/>
          <w:sz w:val="24"/>
          <w:szCs w:val="24"/>
        </w:rPr>
        <w:t xml:space="preserve"> </w:t>
      </w:r>
      <w:r w:rsidR="00F2288A" w:rsidRPr="0022102D">
        <w:rPr>
          <w:rFonts w:ascii="Times New Roman" w:hAnsi="Times New Roman" w:cs="Times New Roman"/>
          <w:sz w:val="24"/>
          <w:szCs w:val="24"/>
        </w:rPr>
        <w:t xml:space="preserve">the state’s </w:t>
      </w:r>
      <w:r w:rsidR="00771401" w:rsidRPr="0022102D">
        <w:rPr>
          <w:rFonts w:ascii="Times New Roman" w:hAnsi="Times New Roman" w:cs="Times New Roman"/>
          <w:sz w:val="24"/>
          <w:szCs w:val="24"/>
        </w:rPr>
        <w:t xml:space="preserve">unemployment </w:t>
      </w:r>
      <w:r w:rsidR="00F2288A" w:rsidRPr="0022102D">
        <w:rPr>
          <w:rFonts w:ascii="Times New Roman" w:hAnsi="Times New Roman" w:cs="Times New Roman"/>
          <w:sz w:val="24"/>
          <w:szCs w:val="24"/>
        </w:rPr>
        <w:t>compensation system</w:t>
      </w:r>
      <w:r w:rsidR="005A4642" w:rsidRPr="0022102D">
        <w:rPr>
          <w:rFonts w:ascii="Times New Roman" w:hAnsi="Times New Roman" w:cs="Times New Roman"/>
          <w:sz w:val="24"/>
          <w:szCs w:val="24"/>
        </w:rPr>
        <w:t xml:space="preserve"> with </w:t>
      </w:r>
      <w:r w:rsidR="00771401" w:rsidRPr="0022102D">
        <w:rPr>
          <w:rFonts w:ascii="Times New Roman" w:hAnsi="Times New Roman" w:cs="Times New Roman"/>
          <w:sz w:val="24"/>
          <w:szCs w:val="24"/>
        </w:rPr>
        <w:t>the maximum weekly unemployment benefit by state-year</w:t>
      </w:r>
      <w:r w:rsidR="005A4642" w:rsidRPr="0022102D">
        <w:rPr>
          <w:rFonts w:ascii="Times New Roman" w:hAnsi="Times New Roman" w:cs="Times New Roman"/>
          <w:sz w:val="24"/>
          <w:szCs w:val="24"/>
        </w:rPr>
        <w:t xml:space="preserve"> f</w:t>
      </w:r>
      <w:r w:rsidR="00771401" w:rsidRPr="0022102D">
        <w:rPr>
          <w:rFonts w:ascii="Times New Roman" w:hAnsi="Times New Roman" w:cs="Times New Roman"/>
          <w:sz w:val="24"/>
          <w:szCs w:val="24"/>
        </w:rPr>
        <w:t>rom Michigan State University’s Correlates of State Policy dataset</w:t>
      </w:r>
      <w:r w:rsidR="005A4642" w:rsidRPr="0022102D">
        <w:rPr>
          <w:rFonts w:ascii="Times New Roman" w:hAnsi="Times New Roman" w:cs="Times New Roman"/>
          <w:sz w:val="24"/>
          <w:szCs w:val="24"/>
        </w:rPr>
        <w:t>, which averages $358</w:t>
      </w:r>
      <w:r w:rsidR="001B47ED" w:rsidRPr="0022102D">
        <w:rPr>
          <w:rFonts w:ascii="Times New Roman" w:hAnsi="Times New Roman" w:cs="Times New Roman"/>
          <w:sz w:val="24"/>
          <w:szCs w:val="24"/>
        </w:rPr>
        <w:t xml:space="preserve"> during the study period</w:t>
      </w:r>
      <w:r w:rsidR="00771401" w:rsidRPr="0022102D">
        <w:rPr>
          <w:rFonts w:ascii="Times New Roman" w:hAnsi="Times New Roman" w:cs="Times New Roman"/>
          <w:sz w:val="24"/>
          <w:szCs w:val="24"/>
        </w:rPr>
        <w:t xml:space="preserve">. </w:t>
      </w:r>
      <w:r w:rsidR="007C5434" w:rsidRPr="0022102D">
        <w:rPr>
          <w:rFonts w:ascii="Times New Roman" w:hAnsi="Times New Roman" w:cs="Times New Roman"/>
          <w:sz w:val="24"/>
          <w:szCs w:val="24"/>
        </w:rPr>
        <w:t xml:space="preserve"> </w:t>
      </w:r>
    </w:p>
    <w:p w14:paraId="482A08A1" w14:textId="3EED22F5" w:rsidR="001472BD" w:rsidRPr="0022102D" w:rsidRDefault="005A4642" w:rsidP="00110FEC">
      <w:pPr>
        <w:spacing w:line="480" w:lineRule="auto"/>
        <w:rPr>
          <w:rFonts w:ascii="Times New Roman" w:hAnsi="Times New Roman" w:cs="Times New Roman"/>
          <w:sz w:val="24"/>
          <w:szCs w:val="24"/>
        </w:rPr>
      </w:pPr>
      <w:r w:rsidRPr="0022102D">
        <w:rPr>
          <w:rFonts w:ascii="Times New Roman" w:hAnsi="Times New Roman" w:cs="Times New Roman"/>
          <w:sz w:val="24"/>
          <w:szCs w:val="24"/>
        </w:rPr>
        <w:tab/>
        <w:t xml:space="preserve">Adding </w:t>
      </w:r>
      <w:r w:rsidR="00DE4CCE" w:rsidRPr="0022102D">
        <w:rPr>
          <w:rFonts w:ascii="Times New Roman" w:hAnsi="Times New Roman" w:cs="Times New Roman"/>
          <w:sz w:val="24"/>
          <w:szCs w:val="24"/>
        </w:rPr>
        <w:t xml:space="preserve">controls for </w:t>
      </w:r>
      <w:r w:rsidRPr="0022102D">
        <w:rPr>
          <w:rFonts w:ascii="Times New Roman" w:hAnsi="Times New Roman" w:cs="Times New Roman"/>
          <w:sz w:val="24"/>
          <w:szCs w:val="24"/>
        </w:rPr>
        <w:t xml:space="preserve">social welfare and labor policy yields a </w:t>
      </w:r>
      <w:r w:rsidR="00DE4CCE" w:rsidRPr="0022102D">
        <w:rPr>
          <w:rFonts w:ascii="Times New Roman" w:hAnsi="Times New Roman" w:cs="Times New Roman"/>
          <w:sz w:val="24"/>
          <w:szCs w:val="24"/>
        </w:rPr>
        <w:t xml:space="preserve">similar </w:t>
      </w:r>
      <w:r w:rsidRPr="0022102D">
        <w:rPr>
          <w:rFonts w:ascii="Times New Roman" w:hAnsi="Times New Roman" w:cs="Times New Roman"/>
          <w:sz w:val="24"/>
          <w:szCs w:val="24"/>
        </w:rPr>
        <w:t>estimate of the felony-history share effect,</w:t>
      </w:r>
      <w:r w:rsidR="000F71A5" w:rsidRPr="0022102D">
        <w:rPr>
          <w:rFonts w:ascii="Times New Roman" w:hAnsi="Times New Roman" w:cs="Times New Roman"/>
          <w:sz w:val="24"/>
          <w:szCs w:val="24"/>
        </w:rPr>
        <w:t xml:space="preserve"> at</w:t>
      </w:r>
      <w:r w:rsidRPr="0022102D">
        <w:rPr>
          <w:rFonts w:ascii="Times New Roman" w:hAnsi="Times New Roman" w:cs="Times New Roman"/>
          <w:sz w:val="24"/>
          <w:szCs w:val="24"/>
        </w:rPr>
        <w:t xml:space="preserve"> </w:t>
      </w:r>
      <w:r w:rsidR="00DE4CCE" w:rsidRPr="0022102D">
        <w:rPr>
          <w:rFonts w:ascii="Times New Roman" w:hAnsi="Times New Roman" w:cs="Times New Roman"/>
          <w:sz w:val="24"/>
          <w:szCs w:val="24"/>
        </w:rPr>
        <w:t xml:space="preserve">0.331 (SE=0.100, p&lt;0.001), as reported in Specification 4 of Table </w:t>
      </w:r>
      <w:r w:rsidR="00DE4CCE" w:rsidRPr="0022102D">
        <w:rPr>
          <w:rFonts w:ascii="Times New Roman" w:hAnsi="Times New Roman" w:cs="Times New Roman"/>
          <w:sz w:val="24"/>
          <w:szCs w:val="24"/>
        </w:rPr>
        <w:lastRenderedPageBreak/>
        <w:t xml:space="preserve">2. </w:t>
      </w:r>
      <w:r w:rsidR="006658AF" w:rsidRPr="0022102D">
        <w:rPr>
          <w:rFonts w:ascii="Times New Roman" w:hAnsi="Times New Roman" w:cs="Times New Roman"/>
          <w:sz w:val="24"/>
          <w:szCs w:val="24"/>
        </w:rPr>
        <w:t xml:space="preserve">For comparison, the estimated effect of the same increase in disability share is </w:t>
      </w:r>
      <w:r w:rsidR="008047DA" w:rsidRPr="0022102D">
        <w:rPr>
          <w:rFonts w:ascii="Times New Roman" w:hAnsi="Times New Roman" w:cs="Times New Roman"/>
          <w:sz w:val="24"/>
          <w:szCs w:val="24"/>
        </w:rPr>
        <w:t>about</w:t>
      </w:r>
      <w:r w:rsidR="006658AF" w:rsidRPr="0022102D">
        <w:rPr>
          <w:rFonts w:ascii="Times New Roman" w:hAnsi="Times New Roman" w:cs="Times New Roman"/>
          <w:sz w:val="24"/>
          <w:szCs w:val="24"/>
        </w:rPr>
        <w:t xml:space="preserve"> half as large, 0.149 (SE=0.032, p&lt;0.001). </w:t>
      </w:r>
    </w:p>
    <w:p w14:paraId="3C3EC4C4" w14:textId="77777777" w:rsidR="009F445E" w:rsidRPr="0022102D" w:rsidRDefault="009F445E" w:rsidP="00601B33">
      <w:pPr>
        <w:spacing w:line="480" w:lineRule="auto"/>
        <w:ind w:firstLine="720"/>
        <w:rPr>
          <w:rFonts w:ascii="Times New Roman" w:hAnsi="Times New Roman" w:cs="Times New Roman"/>
          <w:sz w:val="24"/>
          <w:szCs w:val="24"/>
        </w:rPr>
      </w:pPr>
    </w:p>
    <w:p w14:paraId="167BE748" w14:textId="4FC38D23" w:rsidR="00462696" w:rsidRPr="0022102D" w:rsidRDefault="001472BD" w:rsidP="00601B33">
      <w:pPr>
        <w:spacing w:line="480" w:lineRule="auto"/>
        <w:rPr>
          <w:rFonts w:ascii="Times New Roman" w:hAnsi="Times New Roman" w:cs="Times New Roman"/>
          <w:b/>
          <w:sz w:val="24"/>
          <w:szCs w:val="24"/>
        </w:rPr>
      </w:pPr>
      <w:r w:rsidRPr="0022102D">
        <w:rPr>
          <w:rFonts w:ascii="Times New Roman" w:hAnsi="Times New Roman" w:cs="Times New Roman"/>
          <w:b/>
          <w:sz w:val="24"/>
          <w:szCs w:val="24"/>
        </w:rPr>
        <w:t>Robustness</w:t>
      </w:r>
    </w:p>
    <w:p w14:paraId="5F745CC8" w14:textId="040E8482" w:rsidR="005A4642" w:rsidRPr="0022102D" w:rsidRDefault="004578FE" w:rsidP="00601B33">
      <w:pPr>
        <w:spacing w:line="480" w:lineRule="auto"/>
        <w:rPr>
          <w:rFonts w:ascii="Times New Roman" w:hAnsi="Times New Roman" w:cs="Times New Roman"/>
          <w:sz w:val="24"/>
          <w:szCs w:val="24"/>
        </w:rPr>
      </w:pPr>
      <w:r w:rsidRPr="0022102D">
        <w:rPr>
          <w:rFonts w:ascii="Times New Roman" w:hAnsi="Times New Roman" w:cs="Times New Roman"/>
          <w:sz w:val="24"/>
          <w:szCs w:val="24"/>
        </w:rPr>
        <w:tab/>
        <w:t>Table 3 presents</w:t>
      </w:r>
      <w:r w:rsidR="001472BD" w:rsidRPr="0022102D">
        <w:rPr>
          <w:rFonts w:ascii="Times New Roman" w:hAnsi="Times New Roman" w:cs="Times New Roman"/>
          <w:sz w:val="24"/>
          <w:szCs w:val="24"/>
        </w:rPr>
        <w:t xml:space="preserve"> models focused on</w:t>
      </w:r>
      <w:r w:rsidRPr="0022102D">
        <w:rPr>
          <w:rFonts w:ascii="Times New Roman" w:hAnsi="Times New Roman" w:cs="Times New Roman"/>
          <w:sz w:val="24"/>
          <w:szCs w:val="24"/>
        </w:rPr>
        <w:t xml:space="preserve"> alternative subgroup sample</w:t>
      </w:r>
      <w:r w:rsidR="001472BD" w:rsidRPr="0022102D">
        <w:rPr>
          <w:rFonts w:ascii="Times New Roman" w:hAnsi="Times New Roman" w:cs="Times New Roman"/>
          <w:sz w:val="24"/>
          <w:szCs w:val="24"/>
        </w:rPr>
        <w:t>s</w:t>
      </w:r>
      <w:r w:rsidR="003D4CAD" w:rsidRPr="0022102D">
        <w:rPr>
          <w:rFonts w:ascii="Times New Roman" w:hAnsi="Times New Roman" w:cs="Times New Roman"/>
          <w:sz w:val="24"/>
          <w:szCs w:val="24"/>
        </w:rPr>
        <w:t xml:space="preserve"> using the richest specification from the main analysis (Table 2: Specification 4).</w:t>
      </w:r>
      <w:r w:rsidRPr="0022102D">
        <w:rPr>
          <w:rFonts w:ascii="Times New Roman" w:hAnsi="Times New Roman" w:cs="Times New Roman"/>
          <w:sz w:val="24"/>
          <w:szCs w:val="24"/>
        </w:rPr>
        <w:t xml:space="preserve"> </w:t>
      </w:r>
      <w:r w:rsidR="005A4642" w:rsidRPr="0022102D">
        <w:rPr>
          <w:rFonts w:ascii="Times New Roman" w:hAnsi="Times New Roman" w:cs="Times New Roman"/>
          <w:sz w:val="24"/>
          <w:szCs w:val="24"/>
        </w:rPr>
        <w:t xml:space="preserve">Specifically, we </w:t>
      </w:r>
      <w:r w:rsidR="00E07602" w:rsidRPr="0022102D">
        <w:rPr>
          <w:rFonts w:ascii="Times New Roman" w:hAnsi="Times New Roman" w:cs="Times New Roman"/>
          <w:sz w:val="24"/>
          <w:szCs w:val="24"/>
        </w:rPr>
        <w:t xml:space="preserve">model the effect of felony history share </w:t>
      </w:r>
      <w:r w:rsidR="003D4CAD" w:rsidRPr="0022102D">
        <w:rPr>
          <w:rFonts w:ascii="Times New Roman" w:hAnsi="Times New Roman" w:cs="Times New Roman"/>
          <w:sz w:val="24"/>
          <w:szCs w:val="24"/>
        </w:rPr>
        <w:t xml:space="preserve">separately </w:t>
      </w:r>
      <w:r w:rsidR="005A4642" w:rsidRPr="0022102D">
        <w:rPr>
          <w:rFonts w:ascii="Times New Roman" w:hAnsi="Times New Roman" w:cs="Times New Roman"/>
          <w:sz w:val="24"/>
          <w:szCs w:val="24"/>
        </w:rPr>
        <w:t>for male and female</w:t>
      </w:r>
      <w:r w:rsidR="00E07602" w:rsidRPr="0022102D">
        <w:rPr>
          <w:rFonts w:ascii="Times New Roman" w:hAnsi="Times New Roman" w:cs="Times New Roman"/>
          <w:sz w:val="24"/>
          <w:szCs w:val="24"/>
        </w:rPr>
        <w:t xml:space="preserve"> not-employed rates</w:t>
      </w:r>
      <w:r w:rsidR="005A4642" w:rsidRPr="0022102D">
        <w:rPr>
          <w:rFonts w:ascii="Times New Roman" w:hAnsi="Times New Roman" w:cs="Times New Roman"/>
          <w:sz w:val="24"/>
          <w:szCs w:val="24"/>
        </w:rPr>
        <w:t xml:space="preserve">, and </w:t>
      </w:r>
      <w:r w:rsidR="003D4CAD" w:rsidRPr="0022102D">
        <w:rPr>
          <w:rFonts w:ascii="Times New Roman" w:hAnsi="Times New Roman" w:cs="Times New Roman"/>
          <w:sz w:val="24"/>
          <w:szCs w:val="24"/>
        </w:rPr>
        <w:t xml:space="preserve">separately </w:t>
      </w:r>
      <w:r w:rsidR="005A4642" w:rsidRPr="0022102D">
        <w:rPr>
          <w:rFonts w:ascii="Times New Roman" w:hAnsi="Times New Roman" w:cs="Times New Roman"/>
          <w:sz w:val="24"/>
          <w:szCs w:val="24"/>
        </w:rPr>
        <w:t>for white</w:t>
      </w:r>
      <w:r w:rsidR="00E07602" w:rsidRPr="0022102D">
        <w:rPr>
          <w:rFonts w:ascii="Times New Roman" w:hAnsi="Times New Roman" w:cs="Times New Roman"/>
          <w:sz w:val="24"/>
          <w:szCs w:val="24"/>
        </w:rPr>
        <w:t xml:space="preserve"> </w:t>
      </w:r>
      <w:del w:id="147" w:author="Sarah Shannon" w:date="2020-05-20T15:58:00Z">
        <w:r w:rsidR="005A4642" w:rsidRPr="0022102D" w:rsidDel="00991E42">
          <w:rPr>
            <w:rFonts w:ascii="Times New Roman" w:hAnsi="Times New Roman" w:cs="Times New Roman"/>
            <w:sz w:val="24"/>
            <w:szCs w:val="24"/>
          </w:rPr>
          <w:delText xml:space="preserve"> </w:delText>
        </w:r>
      </w:del>
      <w:r w:rsidR="005A4642" w:rsidRPr="0022102D">
        <w:rPr>
          <w:rFonts w:ascii="Times New Roman" w:hAnsi="Times New Roman" w:cs="Times New Roman"/>
          <w:sz w:val="24"/>
          <w:szCs w:val="24"/>
        </w:rPr>
        <w:t xml:space="preserve">and </w:t>
      </w:r>
      <w:r w:rsidR="005E7A18">
        <w:rPr>
          <w:rFonts w:ascii="Times New Roman" w:hAnsi="Times New Roman" w:cs="Times New Roman"/>
          <w:sz w:val="24"/>
          <w:szCs w:val="24"/>
        </w:rPr>
        <w:t>African American</w:t>
      </w:r>
      <w:r w:rsidR="00E07602" w:rsidRPr="0022102D">
        <w:rPr>
          <w:rFonts w:ascii="Times New Roman" w:hAnsi="Times New Roman" w:cs="Times New Roman"/>
          <w:sz w:val="24"/>
          <w:szCs w:val="24"/>
        </w:rPr>
        <w:t xml:space="preserve"> not-employed rates</w:t>
      </w:r>
      <w:r w:rsidR="005A4642" w:rsidRPr="0022102D">
        <w:rPr>
          <w:rFonts w:ascii="Times New Roman" w:hAnsi="Times New Roman" w:cs="Times New Roman"/>
          <w:sz w:val="24"/>
          <w:szCs w:val="24"/>
        </w:rPr>
        <w:t>.</w:t>
      </w:r>
      <w:r w:rsidR="001472BD" w:rsidRPr="0022102D">
        <w:rPr>
          <w:rFonts w:ascii="Times New Roman" w:hAnsi="Times New Roman" w:cs="Times New Roman"/>
          <w:sz w:val="24"/>
          <w:szCs w:val="24"/>
        </w:rPr>
        <w:t xml:space="preserve"> Shannon et. al. (2017</w:t>
      </w:r>
      <w:r w:rsidR="00E07602" w:rsidRPr="0022102D">
        <w:rPr>
          <w:rFonts w:ascii="Times New Roman" w:hAnsi="Times New Roman" w:cs="Times New Roman"/>
          <w:sz w:val="24"/>
          <w:szCs w:val="24"/>
        </w:rPr>
        <w:t>) provide</w:t>
      </w:r>
      <w:r w:rsidR="001472BD" w:rsidRPr="0022102D">
        <w:rPr>
          <w:rFonts w:ascii="Times New Roman" w:hAnsi="Times New Roman" w:cs="Times New Roman"/>
          <w:sz w:val="24"/>
          <w:szCs w:val="24"/>
        </w:rPr>
        <w:t xml:space="preserve"> two state-level estimates: an overall </w:t>
      </w:r>
      <w:r w:rsidR="00E07602" w:rsidRPr="0022102D">
        <w:rPr>
          <w:rFonts w:ascii="Times New Roman" w:hAnsi="Times New Roman" w:cs="Times New Roman"/>
          <w:sz w:val="24"/>
          <w:szCs w:val="24"/>
        </w:rPr>
        <w:t xml:space="preserve">felony history </w:t>
      </w:r>
      <w:r w:rsidR="001472BD" w:rsidRPr="0022102D">
        <w:rPr>
          <w:rFonts w:ascii="Times New Roman" w:hAnsi="Times New Roman" w:cs="Times New Roman"/>
          <w:sz w:val="24"/>
          <w:szCs w:val="24"/>
        </w:rPr>
        <w:t>percentage and a</w:t>
      </w:r>
      <w:ins w:id="148" w:author="Sarah Shannon" w:date="2020-05-20T15:58:00Z">
        <w:r w:rsidR="00991E42">
          <w:rPr>
            <w:rFonts w:ascii="Times New Roman" w:hAnsi="Times New Roman" w:cs="Times New Roman"/>
            <w:sz w:val="24"/>
            <w:szCs w:val="24"/>
          </w:rPr>
          <w:t>n</w:t>
        </w:r>
      </w:ins>
      <w:r w:rsidR="001472BD" w:rsidRPr="0022102D">
        <w:rPr>
          <w:rFonts w:ascii="Times New Roman" w:hAnsi="Times New Roman" w:cs="Times New Roman"/>
          <w:sz w:val="24"/>
          <w:szCs w:val="24"/>
        </w:rPr>
        <w:t xml:space="preserve"> </w:t>
      </w:r>
      <w:r w:rsidR="005E7A18">
        <w:rPr>
          <w:rFonts w:ascii="Times New Roman" w:hAnsi="Times New Roman" w:cs="Times New Roman"/>
          <w:sz w:val="24"/>
          <w:szCs w:val="24"/>
        </w:rPr>
        <w:t>African American</w:t>
      </w:r>
      <w:r w:rsidR="00110FEC">
        <w:rPr>
          <w:rFonts w:ascii="Times New Roman" w:hAnsi="Times New Roman" w:cs="Times New Roman"/>
          <w:sz w:val="24"/>
          <w:szCs w:val="24"/>
        </w:rPr>
        <w:t xml:space="preserve"> </w:t>
      </w:r>
      <w:r w:rsidR="00E07602" w:rsidRPr="0022102D">
        <w:rPr>
          <w:rFonts w:ascii="Times New Roman" w:hAnsi="Times New Roman" w:cs="Times New Roman"/>
          <w:sz w:val="24"/>
          <w:szCs w:val="24"/>
        </w:rPr>
        <w:t>felony history</w:t>
      </w:r>
      <w:r w:rsidR="001472BD" w:rsidRPr="0022102D">
        <w:rPr>
          <w:rFonts w:ascii="Times New Roman" w:hAnsi="Times New Roman" w:cs="Times New Roman"/>
          <w:sz w:val="24"/>
          <w:szCs w:val="24"/>
        </w:rPr>
        <w:t xml:space="preserve"> percentage</w:t>
      </w:r>
      <w:r w:rsidR="00E07602" w:rsidRPr="0022102D">
        <w:rPr>
          <w:rFonts w:ascii="Times New Roman" w:hAnsi="Times New Roman" w:cs="Times New Roman"/>
          <w:sz w:val="24"/>
          <w:szCs w:val="24"/>
        </w:rPr>
        <w:t xml:space="preserve"> for African Americans</w:t>
      </w:r>
      <w:r w:rsidR="001472BD" w:rsidRPr="0022102D">
        <w:rPr>
          <w:rFonts w:ascii="Times New Roman" w:hAnsi="Times New Roman" w:cs="Times New Roman"/>
          <w:sz w:val="24"/>
          <w:szCs w:val="24"/>
        </w:rPr>
        <w:t xml:space="preserve">. Therefore, we utilize the </w:t>
      </w:r>
      <w:r w:rsidR="005E7A18">
        <w:rPr>
          <w:rFonts w:ascii="Times New Roman" w:hAnsi="Times New Roman" w:cs="Times New Roman"/>
          <w:sz w:val="24"/>
          <w:szCs w:val="24"/>
        </w:rPr>
        <w:t>African American</w:t>
      </w:r>
      <w:r w:rsidR="001472BD" w:rsidRPr="0022102D">
        <w:rPr>
          <w:rFonts w:ascii="Times New Roman" w:hAnsi="Times New Roman" w:cs="Times New Roman"/>
          <w:sz w:val="24"/>
          <w:szCs w:val="24"/>
        </w:rPr>
        <w:t xml:space="preserve"> specific measure of felony-history share in our </w:t>
      </w:r>
      <w:r w:rsidR="005E7A18">
        <w:rPr>
          <w:rFonts w:ascii="Times New Roman" w:hAnsi="Times New Roman" w:cs="Times New Roman"/>
          <w:sz w:val="24"/>
          <w:szCs w:val="24"/>
        </w:rPr>
        <w:t>African American</w:t>
      </w:r>
      <w:r w:rsidR="00110FEC">
        <w:rPr>
          <w:rFonts w:ascii="Times New Roman" w:hAnsi="Times New Roman" w:cs="Times New Roman"/>
          <w:sz w:val="24"/>
          <w:szCs w:val="24"/>
        </w:rPr>
        <w:t xml:space="preserve"> </w:t>
      </w:r>
      <w:r w:rsidR="001472BD" w:rsidRPr="0022102D">
        <w:rPr>
          <w:rFonts w:ascii="Times New Roman" w:hAnsi="Times New Roman" w:cs="Times New Roman"/>
          <w:sz w:val="24"/>
          <w:szCs w:val="24"/>
        </w:rPr>
        <w:t>model</w:t>
      </w:r>
      <w:r w:rsidR="00E07602" w:rsidRPr="0022102D">
        <w:rPr>
          <w:rFonts w:ascii="Times New Roman" w:hAnsi="Times New Roman" w:cs="Times New Roman"/>
          <w:sz w:val="24"/>
          <w:szCs w:val="24"/>
        </w:rPr>
        <w:t xml:space="preserve"> for that subgroup</w:t>
      </w:r>
      <w:r w:rsidR="001472BD" w:rsidRPr="0022102D">
        <w:rPr>
          <w:rFonts w:ascii="Times New Roman" w:hAnsi="Times New Roman" w:cs="Times New Roman"/>
          <w:sz w:val="24"/>
          <w:szCs w:val="24"/>
        </w:rPr>
        <w:t>, but use the overall rate in each of the other models.</w:t>
      </w:r>
      <w:r w:rsidR="005A4642" w:rsidRPr="0022102D">
        <w:rPr>
          <w:rFonts w:ascii="Times New Roman" w:hAnsi="Times New Roman" w:cs="Times New Roman"/>
          <w:sz w:val="24"/>
          <w:szCs w:val="24"/>
        </w:rPr>
        <w:t xml:space="preserve"> </w:t>
      </w:r>
      <w:r w:rsidR="00E07602" w:rsidRPr="0022102D">
        <w:rPr>
          <w:rFonts w:ascii="Times New Roman" w:hAnsi="Times New Roman" w:cs="Times New Roman"/>
          <w:sz w:val="24"/>
          <w:szCs w:val="24"/>
        </w:rPr>
        <w:t>Due to data limitations, Shannon et. al. (2017) were unable to generate state-level estimates of the felony history share by sex. W</w:t>
      </w:r>
      <w:r w:rsidR="005A4642" w:rsidRPr="0022102D">
        <w:rPr>
          <w:rFonts w:ascii="Times New Roman" w:hAnsi="Times New Roman" w:cs="Times New Roman"/>
          <w:sz w:val="24"/>
          <w:szCs w:val="24"/>
        </w:rPr>
        <w:t>here applicable, CPS</w:t>
      </w:r>
      <w:r w:rsidR="001472BD" w:rsidRPr="0022102D">
        <w:rPr>
          <w:rFonts w:ascii="Times New Roman" w:hAnsi="Times New Roman" w:cs="Times New Roman"/>
          <w:sz w:val="24"/>
          <w:szCs w:val="24"/>
        </w:rPr>
        <w:t>-based</w:t>
      </w:r>
      <w:r w:rsidR="005A4642" w:rsidRPr="0022102D">
        <w:rPr>
          <w:rFonts w:ascii="Times New Roman" w:hAnsi="Times New Roman" w:cs="Times New Roman"/>
          <w:sz w:val="24"/>
          <w:szCs w:val="24"/>
        </w:rPr>
        <w:t xml:space="preserve"> </w:t>
      </w:r>
      <w:r w:rsidR="001472BD" w:rsidRPr="0022102D">
        <w:rPr>
          <w:rFonts w:ascii="Times New Roman" w:hAnsi="Times New Roman" w:cs="Times New Roman"/>
          <w:sz w:val="24"/>
          <w:szCs w:val="24"/>
        </w:rPr>
        <w:t xml:space="preserve">control </w:t>
      </w:r>
      <w:r w:rsidR="005A4642" w:rsidRPr="0022102D">
        <w:rPr>
          <w:rFonts w:ascii="Times New Roman" w:hAnsi="Times New Roman" w:cs="Times New Roman"/>
          <w:sz w:val="24"/>
          <w:szCs w:val="24"/>
        </w:rPr>
        <w:t>variables were</w:t>
      </w:r>
      <w:r w:rsidR="001472BD" w:rsidRPr="0022102D">
        <w:rPr>
          <w:rFonts w:ascii="Times New Roman" w:hAnsi="Times New Roman" w:cs="Times New Roman"/>
          <w:sz w:val="24"/>
          <w:szCs w:val="24"/>
        </w:rPr>
        <w:t xml:space="preserve"> computed for the specific subgroups. However, other control</w:t>
      </w:r>
      <w:r w:rsidR="005A4642" w:rsidRPr="0022102D">
        <w:rPr>
          <w:rFonts w:ascii="Times New Roman" w:hAnsi="Times New Roman" w:cs="Times New Roman"/>
          <w:sz w:val="24"/>
          <w:szCs w:val="24"/>
        </w:rPr>
        <w:t xml:space="preserve"> variables (e.g., mean TANF max) </w:t>
      </w:r>
      <w:r w:rsidR="001472BD" w:rsidRPr="0022102D">
        <w:rPr>
          <w:rFonts w:ascii="Times New Roman" w:hAnsi="Times New Roman" w:cs="Times New Roman"/>
          <w:sz w:val="24"/>
          <w:szCs w:val="24"/>
        </w:rPr>
        <w:t>apply</w:t>
      </w:r>
      <w:r w:rsidR="005A4642" w:rsidRPr="0022102D">
        <w:rPr>
          <w:rFonts w:ascii="Times New Roman" w:hAnsi="Times New Roman" w:cs="Times New Roman"/>
          <w:sz w:val="24"/>
          <w:szCs w:val="24"/>
        </w:rPr>
        <w:t xml:space="preserve"> equally </w:t>
      </w:r>
      <w:r w:rsidR="001472BD" w:rsidRPr="0022102D">
        <w:rPr>
          <w:rFonts w:ascii="Times New Roman" w:hAnsi="Times New Roman" w:cs="Times New Roman"/>
          <w:sz w:val="24"/>
          <w:szCs w:val="24"/>
        </w:rPr>
        <w:t>across</w:t>
      </w:r>
      <w:r w:rsidR="005A4642" w:rsidRPr="0022102D">
        <w:rPr>
          <w:rFonts w:ascii="Times New Roman" w:hAnsi="Times New Roman" w:cs="Times New Roman"/>
          <w:sz w:val="24"/>
          <w:szCs w:val="24"/>
        </w:rPr>
        <w:t xml:space="preserve"> the groups</w:t>
      </w:r>
      <w:r w:rsidR="00110FEC">
        <w:rPr>
          <w:rFonts w:ascii="Times New Roman" w:hAnsi="Times New Roman" w:cs="Times New Roman"/>
          <w:sz w:val="24"/>
          <w:szCs w:val="24"/>
        </w:rPr>
        <w:t>.</w:t>
      </w:r>
      <w:r w:rsidR="003D4CAD" w:rsidRPr="0022102D">
        <w:rPr>
          <w:rFonts w:ascii="Times New Roman" w:hAnsi="Times New Roman" w:cs="Times New Roman"/>
          <w:sz w:val="24"/>
          <w:szCs w:val="24"/>
        </w:rPr>
        <w:t xml:space="preserve"> </w:t>
      </w:r>
    </w:p>
    <w:p w14:paraId="4DD83468" w14:textId="18C86870" w:rsidR="004578FE" w:rsidRPr="0022102D" w:rsidRDefault="001472BD" w:rsidP="00110FEC">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A</w:t>
      </w:r>
      <w:r w:rsidR="002F047A" w:rsidRPr="0022102D">
        <w:rPr>
          <w:rFonts w:ascii="Times New Roman" w:hAnsi="Times New Roman" w:cs="Times New Roman"/>
          <w:sz w:val="24"/>
          <w:szCs w:val="24"/>
        </w:rPr>
        <w:t xml:space="preserve">s shown in Table 3, </w:t>
      </w:r>
      <w:r w:rsidR="004578FE" w:rsidRPr="0022102D">
        <w:rPr>
          <w:rFonts w:ascii="Times New Roman" w:hAnsi="Times New Roman" w:cs="Times New Roman"/>
          <w:sz w:val="24"/>
          <w:szCs w:val="24"/>
        </w:rPr>
        <w:t xml:space="preserve">felony history percentage has a </w:t>
      </w:r>
      <w:proofErr w:type="spellStart"/>
      <w:r w:rsidR="004578FE" w:rsidRPr="0022102D">
        <w:rPr>
          <w:rFonts w:ascii="Times New Roman" w:hAnsi="Times New Roman" w:cs="Times New Roman"/>
          <w:sz w:val="24"/>
          <w:szCs w:val="24"/>
        </w:rPr>
        <w:t>nonsignificant</w:t>
      </w:r>
      <w:proofErr w:type="spellEnd"/>
      <w:r w:rsidR="004578FE" w:rsidRPr="0022102D">
        <w:rPr>
          <w:rFonts w:ascii="Times New Roman" w:hAnsi="Times New Roman" w:cs="Times New Roman"/>
          <w:sz w:val="24"/>
          <w:szCs w:val="24"/>
        </w:rPr>
        <w:t>, albeit positive, impact on the not-employment-rate</w:t>
      </w:r>
      <w:r w:rsidR="002F047A" w:rsidRPr="0022102D">
        <w:rPr>
          <w:rFonts w:ascii="Times New Roman" w:hAnsi="Times New Roman" w:cs="Times New Roman"/>
          <w:sz w:val="24"/>
          <w:szCs w:val="24"/>
        </w:rPr>
        <w:t xml:space="preserve"> for men</w:t>
      </w:r>
      <w:r w:rsidRPr="0022102D">
        <w:rPr>
          <w:rFonts w:ascii="Times New Roman" w:hAnsi="Times New Roman" w:cs="Times New Roman"/>
          <w:sz w:val="24"/>
          <w:szCs w:val="24"/>
        </w:rPr>
        <w:t xml:space="preserve"> (Table 3: Specification 1)</w:t>
      </w:r>
      <w:r w:rsidR="004578FE" w:rsidRPr="0022102D">
        <w:rPr>
          <w:rFonts w:ascii="Times New Roman" w:hAnsi="Times New Roman" w:cs="Times New Roman"/>
          <w:sz w:val="24"/>
          <w:szCs w:val="24"/>
        </w:rPr>
        <w:t xml:space="preserve">. In contrast, </w:t>
      </w:r>
      <w:r w:rsidRPr="0022102D">
        <w:rPr>
          <w:rFonts w:ascii="Times New Roman" w:hAnsi="Times New Roman" w:cs="Times New Roman"/>
          <w:sz w:val="24"/>
          <w:szCs w:val="24"/>
        </w:rPr>
        <w:t>among women, felony-history share shows</w:t>
      </w:r>
      <w:r w:rsidR="004578FE" w:rsidRPr="0022102D">
        <w:rPr>
          <w:rFonts w:ascii="Times New Roman" w:hAnsi="Times New Roman" w:cs="Times New Roman"/>
          <w:sz w:val="24"/>
          <w:szCs w:val="24"/>
        </w:rPr>
        <w:t xml:space="preserve"> a statistically significant effect</w:t>
      </w:r>
      <w:r w:rsidR="002F047A" w:rsidRPr="0022102D">
        <w:rPr>
          <w:rFonts w:ascii="Times New Roman" w:hAnsi="Times New Roman" w:cs="Times New Roman"/>
          <w:sz w:val="24"/>
          <w:szCs w:val="24"/>
        </w:rPr>
        <w:t xml:space="preserve"> on non-employment</w:t>
      </w:r>
      <w:r w:rsidR="004578FE" w:rsidRPr="0022102D">
        <w:rPr>
          <w:rFonts w:ascii="Times New Roman" w:hAnsi="Times New Roman" w:cs="Times New Roman"/>
          <w:sz w:val="24"/>
          <w:szCs w:val="24"/>
        </w:rPr>
        <w:t xml:space="preserve"> almost 5 times larger than that of the male subgroup. </w:t>
      </w:r>
      <w:r w:rsidRPr="0022102D">
        <w:rPr>
          <w:rFonts w:ascii="Times New Roman" w:hAnsi="Times New Roman" w:cs="Times New Roman"/>
          <w:sz w:val="24"/>
          <w:szCs w:val="24"/>
        </w:rPr>
        <w:t>A</w:t>
      </w:r>
      <w:r w:rsidR="004578FE" w:rsidRPr="0022102D">
        <w:rPr>
          <w:rFonts w:ascii="Times New Roman" w:hAnsi="Times New Roman" w:cs="Times New Roman"/>
          <w:sz w:val="24"/>
          <w:szCs w:val="24"/>
        </w:rPr>
        <w:t xml:space="preserve"> similar bifurcation </w:t>
      </w:r>
      <w:r w:rsidRPr="0022102D">
        <w:rPr>
          <w:rFonts w:ascii="Times New Roman" w:hAnsi="Times New Roman" w:cs="Times New Roman"/>
          <w:sz w:val="24"/>
          <w:szCs w:val="24"/>
        </w:rPr>
        <w:t xml:space="preserve">appears </w:t>
      </w:r>
      <w:r w:rsidR="004578FE" w:rsidRPr="0022102D">
        <w:rPr>
          <w:rFonts w:ascii="Times New Roman" w:hAnsi="Times New Roman" w:cs="Times New Roman"/>
          <w:sz w:val="24"/>
          <w:szCs w:val="24"/>
        </w:rPr>
        <w:t xml:space="preserve">in the race </w:t>
      </w:r>
      <w:proofErr w:type="spellStart"/>
      <w:r w:rsidR="004578FE" w:rsidRPr="0022102D">
        <w:rPr>
          <w:rFonts w:ascii="Times New Roman" w:hAnsi="Times New Roman" w:cs="Times New Roman"/>
          <w:sz w:val="24"/>
          <w:szCs w:val="24"/>
        </w:rPr>
        <w:t>submodels</w:t>
      </w:r>
      <w:proofErr w:type="spellEnd"/>
      <w:r w:rsidRPr="0022102D">
        <w:rPr>
          <w:rFonts w:ascii="Times New Roman" w:hAnsi="Times New Roman" w:cs="Times New Roman"/>
          <w:sz w:val="24"/>
          <w:szCs w:val="24"/>
        </w:rPr>
        <w:t xml:space="preserve">. </w:t>
      </w:r>
      <w:r w:rsidRPr="0022102D">
        <w:rPr>
          <w:rFonts w:ascii="Times New Roman" w:hAnsi="Times New Roman" w:cs="Times New Roman"/>
          <w:sz w:val="24"/>
          <w:szCs w:val="24"/>
        </w:rPr>
        <w:lastRenderedPageBreak/>
        <w:t>A</w:t>
      </w:r>
      <w:r w:rsidR="004578FE" w:rsidRPr="0022102D">
        <w:rPr>
          <w:rFonts w:ascii="Times New Roman" w:hAnsi="Times New Roman" w:cs="Times New Roman"/>
          <w:sz w:val="24"/>
          <w:szCs w:val="24"/>
        </w:rPr>
        <w:t xml:space="preserve"> statistically significant effect </w:t>
      </w:r>
      <w:r w:rsidR="00BC5C37" w:rsidRPr="0022102D">
        <w:rPr>
          <w:rFonts w:ascii="Times New Roman" w:hAnsi="Times New Roman" w:cs="Times New Roman"/>
          <w:sz w:val="24"/>
          <w:szCs w:val="24"/>
        </w:rPr>
        <w:t>exists for the white</w:t>
      </w:r>
      <w:r w:rsidR="002F047A" w:rsidRPr="0022102D">
        <w:rPr>
          <w:rFonts w:ascii="Times New Roman" w:hAnsi="Times New Roman" w:cs="Times New Roman"/>
          <w:sz w:val="24"/>
          <w:szCs w:val="24"/>
        </w:rPr>
        <w:t>s</w:t>
      </w:r>
      <w:r w:rsidR="00BC5C37" w:rsidRPr="0022102D">
        <w:rPr>
          <w:rFonts w:ascii="Times New Roman" w:hAnsi="Times New Roman" w:cs="Times New Roman"/>
          <w:sz w:val="24"/>
          <w:szCs w:val="24"/>
        </w:rPr>
        <w:t xml:space="preserve"> but not </w:t>
      </w:r>
      <w:r w:rsidR="002F047A" w:rsidRPr="0022102D">
        <w:rPr>
          <w:rFonts w:ascii="Times New Roman" w:hAnsi="Times New Roman" w:cs="Times New Roman"/>
          <w:sz w:val="24"/>
          <w:szCs w:val="24"/>
        </w:rPr>
        <w:t>African Americans</w:t>
      </w:r>
      <w:r w:rsidR="00BC5C37" w:rsidRPr="0022102D">
        <w:rPr>
          <w:rFonts w:ascii="Times New Roman" w:hAnsi="Times New Roman" w:cs="Times New Roman"/>
          <w:sz w:val="24"/>
          <w:szCs w:val="24"/>
        </w:rPr>
        <w:t>.</w:t>
      </w:r>
      <w:r w:rsidR="00090ACE" w:rsidRPr="0022102D">
        <w:rPr>
          <w:rStyle w:val="FootnoteReference"/>
          <w:rFonts w:ascii="Times New Roman" w:hAnsi="Times New Roman" w:cs="Times New Roman"/>
          <w:sz w:val="24"/>
          <w:szCs w:val="24"/>
        </w:rPr>
        <w:footnoteReference w:id="3"/>
      </w:r>
      <w:r w:rsidR="005C7F48" w:rsidRPr="0022102D">
        <w:rPr>
          <w:rFonts w:ascii="Times New Roman" w:hAnsi="Times New Roman" w:cs="Times New Roman"/>
          <w:sz w:val="24"/>
          <w:szCs w:val="24"/>
        </w:rPr>
        <w:t xml:space="preserve"> In both cases, the felony-history effect is larger in the group with a lower felony-history base rate.</w:t>
      </w:r>
    </w:p>
    <w:p w14:paraId="7A5F4B73" w14:textId="77777777" w:rsidR="00E75DA7" w:rsidRPr="0022102D" w:rsidRDefault="00E75DA7" w:rsidP="00601B33">
      <w:pPr>
        <w:spacing w:line="480" w:lineRule="auto"/>
        <w:rPr>
          <w:rFonts w:ascii="Times New Roman" w:hAnsi="Times New Roman" w:cs="Times New Roman"/>
          <w:b/>
          <w:sz w:val="24"/>
          <w:szCs w:val="24"/>
        </w:rPr>
      </w:pPr>
    </w:p>
    <w:p w14:paraId="34DE7A88" w14:textId="77777777" w:rsidR="00E75DA7" w:rsidRPr="0022102D" w:rsidRDefault="00E75DA7" w:rsidP="00601B33">
      <w:pPr>
        <w:spacing w:line="480" w:lineRule="auto"/>
        <w:rPr>
          <w:rFonts w:ascii="Times New Roman" w:hAnsi="Times New Roman" w:cs="Times New Roman"/>
          <w:b/>
          <w:sz w:val="24"/>
          <w:szCs w:val="24"/>
        </w:rPr>
      </w:pPr>
      <w:r w:rsidRPr="0022102D">
        <w:rPr>
          <w:rFonts w:ascii="Times New Roman" w:hAnsi="Times New Roman" w:cs="Times New Roman"/>
          <w:noProof/>
          <w:sz w:val="24"/>
          <w:szCs w:val="24"/>
        </w:rPr>
        <w:drawing>
          <wp:inline distT="0" distB="0" distL="0" distR="0" wp14:anchorId="40A34A27" wp14:editId="16608DCA">
            <wp:extent cx="5663821" cy="49173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03573" cy="4951867"/>
                    </a:xfrm>
                    <a:prstGeom prst="rect">
                      <a:avLst/>
                    </a:prstGeom>
                  </pic:spPr>
                </pic:pic>
              </a:graphicData>
            </a:graphic>
          </wp:inline>
        </w:drawing>
      </w:r>
    </w:p>
    <w:p w14:paraId="0DD8F69C" w14:textId="1D8943D5" w:rsidR="003E5B15" w:rsidRPr="0022102D" w:rsidRDefault="007C6980" w:rsidP="00601B33">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Because the CPS measure of disability is not available until 1988, w</w:t>
      </w:r>
      <w:r w:rsidR="00E71B2D" w:rsidRPr="0022102D">
        <w:rPr>
          <w:rFonts w:ascii="Times New Roman" w:hAnsi="Times New Roman" w:cs="Times New Roman"/>
          <w:sz w:val="24"/>
          <w:szCs w:val="24"/>
        </w:rPr>
        <w:t xml:space="preserve">e explore </w:t>
      </w:r>
      <w:r w:rsidR="009F445E" w:rsidRPr="0022102D">
        <w:rPr>
          <w:rFonts w:ascii="Times New Roman" w:hAnsi="Times New Roman" w:cs="Times New Roman"/>
          <w:sz w:val="24"/>
          <w:szCs w:val="24"/>
        </w:rPr>
        <w:t>how</w:t>
      </w:r>
      <w:r w:rsidRPr="0022102D">
        <w:rPr>
          <w:rFonts w:ascii="Times New Roman" w:hAnsi="Times New Roman" w:cs="Times New Roman"/>
          <w:sz w:val="24"/>
          <w:szCs w:val="24"/>
        </w:rPr>
        <w:t xml:space="preserve"> several</w:t>
      </w:r>
      <w:r w:rsidR="009F445E" w:rsidRPr="0022102D">
        <w:rPr>
          <w:rFonts w:ascii="Times New Roman" w:hAnsi="Times New Roman" w:cs="Times New Roman"/>
          <w:sz w:val="24"/>
          <w:szCs w:val="24"/>
        </w:rPr>
        <w:t xml:space="preserve"> </w:t>
      </w:r>
      <w:r w:rsidR="003E5B15" w:rsidRPr="0022102D">
        <w:rPr>
          <w:rFonts w:ascii="Times New Roman" w:hAnsi="Times New Roman" w:cs="Times New Roman"/>
          <w:sz w:val="24"/>
          <w:szCs w:val="24"/>
        </w:rPr>
        <w:t>alternative specifications of disability</w:t>
      </w:r>
      <w:r w:rsidR="009F445E" w:rsidRPr="0022102D">
        <w:rPr>
          <w:rFonts w:ascii="Times New Roman" w:hAnsi="Times New Roman" w:cs="Times New Roman"/>
          <w:sz w:val="24"/>
          <w:szCs w:val="24"/>
        </w:rPr>
        <w:t xml:space="preserve"> </w:t>
      </w:r>
      <w:r w:rsidRPr="0022102D">
        <w:rPr>
          <w:rFonts w:ascii="Times New Roman" w:hAnsi="Times New Roman" w:cs="Times New Roman"/>
          <w:sz w:val="24"/>
          <w:szCs w:val="24"/>
        </w:rPr>
        <w:t xml:space="preserve">that are available earlier in the growth of </w:t>
      </w:r>
      <w:r w:rsidRPr="0022102D">
        <w:rPr>
          <w:rFonts w:ascii="Times New Roman" w:hAnsi="Times New Roman" w:cs="Times New Roman"/>
          <w:sz w:val="24"/>
          <w:szCs w:val="24"/>
        </w:rPr>
        <w:lastRenderedPageBreak/>
        <w:t xml:space="preserve">incarceration rates </w:t>
      </w:r>
      <w:r w:rsidR="009F445E" w:rsidRPr="0022102D">
        <w:rPr>
          <w:rFonts w:ascii="Times New Roman" w:hAnsi="Times New Roman" w:cs="Times New Roman"/>
          <w:sz w:val="24"/>
          <w:szCs w:val="24"/>
        </w:rPr>
        <w:t>affect the estimate of felony-history share</w:t>
      </w:r>
      <w:r w:rsidR="00E71B2D" w:rsidRPr="0022102D">
        <w:rPr>
          <w:rFonts w:ascii="Times New Roman" w:hAnsi="Times New Roman" w:cs="Times New Roman"/>
          <w:sz w:val="24"/>
          <w:szCs w:val="24"/>
        </w:rPr>
        <w:t xml:space="preserve"> in Table 4. </w:t>
      </w:r>
      <w:r w:rsidR="001472BD" w:rsidRPr="0022102D">
        <w:rPr>
          <w:rFonts w:ascii="Times New Roman" w:hAnsi="Times New Roman" w:cs="Times New Roman"/>
          <w:sz w:val="24"/>
          <w:szCs w:val="24"/>
        </w:rPr>
        <w:t xml:space="preserve">Specification </w:t>
      </w:r>
      <w:r w:rsidR="007C5434" w:rsidRPr="0022102D">
        <w:rPr>
          <w:rFonts w:ascii="Times New Roman" w:hAnsi="Times New Roman" w:cs="Times New Roman"/>
          <w:sz w:val="24"/>
          <w:szCs w:val="24"/>
        </w:rPr>
        <w:t xml:space="preserve">1 </w:t>
      </w:r>
      <w:r w:rsidR="00E71B2D" w:rsidRPr="0022102D">
        <w:rPr>
          <w:rFonts w:ascii="Times New Roman" w:hAnsi="Times New Roman" w:cs="Times New Roman"/>
          <w:sz w:val="24"/>
          <w:szCs w:val="24"/>
        </w:rPr>
        <w:t xml:space="preserve">adds </w:t>
      </w:r>
      <w:r w:rsidR="007C5434" w:rsidRPr="0022102D">
        <w:rPr>
          <w:rFonts w:ascii="Times New Roman" w:hAnsi="Times New Roman" w:cs="Times New Roman"/>
          <w:sz w:val="24"/>
          <w:szCs w:val="24"/>
        </w:rPr>
        <w:t>the SSI</w:t>
      </w:r>
      <w:r w:rsidRPr="0022102D">
        <w:rPr>
          <w:rFonts w:ascii="Times New Roman" w:hAnsi="Times New Roman" w:cs="Times New Roman"/>
          <w:sz w:val="24"/>
          <w:szCs w:val="24"/>
        </w:rPr>
        <w:t xml:space="preserve"> recipient </w:t>
      </w:r>
      <w:r w:rsidR="007C5434" w:rsidRPr="0022102D">
        <w:rPr>
          <w:rFonts w:ascii="Times New Roman" w:hAnsi="Times New Roman" w:cs="Times New Roman"/>
          <w:sz w:val="24"/>
          <w:szCs w:val="24"/>
        </w:rPr>
        <w:t>rate</w:t>
      </w:r>
      <w:r w:rsidR="00E71B2D" w:rsidRPr="0022102D">
        <w:rPr>
          <w:rFonts w:ascii="Times New Roman" w:hAnsi="Times New Roman" w:cs="Times New Roman"/>
          <w:sz w:val="24"/>
          <w:szCs w:val="24"/>
        </w:rPr>
        <w:t xml:space="preserve"> from administrative case data in addition</w:t>
      </w:r>
      <w:r w:rsidR="001472BD" w:rsidRPr="0022102D">
        <w:rPr>
          <w:rFonts w:ascii="Times New Roman" w:hAnsi="Times New Roman" w:cs="Times New Roman"/>
          <w:sz w:val="24"/>
          <w:szCs w:val="24"/>
        </w:rPr>
        <w:t xml:space="preserve"> of the self-reported disability rate</w:t>
      </w:r>
      <w:r w:rsidR="00E71B2D" w:rsidRPr="0022102D">
        <w:rPr>
          <w:rFonts w:ascii="Times New Roman" w:hAnsi="Times New Roman" w:cs="Times New Roman"/>
          <w:sz w:val="24"/>
          <w:szCs w:val="24"/>
        </w:rPr>
        <w:t xml:space="preserve"> from the CPS. The SSI rate has a lower mean and standard deviation than self-reported disability (Table 1). </w:t>
      </w:r>
      <w:r w:rsidR="009F445E" w:rsidRPr="0022102D">
        <w:rPr>
          <w:rFonts w:ascii="Times New Roman" w:hAnsi="Times New Roman" w:cs="Times New Roman"/>
          <w:sz w:val="24"/>
          <w:szCs w:val="24"/>
        </w:rPr>
        <w:t>This</w:t>
      </w:r>
      <w:r w:rsidRPr="0022102D">
        <w:rPr>
          <w:rFonts w:ascii="Times New Roman" w:hAnsi="Times New Roman" w:cs="Times New Roman"/>
          <w:sz w:val="24"/>
          <w:szCs w:val="24"/>
        </w:rPr>
        <w:t xml:space="preserve"> model</w:t>
      </w:r>
      <w:r w:rsidR="009F445E" w:rsidRPr="0022102D">
        <w:rPr>
          <w:rFonts w:ascii="Times New Roman" w:hAnsi="Times New Roman" w:cs="Times New Roman"/>
          <w:sz w:val="24"/>
          <w:szCs w:val="24"/>
        </w:rPr>
        <w:t xml:space="preserve"> </w:t>
      </w:r>
      <w:r w:rsidRPr="0022102D">
        <w:rPr>
          <w:rFonts w:ascii="Times New Roman" w:hAnsi="Times New Roman" w:cs="Times New Roman"/>
          <w:sz w:val="24"/>
          <w:szCs w:val="24"/>
        </w:rPr>
        <w:t>maintains</w:t>
      </w:r>
      <w:r w:rsidR="009F445E" w:rsidRPr="0022102D">
        <w:rPr>
          <w:rFonts w:ascii="Times New Roman" w:hAnsi="Times New Roman" w:cs="Times New Roman"/>
          <w:sz w:val="24"/>
          <w:szCs w:val="24"/>
        </w:rPr>
        <w:t xml:space="preserve"> the </w:t>
      </w:r>
      <w:r w:rsidRPr="0022102D">
        <w:rPr>
          <w:rFonts w:ascii="Times New Roman" w:hAnsi="Times New Roman" w:cs="Times New Roman"/>
          <w:sz w:val="24"/>
          <w:szCs w:val="24"/>
        </w:rPr>
        <w:t xml:space="preserve">same </w:t>
      </w:r>
      <w:r w:rsidR="009F445E" w:rsidRPr="0022102D">
        <w:rPr>
          <w:rFonts w:ascii="Times New Roman" w:hAnsi="Times New Roman" w:cs="Times New Roman"/>
          <w:sz w:val="24"/>
          <w:szCs w:val="24"/>
        </w:rPr>
        <w:t xml:space="preserve">time period </w:t>
      </w:r>
      <w:r w:rsidRPr="0022102D">
        <w:rPr>
          <w:rFonts w:ascii="Times New Roman" w:hAnsi="Times New Roman" w:cs="Times New Roman"/>
          <w:sz w:val="24"/>
          <w:szCs w:val="24"/>
        </w:rPr>
        <w:t>as Table 2 (1988-2010)</w:t>
      </w:r>
      <w:r w:rsidR="00E71B2D" w:rsidRPr="0022102D">
        <w:rPr>
          <w:rFonts w:ascii="Times New Roman" w:hAnsi="Times New Roman" w:cs="Times New Roman"/>
          <w:sz w:val="24"/>
          <w:szCs w:val="24"/>
        </w:rPr>
        <w:t xml:space="preserve">, to see how measurement alone changes the felony-history share effect estimate. </w:t>
      </w:r>
      <w:r w:rsidR="001472BD" w:rsidRPr="0022102D">
        <w:rPr>
          <w:rFonts w:ascii="Times New Roman" w:hAnsi="Times New Roman" w:cs="Times New Roman"/>
          <w:sz w:val="24"/>
          <w:szCs w:val="24"/>
        </w:rPr>
        <w:t xml:space="preserve">Specification </w:t>
      </w:r>
      <w:r w:rsidR="007C5434" w:rsidRPr="0022102D">
        <w:rPr>
          <w:rFonts w:ascii="Times New Roman" w:hAnsi="Times New Roman" w:cs="Times New Roman"/>
          <w:sz w:val="24"/>
          <w:szCs w:val="24"/>
        </w:rPr>
        <w:t xml:space="preserve">2 </w:t>
      </w:r>
      <w:r w:rsidR="00E71B2D" w:rsidRPr="0022102D">
        <w:rPr>
          <w:rFonts w:ascii="Times New Roman" w:hAnsi="Times New Roman" w:cs="Times New Roman"/>
          <w:sz w:val="24"/>
          <w:szCs w:val="24"/>
        </w:rPr>
        <w:t xml:space="preserve">adds in years 1980 to 1987, before the CPS collected self-reported disability, in order to exploit all available years of felony-history share using an </w:t>
      </w:r>
      <w:r w:rsidR="007C5434" w:rsidRPr="0022102D">
        <w:rPr>
          <w:rFonts w:ascii="Times New Roman" w:hAnsi="Times New Roman" w:cs="Times New Roman"/>
          <w:sz w:val="24"/>
          <w:szCs w:val="24"/>
        </w:rPr>
        <w:t>imput</w:t>
      </w:r>
      <w:r w:rsidR="00E71B2D" w:rsidRPr="0022102D">
        <w:rPr>
          <w:rFonts w:ascii="Times New Roman" w:hAnsi="Times New Roman" w:cs="Times New Roman"/>
          <w:sz w:val="24"/>
          <w:szCs w:val="24"/>
        </w:rPr>
        <w:t>ed</w:t>
      </w:r>
      <w:r w:rsidR="007C5434" w:rsidRPr="0022102D">
        <w:rPr>
          <w:rFonts w:ascii="Times New Roman" w:hAnsi="Times New Roman" w:cs="Times New Roman"/>
          <w:sz w:val="24"/>
          <w:szCs w:val="24"/>
        </w:rPr>
        <w:t xml:space="preserve"> self-report disability rate in the 1980-1987 series (see footnote 2). Model 3 </w:t>
      </w:r>
      <w:r w:rsidR="00EC7975" w:rsidRPr="0022102D">
        <w:rPr>
          <w:rFonts w:ascii="Times New Roman" w:hAnsi="Times New Roman" w:cs="Times New Roman"/>
          <w:sz w:val="24"/>
          <w:szCs w:val="24"/>
        </w:rPr>
        <w:t>keeps the imputation</w:t>
      </w:r>
      <w:r w:rsidR="009F445E" w:rsidRPr="0022102D">
        <w:rPr>
          <w:rFonts w:ascii="Times New Roman" w:hAnsi="Times New Roman" w:cs="Times New Roman"/>
          <w:sz w:val="24"/>
          <w:szCs w:val="24"/>
        </w:rPr>
        <w:t xml:space="preserve"> and the additional years</w:t>
      </w:r>
      <w:r w:rsidR="00EC7975" w:rsidRPr="0022102D">
        <w:rPr>
          <w:rFonts w:ascii="Times New Roman" w:hAnsi="Times New Roman" w:cs="Times New Roman"/>
          <w:sz w:val="24"/>
          <w:szCs w:val="24"/>
        </w:rPr>
        <w:t xml:space="preserve"> but removes </w:t>
      </w:r>
      <w:r w:rsidRPr="0022102D">
        <w:rPr>
          <w:rFonts w:ascii="Times New Roman" w:hAnsi="Times New Roman" w:cs="Times New Roman"/>
          <w:sz w:val="24"/>
          <w:szCs w:val="24"/>
        </w:rPr>
        <w:t xml:space="preserve">the </w:t>
      </w:r>
      <w:r w:rsidR="00EC7975" w:rsidRPr="0022102D">
        <w:rPr>
          <w:rFonts w:ascii="Times New Roman" w:hAnsi="Times New Roman" w:cs="Times New Roman"/>
          <w:sz w:val="24"/>
          <w:szCs w:val="24"/>
        </w:rPr>
        <w:t xml:space="preserve">SSI </w:t>
      </w:r>
      <w:r w:rsidRPr="0022102D">
        <w:rPr>
          <w:rFonts w:ascii="Times New Roman" w:hAnsi="Times New Roman" w:cs="Times New Roman"/>
          <w:sz w:val="24"/>
          <w:szCs w:val="24"/>
        </w:rPr>
        <w:t xml:space="preserve">rate </w:t>
      </w:r>
      <w:r w:rsidR="00EC7975" w:rsidRPr="0022102D">
        <w:rPr>
          <w:rFonts w:ascii="Times New Roman" w:hAnsi="Times New Roman" w:cs="Times New Roman"/>
          <w:sz w:val="24"/>
          <w:szCs w:val="24"/>
        </w:rPr>
        <w:t xml:space="preserve">from the specification. Across all three alternative models, felony history percentage maintains its statistically significant positive effect with a magnitude just above .3 in all models. </w:t>
      </w:r>
      <w:r w:rsidR="007C5434" w:rsidRPr="0022102D">
        <w:rPr>
          <w:rFonts w:ascii="Times New Roman" w:hAnsi="Times New Roman" w:cs="Times New Roman"/>
          <w:sz w:val="24"/>
          <w:szCs w:val="24"/>
        </w:rPr>
        <w:t xml:space="preserve"> </w:t>
      </w:r>
    </w:p>
    <w:p w14:paraId="5779694E" w14:textId="77777777" w:rsidR="00E75DA7" w:rsidRPr="0022102D" w:rsidRDefault="00E75DA7" w:rsidP="00601B33">
      <w:pPr>
        <w:spacing w:line="480" w:lineRule="auto"/>
        <w:jc w:val="center"/>
        <w:rPr>
          <w:rFonts w:ascii="Times New Roman" w:hAnsi="Times New Roman" w:cs="Times New Roman"/>
          <w:b/>
          <w:sz w:val="24"/>
          <w:szCs w:val="24"/>
        </w:rPr>
      </w:pPr>
      <w:r w:rsidRPr="0022102D">
        <w:rPr>
          <w:rFonts w:ascii="Times New Roman" w:hAnsi="Times New Roman" w:cs="Times New Roman"/>
          <w:noProof/>
          <w:sz w:val="24"/>
          <w:szCs w:val="24"/>
        </w:rPr>
        <w:lastRenderedPageBreak/>
        <w:drawing>
          <wp:inline distT="0" distB="0" distL="0" distR="0" wp14:anchorId="38E1BC01" wp14:editId="46F65618">
            <wp:extent cx="5532120" cy="536972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3931" cy="5371487"/>
                    </a:xfrm>
                    <a:prstGeom prst="rect">
                      <a:avLst/>
                    </a:prstGeom>
                  </pic:spPr>
                </pic:pic>
              </a:graphicData>
            </a:graphic>
          </wp:inline>
        </w:drawing>
      </w:r>
    </w:p>
    <w:p w14:paraId="44DF2E6A" w14:textId="77777777" w:rsidR="00E07F1F" w:rsidRPr="0022102D" w:rsidRDefault="00E07F1F" w:rsidP="00601B33">
      <w:pPr>
        <w:spacing w:line="480" w:lineRule="auto"/>
        <w:rPr>
          <w:rFonts w:ascii="Times New Roman" w:hAnsi="Times New Roman" w:cs="Times New Roman"/>
          <w:b/>
          <w:sz w:val="24"/>
          <w:szCs w:val="24"/>
        </w:rPr>
      </w:pPr>
      <w:r w:rsidRPr="0022102D">
        <w:rPr>
          <w:rFonts w:ascii="Times New Roman" w:hAnsi="Times New Roman" w:cs="Times New Roman"/>
          <w:b/>
          <w:sz w:val="24"/>
          <w:szCs w:val="24"/>
        </w:rPr>
        <w:t>Discussion</w:t>
      </w:r>
    </w:p>
    <w:p w14:paraId="5EBA09B2" w14:textId="0947178E" w:rsidR="009F445E" w:rsidRPr="0022102D" w:rsidRDefault="00C505D5" w:rsidP="00110FEC">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 xml:space="preserve">Combining the observed change in </w:t>
      </w:r>
      <w:r w:rsidR="001F6B53" w:rsidRPr="0022102D">
        <w:rPr>
          <w:rFonts w:ascii="Times New Roman" w:hAnsi="Times New Roman" w:cs="Times New Roman"/>
          <w:sz w:val="24"/>
          <w:szCs w:val="24"/>
        </w:rPr>
        <w:t xml:space="preserve">states’ average </w:t>
      </w:r>
      <w:r w:rsidRPr="0022102D">
        <w:rPr>
          <w:rFonts w:ascii="Times New Roman" w:hAnsi="Times New Roman" w:cs="Times New Roman"/>
          <w:sz w:val="24"/>
          <w:szCs w:val="24"/>
        </w:rPr>
        <w:t>felony-history share (</w:t>
      </w:r>
      <w:r w:rsidR="00DF6396" w:rsidRPr="0022102D">
        <w:rPr>
          <w:rFonts w:ascii="Times New Roman" w:hAnsi="Times New Roman" w:cs="Times New Roman"/>
          <w:sz w:val="24"/>
          <w:szCs w:val="24"/>
        </w:rPr>
        <w:t>3.1</w:t>
      </w:r>
      <w:r w:rsidR="009F445E" w:rsidRPr="0022102D">
        <w:rPr>
          <w:rFonts w:ascii="Times New Roman" w:hAnsi="Times New Roman" w:cs="Times New Roman"/>
          <w:sz w:val="24"/>
          <w:szCs w:val="24"/>
        </w:rPr>
        <w:t xml:space="preserve"> percentage points</w:t>
      </w:r>
      <w:r w:rsidRPr="0022102D">
        <w:rPr>
          <w:rFonts w:ascii="Times New Roman" w:hAnsi="Times New Roman" w:cs="Times New Roman"/>
          <w:sz w:val="24"/>
          <w:szCs w:val="24"/>
        </w:rPr>
        <w:t>)</w:t>
      </w:r>
      <w:r w:rsidR="009F445E" w:rsidRPr="0022102D">
        <w:rPr>
          <w:rFonts w:ascii="Times New Roman" w:hAnsi="Times New Roman" w:cs="Times New Roman"/>
          <w:sz w:val="24"/>
          <w:szCs w:val="24"/>
        </w:rPr>
        <w:t xml:space="preserve"> betw</w:t>
      </w:r>
      <w:r w:rsidR="00DF6396" w:rsidRPr="0022102D">
        <w:rPr>
          <w:rFonts w:ascii="Times New Roman" w:hAnsi="Times New Roman" w:cs="Times New Roman"/>
          <w:sz w:val="24"/>
          <w:szCs w:val="24"/>
        </w:rPr>
        <w:t>een 1988</w:t>
      </w:r>
      <w:r w:rsidR="009F445E" w:rsidRPr="0022102D">
        <w:rPr>
          <w:rFonts w:ascii="Times New Roman" w:hAnsi="Times New Roman" w:cs="Times New Roman"/>
          <w:sz w:val="24"/>
          <w:szCs w:val="24"/>
        </w:rPr>
        <w:t xml:space="preserve"> and 2010 and our </w:t>
      </w:r>
      <w:r w:rsidR="00DF6396" w:rsidRPr="0022102D">
        <w:rPr>
          <w:rFonts w:ascii="Times New Roman" w:hAnsi="Times New Roman" w:cs="Times New Roman"/>
          <w:sz w:val="24"/>
          <w:szCs w:val="24"/>
        </w:rPr>
        <w:t xml:space="preserve">0.33 </w:t>
      </w:r>
      <w:r w:rsidR="009F445E" w:rsidRPr="0022102D">
        <w:rPr>
          <w:rFonts w:ascii="Times New Roman" w:hAnsi="Times New Roman" w:cs="Times New Roman"/>
          <w:sz w:val="24"/>
          <w:szCs w:val="24"/>
        </w:rPr>
        <w:t xml:space="preserve">estimate </w:t>
      </w:r>
      <w:r w:rsidRPr="0022102D">
        <w:rPr>
          <w:rFonts w:ascii="Times New Roman" w:hAnsi="Times New Roman" w:cs="Times New Roman"/>
          <w:sz w:val="24"/>
          <w:szCs w:val="24"/>
        </w:rPr>
        <w:t>of the</w:t>
      </w:r>
      <w:r w:rsidR="009F445E" w:rsidRPr="0022102D">
        <w:rPr>
          <w:rFonts w:ascii="Times New Roman" w:hAnsi="Times New Roman" w:cs="Times New Roman"/>
          <w:sz w:val="24"/>
          <w:szCs w:val="24"/>
        </w:rPr>
        <w:t xml:space="preserve"> felony-history share</w:t>
      </w:r>
      <w:r w:rsidR="003F04E4" w:rsidRPr="0022102D">
        <w:rPr>
          <w:rFonts w:ascii="Times New Roman" w:hAnsi="Times New Roman" w:cs="Times New Roman"/>
          <w:sz w:val="24"/>
          <w:szCs w:val="24"/>
        </w:rPr>
        <w:t xml:space="preserve"> effect yields an estimate that this factor accounts for a </w:t>
      </w:r>
      <w:r w:rsidR="00DF6396" w:rsidRPr="0022102D">
        <w:rPr>
          <w:rFonts w:ascii="Times New Roman" w:hAnsi="Times New Roman" w:cs="Times New Roman"/>
          <w:sz w:val="24"/>
          <w:szCs w:val="24"/>
        </w:rPr>
        <w:t>1.0 percentage point</w:t>
      </w:r>
      <w:r w:rsidR="003F04E4" w:rsidRPr="0022102D">
        <w:rPr>
          <w:rFonts w:ascii="Times New Roman" w:hAnsi="Times New Roman" w:cs="Times New Roman"/>
          <w:sz w:val="24"/>
          <w:szCs w:val="24"/>
        </w:rPr>
        <w:t xml:space="preserve"> rise in the not-employed rate among Americans aged 16 to 54 </w:t>
      </w:r>
      <w:r w:rsidR="00DF6396" w:rsidRPr="0022102D">
        <w:rPr>
          <w:rFonts w:ascii="Times New Roman" w:hAnsi="Times New Roman" w:cs="Times New Roman"/>
          <w:sz w:val="24"/>
          <w:szCs w:val="24"/>
        </w:rPr>
        <w:t>or</w:t>
      </w:r>
      <w:r w:rsidR="003F04E4" w:rsidRPr="0022102D">
        <w:rPr>
          <w:rFonts w:ascii="Times New Roman" w:hAnsi="Times New Roman" w:cs="Times New Roman"/>
          <w:sz w:val="24"/>
          <w:szCs w:val="24"/>
        </w:rPr>
        <w:t xml:space="preserve">, equivalently, a </w:t>
      </w:r>
      <w:r w:rsidR="00DF6396" w:rsidRPr="0022102D">
        <w:rPr>
          <w:rFonts w:ascii="Times New Roman" w:hAnsi="Times New Roman" w:cs="Times New Roman"/>
          <w:sz w:val="24"/>
          <w:szCs w:val="24"/>
        </w:rPr>
        <w:t>1.0 percentage point</w:t>
      </w:r>
      <w:r w:rsidR="003F04E4" w:rsidRPr="0022102D">
        <w:rPr>
          <w:rFonts w:ascii="Times New Roman" w:hAnsi="Times New Roman" w:cs="Times New Roman"/>
          <w:sz w:val="24"/>
          <w:szCs w:val="24"/>
        </w:rPr>
        <w:t xml:space="preserve"> fall in their employment-to-population ratio</w:t>
      </w:r>
      <w:r w:rsidRPr="0022102D">
        <w:rPr>
          <w:rFonts w:ascii="Times New Roman" w:hAnsi="Times New Roman" w:cs="Times New Roman"/>
          <w:sz w:val="24"/>
          <w:szCs w:val="24"/>
        </w:rPr>
        <w:t>.</w:t>
      </w:r>
      <w:r w:rsidR="00DF6396" w:rsidRPr="0022102D">
        <w:rPr>
          <w:rFonts w:ascii="Times New Roman" w:hAnsi="Times New Roman" w:cs="Times New Roman"/>
          <w:sz w:val="24"/>
          <w:szCs w:val="24"/>
        </w:rPr>
        <w:t xml:space="preserve"> In contrast, our estimates imply that the observed 1.0 percentage point increase in the disability rate across the same period accounts for a 0.15 percentage point rise in the not-</w:t>
      </w:r>
      <w:r w:rsidR="00DF6396" w:rsidRPr="0022102D">
        <w:rPr>
          <w:rFonts w:ascii="Times New Roman" w:hAnsi="Times New Roman" w:cs="Times New Roman"/>
          <w:sz w:val="24"/>
          <w:szCs w:val="24"/>
        </w:rPr>
        <w:lastRenderedPageBreak/>
        <w:t>employed rate. The change in felony-history share has more than 6 times as much impact as the change in the disability rate.</w:t>
      </w:r>
      <w:r w:rsidR="00956544" w:rsidRPr="0022102D">
        <w:rPr>
          <w:rFonts w:ascii="Times New Roman" w:hAnsi="Times New Roman" w:cs="Times New Roman"/>
          <w:sz w:val="24"/>
          <w:szCs w:val="24"/>
        </w:rPr>
        <w:t xml:space="preserve"> </w:t>
      </w:r>
    </w:p>
    <w:p w14:paraId="246BBEB0" w14:textId="33C5C67D" w:rsidR="00956544" w:rsidRPr="0022102D" w:rsidRDefault="00AD7BDA" w:rsidP="00110FEC">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t xml:space="preserve">At first glance, our estimate that the rise in felony-histories reduced EPOP by 1.0 percentage point appears inconsistent with </w:t>
      </w:r>
      <w:r w:rsidR="00956544" w:rsidRPr="0022102D">
        <w:rPr>
          <w:rFonts w:ascii="Times New Roman" w:hAnsi="Times New Roman" w:cs="Times New Roman"/>
          <w:sz w:val="24"/>
          <w:szCs w:val="24"/>
        </w:rPr>
        <w:t>Abraham and Kearney</w:t>
      </w:r>
      <w:r w:rsidRPr="0022102D">
        <w:rPr>
          <w:rFonts w:ascii="Times New Roman" w:hAnsi="Times New Roman" w:cs="Times New Roman"/>
          <w:sz w:val="24"/>
          <w:szCs w:val="24"/>
        </w:rPr>
        <w:t>’s</w:t>
      </w:r>
      <w:r w:rsidR="00956544" w:rsidRPr="0022102D">
        <w:rPr>
          <w:rFonts w:ascii="Times New Roman" w:hAnsi="Times New Roman" w:cs="Times New Roman"/>
          <w:sz w:val="24"/>
          <w:szCs w:val="24"/>
        </w:rPr>
        <w:t xml:space="preserve"> </w:t>
      </w:r>
      <w:ins w:id="149" w:author="Sarah Shannon" w:date="2020-05-20T16:05:00Z">
        <w:r w:rsidR="00E86E5F">
          <w:rPr>
            <w:rFonts w:ascii="Times New Roman" w:hAnsi="Times New Roman" w:cs="Times New Roman"/>
            <w:sz w:val="24"/>
            <w:szCs w:val="24"/>
          </w:rPr>
          <w:t xml:space="preserve">(2018) </w:t>
        </w:r>
      </w:ins>
      <w:r w:rsidR="00956544" w:rsidRPr="0022102D">
        <w:rPr>
          <w:rFonts w:ascii="Times New Roman" w:hAnsi="Times New Roman" w:cs="Times New Roman"/>
          <w:sz w:val="24"/>
          <w:szCs w:val="24"/>
        </w:rPr>
        <w:t>estimate</w:t>
      </w:r>
      <w:r w:rsidRPr="0022102D">
        <w:rPr>
          <w:rFonts w:ascii="Times New Roman" w:hAnsi="Times New Roman" w:cs="Times New Roman"/>
          <w:sz w:val="24"/>
          <w:szCs w:val="24"/>
        </w:rPr>
        <w:t xml:space="preserve"> that</w:t>
      </w:r>
      <w:r w:rsidR="00956544" w:rsidRPr="0022102D">
        <w:rPr>
          <w:rFonts w:ascii="Times New Roman" w:hAnsi="Times New Roman" w:cs="Times New Roman"/>
          <w:sz w:val="24"/>
          <w:szCs w:val="24"/>
        </w:rPr>
        <w:t xml:space="preserve"> the rise in incarceration </w:t>
      </w:r>
      <w:r w:rsidRPr="0022102D">
        <w:rPr>
          <w:rFonts w:ascii="Times New Roman" w:hAnsi="Times New Roman" w:cs="Times New Roman"/>
          <w:sz w:val="24"/>
          <w:szCs w:val="24"/>
        </w:rPr>
        <w:t>reduced it by only 0.13 percentage points</w:t>
      </w:r>
      <w:r w:rsidR="001F6B53" w:rsidRPr="0022102D">
        <w:rPr>
          <w:rFonts w:ascii="Times New Roman" w:hAnsi="Times New Roman" w:cs="Times New Roman"/>
          <w:sz w:val="24"/>
          <w:szCs w:val="24"/>
        </w:rPr>
        <w:t>. However, three</w:t>
      </w:r>
      <w:r w:rsidRPr="0022102D">
        <w:rPr>
          <w:rFonts w:ascii="Times New Roman" w:hAnsi="Times New Roman" w:cs="Times New Roman"/>
          <w:sz w:val="24"/>
          <w:szCs w:val="24"/>
        </w:rPr>
        <w:t xml:space="preserve"> </w:t>
      </w:r>
      <w:del w:id="150" w:author="Sarah Shannon" w:date="2020-05-20T16:00:00Z">
        <w:r w:rsidRPr="0022102D" w:rsidDel="000D7C1B">
          <w:rPr>
            <w:rFonts w:ascii="Times New Roman" w:hAnsi="Times New Roman" w:cs="Times New Roman"/>
            <w:sz w:val="24"/>
            <w:szCs w:val="24"/>
          </w:rPr>
          <w:delText xml:space="preserve">big </w:delText>
        </w:r>
      </w:del>
      <w:r w:rsidRPr="0022102D">
        <w:rPr>
          <w:rFonts w:ascii="Times New Roman" w:hAnsi="Times New Roman" w:cs="Times New Roman"/>
          <w:sz w:val="24"/>
          <w:szCs w:val="24"/>
        </w:rPr>
        <w:t>differences</w:t>
      </w:r>
      <w:r w:rsidR="001F6B53" w:rsidRPr="0022102D">
        <w:rPr>
          <w:rFonts w:ascii="Times New Roman" w:hAnsi="Times New Roman" w:cs="Times New Roman"/>
          <w:sz w:val="24"/>
          <w:szCs w:val="24"/>
        </w:rPr>
        <w:t xml:space="preserve"> between our analyses</w:t>
      </w:r>
      <w:r w:rsidR="00B02B7B" w:rsidRPr="0022102D">
        <w:rPr>
          <w:rFonts w:ascii="Times New Roman" w:hAnsi="Times New Roman" w:cs="Times New Roman"/>
          <w:sz w:val="24"/>
          <w:szCs w:val="24"/>
        </w:rPr>
        <w:t xml:space="preserve"> – </w:t>
      </w:r>
      <w:r w:rsidRPr="0022102D">
        <w:rPr>
          <w:rFonts w:ascii="Times New Roman" w:hAnsi="Times New Roman" w:cs="Times New Roman"/>
          <w:sz w:val="24"/>
          <w:szCs w:val="24"/>
        </w:rPr>
        <w:t>the time period, the treatment, and the outcome</w:t>
      </w:r>
      <w:r w:rsidR="00B02B7B" w:rsidRPr="0022102D">
        <w:rPr>
          <w:rFonts w:ascii="Times New Roman" w:hAnsi="Times New Roman" w:cs="Times New Roman"/>
          <w:sz w:val="24"/>
          <w:szCs w:val="24"/>
        </w:rPr>
        <w:t xml:space="preserve"> – </w:t>
      </w:r>
      <w:r w:rsidR="001F6B53" w:rsidRPr="0022102D">
        <w:rPr>
          <w:rFonts w:ascii="Times New Roman" w:hAnsi="Times New Roman" w:cs="Times New Roman"/>
          <w:sz w:val="24"/>
          <w:szCs w:val="24"/>
        </w:rPr>
        <w:t>explain most of this apparent difference.</w:t>
      </w:r>
      <w:r w:rsidRPr="0022102D">
        <w:rPr>
          <w:rFonts w:ascii="Times New Roman" w:hAnsi="Times New Roman" w:cs="Times New Roman"/>
          <w:sz w:val="24"/>
          <w:szCs w:val="24"/>
        </w:rPr>
        <w:t xml:space="preserve"> First, we study 1988 to 2010 </w:t>
      </w:r>
      <w:del w:id="151" w:author="Sarah Shannon" w:date="2020-05-20T16:01:00Z">
        <w:r w:rsidRPr="0022102D" w:rsidDel="000D7C1B">
          <w:rPr>
            <w:rFonts w:ascii="Times New Roman" w:hAnsi="Times New Roman" w:cs="Times New Roman"/>
            <w:sz w:val="24"/>
            <w:szCs w:val="24"/>
          </w:rPr>
          <w:delText>and they study</w:delText>
        </w:r>
      </w:del>
      <w:ins w:id="152" w:author="Sarah Shannon" w:date="2020-05-20T16:01:00Z">
        <w:r w:rsidR="000D7C1B">
          <w:rPr>
            <w:rFonts w:ascii="Times New Roman" w:hAnsi="Times New Roman" w:cs="Times New Roman"/>
            <w:sz w:val="24"/>
            <w:szCs w:val="24"/>
          </w:rPr>
          <w:t>rather than</w:t>
        </w:r>
      </w:ins>
      <w:r w:rsidRPr="0022102D">
        <w:rPr>
          <w:rFonts w:ascii="Times New Roman" w:hAnsi="Times New Roman" w:cs="Times New Roman"/>
          <w:sz w:val="24"/>
          <w:szCs w:val="24"/>
        </w:rPr>
        <w:t xml:space="preserve"> 1999 to 2016. During the period of overlap, 1999 to 2010</w:t>
      </w:r>
      <w:r w:rsidR="007A737A" w:rsidRPr="0022102D">
        <w:rPr>
          <w:rFonts w:ascii="Times New Roman" w:hAnsi="Times New Roman" w:cs="Times New Roman"/>
          <w:sz w:val="24"/>
          <w:szCs w:val="24"/>
        </w:rPr>
        <w:t>, felony-history share rose</w:t>
      </w:r>
      <w:r w:rsidRPr="0022102D">
        <w:rPr>
          <w:rFonts w:ascii="Times New Roman" w:hAnsi="Times New Roman" w:cs="Times New Roman"/>
          <w:sz w:val="24"/>
          <w:szCs w:val="24"/>
        </w:rPr>
        <w:t xml:space="preserve"> by 1.7 percentage points. Projecting this forward linearly another 6 years would </w:t>
      </w:r>
      <w:r w:rsidR="007A737A" w:rsidRPr="0022102D">
        <w:rPr>
          <w:rFonts w:ascii="Times New Roman" w:hAnsi="Times New Roman" w:cs="Times New Roman"/>
          <w:sz w:val="24"/>
          <w:szCs w:val="24"/>
        </w:rPr>
        <w:t>imply</w:t>
      </w:r>
      <w:r w:rsidRPr="0022102D">
        <w:rPr>
          <w:rFonts w:ascii="Times New Roman" w:hAnsi="Times New Roman" w:cs="Times New Roman"/>
          <w:sz w:val="24"/>
          <w:szCs w:val="24"/>
        </w:rPr>
        <w:t xml:space="preserve"> a total rise of 2.6 percentage points</w:t>
      </w:r>
      <w:r w:rsidR="007A737A" w:rsidRPr="0022102D">
        <w:rPr>
          <w:rFonts w:ascii="Times New Roman" w:hAnsi="Times New Roman" w:cs="Times New Roman"/>
          <w:sz w:val="24"/>
          <w:szCs w:val="24"/>
        </w:rPr>
        <w:t xml:space="preserve"> over their period of study and, with our 0.33 effect estimate, </w:t>
      </w:r>
      <w:r w:rsidRPr="0022102D">
        <w:rPr>
          <w:rFonts w:ascii="Times New Roman" w:hAnsi="Times New Roman" w:cs="Times New Roman"/>
          <w:sz w:val="24"/>
          <w:szCs w:val="24"/>
        </w:rPr>
        <w:t>would imply a 0.86 reduction</w:t>
      </w:r>
      <w:r w:rsidR="007A737A" w:rsidRPr="0022102D">
        <w:rPr>
          <w:rFonts w:ascii="Times New Roman" w:hAnsi="Times New Roman" w:cs="Times New Roman"/>
          <w:sz w:val="24"/>
          <w:szCs w:val="24"/>
        </w:rPr>
        <w:t xml:space="preserve"> rather than </w:t>
      </w:r>
      <w:del w:id="153" w:author="Sarah Shannon" w:date="2020-05-20T16:01:00Z">
        <w:r w:rsidR="007A737A" w:rsidRPr="0022102D" w:rsidDel="000D7C1B">
          <w:rPr>
            <w:rFonts w:ascii="Times New Roman" w:hAnsi="Times New Roman" w:cs="Times New Roman"/>
            <w:sz w:val="24"/>
            <w:szCs w:val="24"/>
          </w:rPr>
          <w:delText xml:space="preserve">a </w:delText>
        </w:r>
      </w:del>
      <w:r w:rsidR="007A737A" w:rsidRPr="0022102D">
        <w:rPr>
          <w:rFonts w:ascii="Times New Roman" w:hAnsi="Times New Roman" w:cs="Times New Roman"/>
          <w:sz w:val="24"/>
          <w:szCs w:val="24"/>
        </w:rPr>
        <w:t>1.0 percentage point</w:t>
      </w:r>
      <w:del w:id="154" w:author="Sarah Shannon" w:date="2020-05-20T16:01:00Z">
        <w:r w:rsidR="007A737A" w:rsidRPr="0022102D" w:rsidDel="000D7C1B">
          <w:rPr>
            <w:rFonts w:ascii="Times New Roman" w:hAnsi="Times New Roman" w:cs="Times New Roman"/>
            <w:sz w:val="24"/>
            <w:szCs w:val="24"/>
          </w:rPr>
          <w:delText xml:space="preserve"> one</w:delText>
        </w:r>
      </w:del>
      <w:r w:rsidR="007A737A" w:rsidRPr="0022102D">
        <w:rPr>
          <w:rFonts w:ascii="Times New Roman" w:hAnsi="Times New Roman" w:cs="Times New Roman"/>
          <w:sz w:val="24"/>
          <w:szCs w:val="24"/>
        </w:rPr>
        <w:t xml:space="preserve">. Second, we study the effect of </w:t>
      </w:r>
      <w:r w:rsidRPr="0022102D">
        <w:rPr>
          <w:rFonts w:ascii="Times New Roman" w:hAnsi="Times New Roman" w:cs="Times New Roman"/>
          <w:sz w:val="24"/>
          <w:szCs w:val="24"/>
        </w:rPr>
        <w:t xml:space="preserve">felony-history share </w:t>
      </w:r>
      <w:r w:rsidR="007A737A" w:rsidRPr="0022102D">
        <w:rPr>
          <w:rFonts w:ascii="Times New Roman" w:hAnsi="Times New Roman" w:cs="Times New Roman"/>
          <w:sz w:val="24"/>
          <w:szCs w:val="24"/>
        </w:rPr>
        <w:t xml:space="preserve">while </w:t>
      </w:r>
      <w:ins w:id="155" w:author="Sarah Shannon" w:date="2020-05-20T16:05:00Z">
        <w:r w:rsidR="00E86E5F" w:rsidRPr="0022102D">
          <w:rPr>
            <w:rFonts w:ascii="Times New Roman" w:hAnsi="Times New Roman" w:cs="Times New Roman"/>
            <w:sz w:val="24"/>
            <w:szCs w:val="24"/>
          </w:rPr>
          <w:t>Abraham and Kearney</w:t>
        </w:r>
        <w:r w:rsidR="00E86E5F">
          <w:rPr>
            <w:rFonts w:ascii="Times New Roman" w:hAnsi="Times New Roman" w:cs="Times New Roman"/>
            <w:sz w:val="24"/>
            <w:szCs w:val="24"/>
          </w:rPr>
          <w:t xml:space="preserve"> (2</w:t>
        </w:r>
      </w:ins>
      <w:ins w:id="156" w:author="Sarah Shannon" w:date="2020-05-20T16:06:00Z">
        <w:r w:rsidR="00E86E5F">
          <w:rPr>
            <w:rFonts w:ascii="Times New Roman" w:hAnsi="Times New Roman" w:cs="Times New Roman"/>
            <w:sz w:val="24"/>
            <w:szCs w:val="24"/>
          </w:rPr>
          <w:t>018)</w:t>
        </w:r>
      </w:ins>
      <w:del w:id="157" w:author="Sarah Shannon" w:date="2020-05-20T16:05:00Z">
        <w:r w:rsidR="007A737A" w:rsidRPr="0022102D" w:rsidDel="00E86E5F">
          <w:rPr>
            <w:rFonts w:ascii="Times New Roman" w:hAnsi="Times New Roman" w:cs="Times New Roman"/>
            <w:sz w:val="24"/>
            <w:szCs w:val="24"/>
          </w:rPr>
          <w:delText>they</w:delText>
        </w:r>
      </w:del>
      <w:r w:rsidR="007A737A" w:rsidRPr="0022102D">
        <w:rPr>
          <w:rFonts w:ascii="Times New Roman" w:hAnsi="Times New Roman" w:cs="Times New Roman"/>
          <w:sz w:val="24"/>
          <w:szCs w:val="24"/>
        </w:rPr>
        <w:t xml:space="preserve"> focus on incarceration-history share. Felony-history share is </w:t>
      </w:r>
      <w:r w:rsidRPr="0022102D">
        <w:rPr>
          <w:rFonts w:ascii="Times New Roman" w:hAnsi="Times New Roman" w:cs="Times New Roman"/>
          <w:sz w:val="24"/>
          <w:szCs w:val="24"/>
        </w:rPr>
        <w:t xml:space="preserve">about three times larger than incarceration-history share and rises about </w:t>
      </w:r>
      <w:r w:rsidR="00B02B7B" w:rsidRPr="0022102D">
        <w:rPr>
          <w:rFonts w:ascii="Times New Roman" w:hAnsi="Times New Roman" w:cs="Times New Roman"/>
          <w:sz w:val="24"/>
          <w:szCs w:val="24"/>
        </w:rPr>
        <w:t>three</w:t>
      </w:r>
      <w:r w:rsidRPr="0022102D">
        <w:rPr>
          <w:rFonts w:ascii="Times New Roman" w:hAnsi="Times New Roman" w:cs="Times New Roman"/>
          <w:sz w:val="24"/>
          <w:szCs w:val="24"/>
        </w:rPr>
        <w:t xml:space="preserve"> times as much between 2000 and 2010</w:t>
      </w:r>
      <w:r w:rsidR="007A737A" w:rsidRPr="0022102D">
        <w:rPr>
          <w:rFonts w:ascii="Times New Roman" w:hAnsi="Times New Roman" w:cs="Times New Roman"/>
          <w:sz w:val="24"/>
          <w:szCs w:val="24"/>
        </w:rPr>
        <w:t xml:space="preserve"> (Shannon et al. 2017)</w:t>
      </w:r>
      <w:r w:rsidRPr="0022102D">
        <w:rPr>
          <w:rFonts w:ascii="Times New Roman" w:hAnsi="Times New Roman" w:cs="Times New Roman"/>
          <w:sz w:val="24"/>
          <w:szCs w:val="24"/>
        </w:rPr>
        <w:t>.</w:t>
      </w:r>
      <w:r w:rsidR="007A737A" w:rsidRPr="0022102D">
        <w:rPr>
          <w:rFonts w:ascii="Times New Roman" w:hAnsi="Times New Roman" w:cs="Times New Roman"/>
          <w:sz w:val="24"/>
          <w:szCs w:val="24"/>
        </w:rPr>
        <w:t xml:space="preserve"> So, </w:t>
      </w:r>
      <w:r w:rsidR="00014A89" w:rsidRPr="0022102D">
        <w:rPr>
          <w:rFonts w:ascii="Times New Roman" w:hAnsi="Times New Roman" w:cs="Times New Roman"/>
          <w:sz w:val="24"/>
          <w:szCs w:val="24"/>
        </w:rPr>
        <w:t>a third of</w:t>
      </w:r>
      <w:r w:rsidR="007A737A" w:rsidRPr="0022102D">
        <w:rPr>
          <w:rFonts w:ascii="Times New Roman" w:hAnsi="Times New Roman" w:cs="Times New Roman"/>
          <w:sz w:val="24"/>
          <w:szCs w:val="24"/>
        </w:rPr>
        <w:t xml:space="preserve"> </w:t>
      </w:r>
      <w:r w:rsidR="00014A89" w:rsidRPr="0022102D">
        <w:rPr>
          <w:rFonts w:ascii="Times New Roman" w:hAnsi="Times New Roman" w:cs="Times New Roman"/>
          <w:sz w:val="24"/>
          <w:szCs w:val="24"/>
        </w:rPr>
        <w:t xml:space="preserve">a </w:t>
      </w:r>
      <w:r w:rsidR="007A737A" w:rsidRPr="0022102D">
        <w:rPr>
          <w:rFonts w:ascii="Times New Roman" w:hAnsi="Times New Roman" w:cs="Times New Roman"/>
          <w:sz w:val="24"/>
          <w:szCs w:val="24"/>
        </w:rPr>
        <w:t xml:space="preserve">0.86 </w:t>
      </w:r>
      <w:r w:rsidR="00014A89" w:rsidRPr="0022102D">
        <w:rPr>
          <w:rFonts w:ascii="Times New Roman" w:hAnsi="Times New Roman" w:cs="Times New Roman"/>
          <w:sz w:val="24"/>
          <w:szCs w:val="24"/>
        </w:rPr>
        <w:t xml:space="preserve">reduction is a </w:t>
      </w:r>
      <w:r w:rsidR="007A737A" w:rsidRPr="0022102D">
        <w:rPr>
          <w:rFonts w:ascii="Times New Roman" w:hAnsi="Times New Roman" w:cs="Times New Roman"/>
          <w:sz w:val="24"/>
          <w:szCs w:val="24"/>
        </w:rPr>
        <w:t>0.29</w:t>
      </w:r>
      <w:r w:rsidR="00014A89" w:rsidRPr="0022102D">
        <w:rPr>
          <w:rFonts w:ascii="Times New Roman" w:hAnsi="Times New Roman" w:cs="Times New Roman"/>
          <w:sz w:val="24"/>
          <w:szCs w:val="24"/>
        </w:rPr>
        <w:t xml:space="preserve"> reduction. Finally, we </w:t>
      </w:r>
      <w:del w:id="158" w:author="Sarah Shannon" w:date="2020-05-20T16:06:00Z">
        <w:r w:rsidR="00014A89" w:rsidRPr="0022102D" w:rsidDel="00E86E5F">
          <w:rPr>
            <w:rFonts w:ascii="Times New Roman" w:hAnsi="Times New Roman" w:cs="Times New Roman"/>
            <w:sz w:val="24"/>
            <w:szCs w:val="24"/>
          </w:rPr>
          <w:delText xml:space="preserve">look </w:delText>
        </w:r>
      </w:del>
      <w:ins w:id="159" w:author="Sarah Shannon" w:date="2020-05-20T16:06:00Z">
        <w:r w:rsidR="00E86E5F">
          <w:rPr>
            <w:rFonts w:ascii="Times New Roman" w:hAnsi="Times New Roman" w:cs="Times New Roman"/>
            <w:sz w:val="24"/>
            <w:szCs w:val="24"/>
          </w:rPr>
          <w:t>examine these trends</w:t>
        </w:r>
        <w:r w:rsidR="00E86E5F" w:rsidRPr="0022102D">
          <w:rPr>
            <w:rFonts w:ascii="Times New Roman" w:hAnsi="Times New Roman" w:cs="Times New Roman"/>
            <w:sz w:val="24"/>
            <w:szCs w:val="24"/>
          </w:rPr>
          <w:t xml:space="preserve"> </w:t>
        </w:r>
      </w:ins>
      <w:r w:rsidR="007A737A" w:rsidRPr="0022102D">
        <w:rPr>
          <w:rFonts w:ascii="Times New Roman" w:hAnsi="Times New Roman" w:cs="Times New Roman"/>
          <w:sz w:val="24"/>
          <w:szCs w:val="24"/>
        </w:rPr>
        <w:t xml:space="preserve">among adults up to age 54 </w:t>
      </w:r>
      <w:del w:id="160" w:author="Sarah Shannon" w:date="2020-05-20T16:04:00Z">
        <w:r w:rsidR="007A737A" w:rsidRPr="0022102D" w:rsidDel="00E86E5F">
          <w:rPr>
            <w:rFonts w:ascii="Times New Roman" w:hAnsi="Times New Roman" w:cs="Times New Roman"/>
            <w:sz w:val="24"/>
            <w:szCs w:val="24"/>
          </w:rPr>
          <w:delText>and they look at</w:delText>
        </w:r>
      </w:del>
      <w:ins w:id="161" w:author="Sarah Shannon" w:date="2020-05-20T16:04:00Z">
        <w:r w:rsidR="00E86E5F">
          <w:rPr>
            <w:rFonts w:ascii="Times New Roman" w:hAnsi="Times New Roman" w:cs="Times New Roman"/>
            <w:sz w:val="24"/>
            <w:szCs w:val="24"/>
          </w:rPr>
          <w:t>rather than</w:t>
        </w:r>
      </w:ins>
      <w:r w:rsidR="007A737A" w:rsidRPr="0022102D">
        <w:rPr>
          <w:rFonts w:ascii="Times New Roman" w:hAnsi="Times New Roman" w:cs="Times New Roman"/>
          <w:sz w:val="24"/>
          <w:szCs w:val="24"/>
        </w:rPr>
        <w:t xml:space="preserve"> all adults.</w:t>
      </w:r>
      <w:r w:rsidR="00014A89" w:rsidRPr="0022102D">
        <w:rPr>
          <w:rFonts w:ascii="Times New Roman" w:hAnsi="Times New Roman" w:cs="Times New Roman"/>
          <w:sz w:val="24"/>
          <w:szCs w:val="24"/>
        </w:rPr>
        <w:t xml:space="preserve"> The former systematically have higher EPOP than the latter, so effects will tend to be larger. </w:t>
      </w:r>
      <w:ins w:id="162" w:author="Sarah Shannon" w:date="2020-05-20T16:05:00Z">
        <w:r w:rsidR="00E86E5F" w:rsidRPr="0022102D">
          <w:rPr>
            <w:rFonts w:ascii="Times New Roman" w:hAnsi="Times New Roman" w:cs="Times New Roman"/>
            <w:sz w:val="24"/>
            <w:szCs w:val="24"/>
          </w:rPr>
          <w:t xml:space="preserve">Abraham and Kearney’s </w:t>
        </w:r>
      </w:ins>
      <w:ins w:id="163" w:author="Sarah Shannon" w:date="2020-05-20T16:06:00Z">
        <w:r w:rsidR="00E86E5F">
          <w:rPr>
            <w:rFonts w:ascii="Times New Roman" w:hAnsi="Times New Roman" w:cs="Times New Roman"/>
            <w:sz w:val="24"/>
            <w:szCs w:val="24"/>
          </w:rPr>
          <w:t xml:space="preserve">(2018) </w:t>
        </w:r>
      </w:ins>
      <w:del w:id="164" w:author="Sarah Shannon" w:date="2020-05-20T16:05:00Z">
        <w:r w:rsidR="00014A89" w:rsidRPr="0022102D" w:rsidDel="00E86E5F">
          <w:rPr>
            <w:rFonts w:ascii="Times New Roman" w:hAnsi="Times New Roman" w:cs="Times New Roman"/>
            <w:sz w:val="24"/>
            <w:szCs w:val="24"/>
          </w:rPr>
          <w:delText xml:space="preserve">Their </w:delText>
        </w:r>
      </w:del>
      <w:r w:rsidR="00014A89" w:rsidRPr="0022102D">
        <w:rPr>
          <w:rFonts w:ascii="Times New Roman" w:hAnsi="Times New Roman" w:cs="Times New Roman"/>
          <w:sz w:val="24"/>
          <w:szCs w:val="24"/>
        </w:rPr>
        <w:t xml:space="preserve">1999 age-specific EPOP and population shares imply that the EPOP of the latter is 84 percent that of the latter. Scaling down the 0.29 effect by this ratio yields an estimate of 0.24. This is still almost double the Abraham and Kearney estimate but far reduced from 6.6 times larger. However, the </w:t>
      </w:r>
      <w:del w:id="165" w:author="Sarah Shannon" w:date="2020-05-20T16:07:00Z">
        <w:r w:rsidR="00014A89" w:rsidRPr="0022102D" w:rsidDel="00E86E5F">
          <w:rPr>
            <w:rFonts w:ascii="Times New Roman" w:hAnsi="Times New Roman" w:cs="Times New Roman"/>
            <w:sz w:val="24"/>
            <w:szCs w:val="24"/>
          </w:rPr>
          <w:delText xml:space="preserve">simple </w:delText>
        </w:r>
      </w:del>
      <w:r w:rsidR="00014A89" w:rsidRPr="0022102D">
        <w:rPr>
          <w:rFonts w:ascii="Times New Roman" w:hAnsi="Times New Roman" w:cs="Times New Roman"/>
          <w:sz w:val="24"/>
          <w:szCs w:val="24"/>
        </w:rPr>
        <w:t xml:space="preserve">fact that the felony-history population is </w:t>
      </w:r>
      <w:r w:rsidR="00B02B7B" w:rsidRPr="0022102D">
        <w:rPr>
          <w:rFonts w:ascii="Times New Roman" w:hAnsi="Times New Roman" w:cs="Times New Roman"/>
          <w:sz w:val="24"/>
          <w:szCs w:val="24"/>
        </w:rPr>
        <w:t>three</w:t>
      </w:r>
      <w:r w:rsidR="00014A89" w:rsidRPr="0022102D">
        <w:rPr>
          <w:rFonts w:ascii="Times New Roman" w:hAnsi="Times New Roman" w:cs="Times New Roman"/>
          <w:sz w:val="24"/>
          <w:szCs w:val="24"/>
        </w:rPr>
        <w:t xml:space="preserve"> times larger and grew </w:t>
      </w:r>
      <w:r w:rsidR="00B02B7B" w:rsidRPr="0022102D">
        <w:rPr>
          <w:rFonts w:ascii="Times New Roman" w:hAnsi="Times New Roman" w:cs="Times New Roman"/>
          <w:sz w:val="24"/>
          <w:szCs w:val="24"/>
        </w:rPr>
        <w:t>three</w:t>
      </w:r>
      <w:r w:rsidR="00014A89" w:rsidRPr="0022102D">
        <w:rPr>
          <w:rFonts w:ascii="Times New Roman" w:hAnsi="Times New Roman" w:cs="Times New Roman"/>
          <w:sz w:val="24"/>
          <w:szCs w:val="24"/>
        </w:rPr>
        <w:t xml:space="preserve"> times as fast as the incarceration-history population suggests that the rise of </w:t>
      </w:r>
      <w:r w:rsidR="00B02B7B" w:rsidRPr="0022102D">
        <w:rPr>
          <w:rFonts w:ascii="Times New Roman" w:hAnsi="Times New Roman" w:cs="Times New Roman"/>
          <w:sz w:val="24"/>
          <w:szCs w:val="24"/>
        </w:rPr>
        <w:t>felony convictions</w:t>
      </w:r>
      <w:r w:rsidR="006015E5" w:rsidRPr="0022102D">
        <w:rPr>
          <w:rFonts w:ascii="Times New Roman" w:hAnsi="Times New Roman" w:cs="Times New Roman"/>
          <w:sz w:val="24"/>
          <w:szCs w:val="24"/>
        </w:rPr>
        <w:t xml:space="preserve"> more broadly</w:t>
      </w:r>
      <w:r w:rsidR="00014A89" w:rsidRPr="0022102D">
        <w:rPr>
          <w:rFonts w:ascii="Times New Roman" w:hAnsi="Times New Roman" w:cs="Times New Roman"/>
          <w:sz w:val="24"/>
          <w:szCs w:val="24"/>
        </w:rPr>
        <w:t xml:space="preserve"> may have much bigger impacts on the labor market than incarceration-only estimates imply.</w:t>
      </w:r>
    </w:p>
    <w:p w14:paraId="279F04EA" w14:textId="2C34222E" w:rsidR="005110DF" w:rsidRPr="0022102D" w:rsidRDefault="005110DF" w:rsidP="00110FEC">
      <w:pPr>
        <w:spacing w:line="480" w:lineRule="auto"/>
        <w:ind w:firstLine="720"/>
        <w:rPr>
          <w:rFonts w:ascii="Times New Roman" w:hAnsi="Times New Roman" w:cs="Times New Roman"/>
          <w:sz w:val="24"/>
          <w:szCs w:val="24"/>
        </w:rPr>
      </w:pPr>
      <w:r w:rsidRPr="0022102D">
        <w:rPr>
          <w:rFonts w:ascii="Times New Roman" w:hAnsi="Times New Roman" w:cs="Times New Roman"/>
          <w:sz w:val="24"/>
          <w:szCs w:val="24"/>
        </w:rPr>
        <w:lastRenderedPageBreak/>
        <w:t xml:space="preserve">Our examination of the effect of felony history share on specific subgroups yielded some surprising effects by race and sex. </w:t>
      </w:r>
      <w:r w:rsidR="00BF534E" w:rsidRPr="0022102D">
        <w:rPr>
          <w:rFonts w:ascii="Times New Roman" w:hAnsi="Times New Roman" w:cs="Times New Roman"/>
          <w:sz w:val="24"/>
          <w:szCs w:val="24"/>
        </w:rPr>
        <w:t xml:space="preserve">Given the well-documented </w:t>
      </w:r>
      <w:ins w:id="166" w:author="Sarah Shannon" w:date="2020-05-20T16:09:00Z">
        <w:r w:rsidR="00C60866">
          <w:rPr>
            <w:rFonts w:ascii="Times New Roman" w:hAnsi="Times New Roman" w:cs="Times New Roman"/>
            <w:sz w:val="24"/>
            <w:szCs w:val="24"/>
          </w:rPr>
          <w:t xml:space="preserve">racial </w:t>
        </w:r>
      </w:ins>
      <w:r w:rsidR="00BF534E" w:rsidRPr="0022102D">
        <w:rPr>
          <w:rFonts w:ascii="Times New Roman" w:hAnsi="Times New Roman" w:cs="Times New Roman"/>
          <w:sz w:val="24"/>
          <w:szCs w:val="24"/>
        </w:rPr>
        <w:t>disparities in felony</w:t>
      </w:r>
      <w:ins w:id="167" w:author="Aaron Sojourner" w:date="2020-05-12T16:25:00Z">
        <w:r w:rsidR="007B5C52">
          <w:rPr>
            <w:rFonts w:ascii="Times New Roman" w:hAnsi="Times New Roman" w:cs="Times New Roman"/>
            <w:sz w:val="24"/>
            <w:szCs w:val="24"/>
          </w:rPr>
          <w:t>-</w:t>
        </w:r>
      </w:ins>
      <w:del w:id="168" w:author="Aaron Sojourner" w:date="2020-05-12T16:25:00Z">
        <w:r w:rsidR="00BF534E" w:rsidRPr="0022102D" w:rsidDel="007B5C52">
          <w:rPr>
            <w:rFonts w:ascii="Times New Roman" w:hAnsi="Times New Roman" w:cs="Times New Roman"/>
            <w:sz w:val="24"/>
            <w:szCs w:val="24"/>
          </w:rPr>
          <w:delText xml:space="preserve"> </w:delText>
        </w:r>
      </w:del>
      <w:r w:rsidR="00BF534E" w:rsidRPr="0022102D">
        <w:rPr>
          <w:rFonts w:ascii="Times New Roman" w:hAnsi="Times New Roman" w:cs="Times New Roman"/>
          <w:sz w:val="24"/>
          <w:szCs w:val="24"/>
        </w:rPr>
        <w:t xml:space="preserve">history </w:t>
      </w:r>
      <w:del w:id="169" w:author="Sarah Shannon" w:date="2020-05-20T16:09:00Z">
        <w:r w:rsidR="00BF534E" w:rsidRPr="0022102D" w:rsidDel="00C60866">
          <w:rPr>
            <w:rFonts w:ascii="Times New Roman" w:hAnsi="Times New Roman" w:cs="Times New Roman"/>
            <w:sz w:val="24"/>
            <w:szCs w:val="24"/>
          </w:rPr>
          <w:delText xml:space="preserve">share by race, with African American state populations more heavily burdened by this </w:delText>
        </w:r>
        <w:r w:rsidR="00B8048B" w:rsidRPr="0022102D" w:rsidDel="00C60866">
          <w:rPr>
            <w:rFonts w:ascii="Times New Roman" w:hAnsi="Times New Roman" w:cs="Times New Roman"/>
            <w:sz w:val="24"/>
            <w:szCs w:val="24"/>
          </w:rPr>
          <w:delText>marker</w:delText>
        </w:r>
        <w:r w:rsidR="00BF534E" w:rsidRPr="0022102D" w:rsidDel="00C60866">
          <w:rPr>
            <w:rFonts w:ascii="Times New Roman" w:hAnsi="Times New Roman" w:cs="Times New Roman"/>
            <w:sz w:val="24"/>
            <w:szCs w:val="24"/>
          </w:rPr>
          <w:delText xml:space="preserve"> </w:delText>
        </w:r>
      </w:del>
      <w:r w:rsidR="00BF534E" w:rsidRPr="0022102D">
        <w:rPr>
          <w:rFonts w:ascii="Times New Roman" w:hAnsi="Times New Roman" w:cs="Times New Roman"/>
          <w:sz w:val="24"/>
          <w:szCs w:val="24"/>
        </w:rPr>
        <w:t>(Shannon et al. 2017)</w:t>
      </w:r>
      <w:del w:id="170" w:author="Sarah Shannon" w:date="2020-05-20T16:09:00Z">
        <w:r w:rsidR="00BF534E" w:rsidRPr="0022102D" w:rsidDel="00C60866">
          <w:rPr>
            <w:rFonts w:ascii="Times New Roman" w:hAnsi="Times New Roman" w:cs="Times New Roman"/>
            <w:sz w:val="24"/>
            <w:szCs w:val="24"/>
          </w:rPr>
          <w:delText>,</w:delText>
        </w:r>
      </w:del>
      <w:r w:rsidR="00BF534E" w:rsidRPr="0022102D">
        <w:rPr>
          <w:rFonts w:ascii="Times New Roman" w:hAnsi="Times New Roman" w:cs="Times New Roman"/>
          <w:sz w:val="24"/>
          <w:szCs w:val="24"/>
        </w:rPr>
        <w:t xml:space="preserve"> and audit studies showing greater discrimination against African American men with criminal records in hiring decisions, we would have expected a significant effect of state-level felony history share on African American EPOP. </w:t>
      </w:r>
      <w:r w:rsidR="00CF46BF" w:rsidRPr="0022102D">
        <w:rPr>
          <w:rFonts w:ascii="Times New Roman" w:hAnsi="Times New Roman" w:cs="Times New Roman"/>
          <w:sz w:val="24"/>
          <w:szCs w:val="24"/>
        </w:rPr>
        <w:t>Instead, our models in Table 3 show a non-significant effect of African American felony history share on African American EPOP</w:t>
      </w:r>
      <w:r w:rsidR="008428FD" w:rsidRPr="0022102D">
        <w:rPr>
          <w:rFonts w:ascii="Times New Roman" w:hAnsi="Times New Roman" w:cs="Times New Roman"/>
          <w:sz w:val="24"/>
          <w:szCs w:val="24"/>
        </w:rPr>
        <w:t xml:space="preserve"> but a significant effect </w:t>
      </w:r>
      <w:ins w:id="171" w:author="Sarah Shannon" w:date="2020-05-20T16:09:00Z">
        <w:r w:rsidR="00C60866">
          <w:rPr>
            <w:rFonts w:ascii="Times New Roman" w:hAnsi="Times New Roman" w:cs="Times New Roman"/>
            <w:sz w:val="24"/>
            <w:szCs w:val="24"/>
          </w:rPr>
          <w:t xml:space="preserve">of total felony history share </w:t>
        </w:r>
      </w:ins>
      <w:r w:rsidR="008428FD" w:rsidRPr="0022102D">
        <w:rPr>
          <w:rFonts w:ascii="Times New Roman" w:hAnsi="Times New Roman" w:cs="Times New Roman"/>
          <w:sz w:val="24"/>
          <w:szCs w:val="24"/>
        </w:rPr>
        <w:t>on EPOP for Whites</w:t>
      </w:r>
      <w:r w:rsidR="00CF46BF" w:rsidRPr="0022102D">
        <w:rPr>
          <w:rFonts w:ascii="Times New Roman" w:hAnsi="Times New Roman" w:cs="Times New Roman"/>
          <w:sz w:val="24"/>
          <w:szCs w:val="24"/>
        </w:rPr>
        <w:t xml:space="preserve">. </w:t>
      </w:r>
      <w:r w:rsidR="00B355DE" w:rsidRPr="0022102D">
        <w:rPr>
          <w:rFonts w:ascii="Times New Roman" w:hAnsi="Times New Roman" w:cs="Times New Roman"/>
          <w:sz w:val="24"/>
          <w:szCs w:val="24"/>
        </w:rPr>
        <w:t>Further, given that males</w:t>
      </w:r>
      <w:r w:rsidR="008428FD" w:rsidRPr="0022102D">
        <w:rPr>
          <w:rFonts w:ascii="Times New Roman" w:hAnsi="Times New Roman" w:cs="Times New Roman"/>
          <w:sz w:val="24"/>
          <w:szCs w:val="24"/>
        </w:rPr>
        <w:t xml:space="preserve"> </w:t>
      </w:r>
      <w:r w:rsidR="00B355DE" w:rsidRPr="0022102D">
        <w:rPr>
          <w:rFonts w:ascii="Times New Roman" w:hAnsi="Times New Roman" w:cs="Times New Roman"/>
          <w:sz w:val="24"/>
          <w:szCs w:val="24"/>
        </w:rPr>
        <w:t>make up the vast majority of people with felony records, we would have expected a significant effect of state-level felony history share on male EPOP.</w:t>
      </w:r>
      <w:r w:rsidR="008428FD" w:rsidRPr="0022102D">
        <w:rPr>
          <w:rFonts w:ascii="Times New Roman" w:hAnsi="Times New Roman" w:cs="Times New Roman"/>
          <w:sz w:val="24"/>
          <w:szCs w:val="24"/>
        </w:rPr>
        <w:t xml:space="preserve"> Yet, instead we see a non-significant association </w:t>
      </w:r>
      <w:ins w:id="172" w:author="Sarah Shannon" w:date="2020-05-20T16:10:00Z">
        <w:r w:rsidR="00C60866">
          <w:rPr>
            <w:rFonts w:ascii="Times New Roman" w:hAnsi="Times New Roman" w:cs="Times New Roman"/>
            <w:sz w:val="24"/>
            <w:szCs w:val="24"/>
          </w:rPr>
          <w:t xml:space="preserve">of felony history share </w:t>
        </w:r>
      </w:ins>
      <w:r w:rsidR="008428FD" w:rsidRPr="0022102D">
        <w:rPr>
          <w:rFonts w:ascii="Times New Roman" w:hAnsi="Times New Roman" w:cs="Times New Roman"/>
          <w:sz w:val="24"/>
          <w:szCs w:val="24"/>
        </w:rPr>
        <w:t xml:space="preserve">for males but a significant effect for females. </w:t>
      </w:r>
    </w:p>
    <w:p w14:paraId="404C0428" w14:textId="51F307ED" w:rsidR="00F92DBD" w:rsidRPr="0022102D" w:rsidRDefault="00F92DBD" w:rsidP="00110FEC">
      <w:pPr>
        <w:spacing w:line="480" w:lineRule="auto"/>
        <w:ind w:firstLine="720"/>
        <w:rPr>
          <w:rFonts w:ascii="Times New Roman" w:hAnsi="Times New Roman" w:cs="Times New Roman"/>
          <w:b/>
          <w:sz w:val="24"/>
          <w:szCs w:val="24"/>
        </w:rPr>
      </w:pPr>
      <w:r w:rsidRPr="0022102D">
        <w:rPr>
          <w:rFonts w:ascii="Times New Roman" w:hAnsi="Times New Roman" w:cs="Times New Roman"/>
          <w:sz w:val="24"/>
          <w:szCs w:val="24"/>
        </w:rPr>
        <w:t xml:space="preserve">The reason for these surprising results is not entirely clear, but some prior research suggests that populations that are generally more privileged may experience more pronounced stigma </w:t>
      </w:r>
      <w:r w:rsidR="00F14388" w:rsidRPr="0022102D">
        <w:rPr>
          <w:rFonts w:ascii="Times New Roman" w:hAnsi="Times New Roman" w:cs="Times New Roman"/>
          <w:sz w:val="24"/>
          <w:szCs w:val="24"/>
        </w:rPr>
        <w:t xml:space="preserve">in the presence of </w:t>
      </w:r>
      <w:r w:rsidRPr="0022102D">
        <w:rPr>
          <w:rFonts w:ascii="Times New Roman" w:hAnsi="Times New Roman" w:cs="Times New Roman"/>
          <w:sz w:val="24"/>
          <w:szCs w:val="24"/>
        </w:rPr>
        <w:t xml:space="preserve">a discrediting </w:t>
      </w:r>
      <w:r w:rsidR="00F14388" w:rsidRPr="0022102D">
        <w:rPr>
          <w:rFonts w:ascii="Times New Roman" w:hAnsi="Times New Roman" w:cs="Times New Roman"/>
          <w:sz w:val="24"/>
          <w:szCs w:val="24"/>
        </w:rPr>
        <w:t>marker.</w:t>
      </w:r>
      <w:r w:rsidR="00D04F29" w:rsidRPr="0022102D">
        <w:rPr>
          <w:rFonts w:ascii="Times New Roman" w:hAnsi="Times New Roman" w:cs="Times New Roman"/>
          <w:sz w:val="24"/>
          <w:szCs w:val="24"/>
        </w:rPr>
        <w:t xml:space="preserve"> For example, criminological research has shown that women may be more adversely affected by a label like a felony conviction given cultural expectations </w:t>
      </w:r>
      <w:del w:id="173" w:author="Sarah Shannon" w:date="2020-05-20T16:10:00Z">
        <w:r w:rsidR="00D04F29" w:rsidRPr="0022102D" w:rsidDel="00D33C09">
          <w:rPr>
            <w:rFonts w:ascii="Times New Roman" w:hAnsi="Times New Roman" w:cs="Times New Roman"/>
            <w:sz w:val="24"/>
            <w:szCs w:val="24"/>
          </w:rPr>
          <w:delText>around women as</w:delText>
        </w:r>
      </w:del>
      <w:ins w:id="174" w:author="Sarah Shannon" w:date="2020-05-20T16:10:00Z">
        <w:r w:rsidR="00D33C09">
          <w:rPr>
            <w:rFonts w:ascii="Times New Roman" w:hAnsi="Times New Roman" w:cs="Times New Roman"/>
            <w:sz w:val="24"/>
            <w:szCs w:val="24"/>
          </w:rPr>
          <w:t>that women are</w:t>
        </w:r>
      </w:ins>
      <w:r w:rsidR="00D04F29" w:rsidRPr="0022102D">
        <w:rPr>
          <w:rFonts w:ascii="Times New Roman" w:hAnsi="Times New Roman" w:cs="Times New Roman"/>
          <w:sz w:val="24"/>
          <w:szCs w:val="24"/>
        </w:rPr>
        <w:t xml:space="preserve"> more nurturing and concerned for interpersonal relationships than men (</w:t>
      </w:r>
      <w:proofErr w:type="spellStart"/>
      <w:r w:rsidR="00D04F29" w:rsidRPr="0022102D">
        <w:rPr>
          <w:rFonts w:ascii="Times New Roman" w:hAnsi="Times New Roman" w:cs="Times New Roman"/>
          <w:sz w:val="24"/>
          <w:szCs w:val="24"/>
        </w:rPr>
        <w:t>Chiricos</w:t>
      </w:r>
      <w:proofErr w:type="spellEnd"/>
      <w:r w:rsidR="00D04F29" w:rsidRPr="0022102D">
        <w:rPr>
          <w:rFonts w:ascii="Times New Roman" w:hAnsi="Times New Roman" w:cs="Times New Roman"/>
          <w:sz w:val="24"/>
          <w:szCs w:val="24"/>
        </w:rPr>
        <w:t xml:space="preserve"> et al. 2007). The felony label might then stand out as more aberrant to prospective employers for women as compared to men</w:t>
      </w:r>
      <w:r w:rsidR="00245AD4" w:rsidRPr="0022102D">
        <w:rPr>
          <w:rFonts w:ascii="Times New Roman" w:hAnsi="Times New Roman" w:cs="Times New Roman"/>
          <w:sz w:val="24"/>
          <w:szCs w:val="24"/>
        </w:rPr>
        <w:t xml:space="preserve"> (</w:t>
      </w:r>
      <w:proofErr w:type="spellStart"/>
      <w:r w:rsidR="00245AD4" w:rsidRPr="0022102D">
        <w:rPr>
          <w:rFonts w:ascii="Times New Roman" w:hAnsi="Times New Roman" w:cs="Times New Roman"/>
          <w:sz w:val="24"/>
          <w:szCs w:val="24"/>
        </w:rPr>
        <w:t>Girodano</w:t>
      </w:r>
      <w:proofErr w:type="spellEnd"/>
      <w:r w:rsidR="00245AD4" w:rsidRPr="0022102D">
        <w:rPr>
          <w:rFonts w:ascii="Times New Roman" w:hAnsi="Times New Roman" w:cs="Times New Roman"/>
          <w:sz w:val="24"/>
          <w:szCs w:val="24"/>
        </w:rPr>
        <w:t xml:space="preserve">, </w:t>
      </w:r>
      <w:proofErr w:type="spellStart"/>
      <w:r w:rsidR="00245AD4" w:rsidRPr="0022102D">
        <w:rPr>
          <w:rFonts w:ascii="Times New Roman" w:hAnsi="Times New Roman" w:cs="Times New Roman"/>
          <w:sz w:val="24"/>
          <w:szCs w:val="24"/>
        </w:rPr>
        <w:t>Cernkovich</w:t>
      </w:r>
      <w:proofErr w:type="spellEnd"/>
      <w:r w:rsidR="00245AD4" w:rsidRPr="0022102D">
        <w:rPr>
          <w:rFonts w:ascii="Times New Roman" w:hAnsi="Times New Roman" w:cs="Times New Roman"/>
          <w:sz w:val="24"/>
          <w:szCs w:val="24"/>
        </w:rPr>
        <w:t>, and Lowery 2004)</w:t>
      </w:r>
      <w:r w:rsidR="00D04F29" w:rsidRPr="0022102D">
        <w:rPr>
          <w:rFonts w:ascii="Times New Roman" w:hAnsi="Times New Roman" w:cs="Times New Roman"/>
          <w:sz w:val="24"/>
          <w:szCs w:val="24"/>
        </w:rPr>
        <w:t>. The same could be true for whites, in general, given employers’ stereotypical assumptions about criminality and racial minorities.</w:t>
      </w:r>
      <w:r w:rsidR="00F47B23" w:rsidRPr="0022102D">
        <w:rPr>
          <w:rFonts w:ascii="Times New Roman" w:hAnsi="Times New Roman" w:cs="Times New Roman"/>
          <w:sz w:val="24"/>
          <w:szCs w:val="24"/>
        </w:rPr>
        <w:t xml:space="preserve"> Our models might be showing that, while individuals who are racial minorities</w:t>
      </w:r>
      <w:bookmarkStart w:id="175" w:name="_GoBack"/>
      <w:bookmarkEnd w:id="175"/>
      <w:del w:id="176" w:author="Sarah Shannon" w:date="2020-05-20T16:11:00Z">
        <w:r w:rsidR="00F47B23" w:rsidRPr="0022102D" w:rsidDel="00D33C09">
          <w:rPr>
            <w:rFonts w:ascii="Times New Roman" w:hAnsi="Times New Roman" w:cs="Times New Roman"/>
            <w:sz w:val="24"/>
            <w:szCs w:val="24"/>
          </w:rPr>
          <w:delText xml:space="preserve"> may</w:delText>
        </w:r>
      </w:del>
      <w:r w:rsidR="00F47B23" w:rsidRPr="0022102D">
        <w:rPr>
          <w:rFonts w:ascii="Times New Roman" w:hAnsi="Times New Roman" w:cs="Times New Roman"/>
          <w:sz w:val="24"/>
          <w:szCs w:val="24"/>
        </w:rPr>
        <w:t xml:space="preserve"> certainly experience stigma due to criminal records in hiring (as shown by audit studies), at the aggregate level these effects are washed out by the overriding stigma of race. Instead, what we detect at the macro-level is an enhanced stigmatizing effect for those populations for whom a felony conviction contradicts stereotypical assumptions about </w:t>
      </w:r>
      <w:r w:rsidR="00F47B23" w:rsidRPr="0022102D">
        <w:rPr>
          <w:rFonts w:ascii="Times New Roman" w:hAnsi="Times New Roman" w:cs="Times New Roman"/>
          <w:sz w:val="24"/>
          <w:szCs w:val="24"/>
        </w:rPr>
        <w:lastRenderedPageBreak/>
        <w:t xml:space="preserve">criminality. </w:t>
      </w:r>
      <w:r w:rsidR="00245AD4" w:rsidRPr="0022102D">
        <w:rPr>
          <w:rFonts w:ascii="Times New Roman" w:hAnsi="Times New Roman" w:cs="Times New Roman"/>
          <w:sz w:val="24"/>
          <w:szCs w:val="24"/>
        </w:rPr>
        <w:t>Because women and whites are less strongly associated with criminality in the minds of employers, t</w:t>
      </w:r>
      <w:r w:rsidR="00877017" w:rsidRPr="0022102D">
        <w:rPr>
          <w:rFonts w:ascii="Times New Roman" w:hAnsi="Times New Roman" w:cs="Times New Roman"/>
          <w:sz w:val="24"/>
          <w:szCs w:val="24"/>
        </w:rPr>
        <w:t>hey have “farther to fall” when the felony label is applied than do men or racial minorities.</w:t>
      </w:r>
      <w:r w:rsidR="00C80B6D" w:rsidRPr="0022102D">
        <w:rPr>
          <w:rFonts w:ascii="Times New Roman" w:hAnsi="Times New Roman" w:cs="Times New Roman"/>
          <w:sz w:val="24"/>
          <w:szCs w:val="24"/>
        </w:rPr>
        <w:t xml:space="preserve"> Our results certainly point to the need for further research on this point.</w:t>
      </w:r>
    </w:p>
    <w:p w14:paraId="494C008C" w14:textId="77777777" w:rsidR="009F445E" w:rsidRPr="0022102D" w:rsidRDefault="009F445E" w:rsidP="00601B33">
      <w:pPr>
        <w:spacing w:line="480" w:lineRule="auto"/>
        <w:rPr>
          <w:rFonts w:ascii="Times New Roman" w:hAnsi="Times New Roman" w:cs="Times New Roman"/>
          <w:b/>
          <w:sz w:val="24"/>
          <w:szCs w:val="24"/>
        </w:rPr>
      </w:pPr>
    </w:p>
    <w:p w14:paraId="3DF5933C" w14:textId="77777777" w:rsidR="00DE24AB" w:rsidRDefault="00DE24AB">
      <w:pPr>
        <w:rPr>
          <w:rFonts w:ascii="Times New Roman" w:hAnsi="Times New Roman" w:cs="Times New Roman"/>
          <w:b/>
          <w:sz w:val="24"/>
          <w:szCs w:val="24"/>
        </w:rPr>
      </w:pPr>
      <w:r>
        <w:rPr>
          <w:rFonts w:ascii="Times New Roman" w:hAnsi="Times New Roman" w:cs="Times New Roman"/>
          <w:b/>
          <w:sz w:val="24"/>
          <w:szCs w:val="24"/>
        </w:rPr>
        <w:br w:type="page"/>
      </w:r>
    </w:p>
    <w:p w14:paraId="4104842E" w14:textId="232AD9E3" w:rsidR="00E07F1F" w:rsidRPr="0022102D" w:rsidRDefault="00E07F1F" w:rsidP="00601B33">
      <w:pPr>
        <w:spacing w:line="480" w:lineRule="auto"/>
        <w:rPr>
          <w:rFonts w:ascii="Times New Roman" w:hAnsi="Times New Roman" w:cs="Times New Roman"/>
          <w:b/>
          <w:sz w:val="24"/>
          <w:szCs w:val="24"/>
        </w:rPr>
      </w:pPr>
      <w:r w:rsidRPr="0022102D">
        <w:rPr>
          <w:rFonts w:ascii="Times New Roman" w:hAnsi="Times New Roman" w:cs="Times New Roman"/>
          <w:b/>
          <w:sz w:val="24"/>
          <w:szCs w:val="24"/>
        </w:rPr>
        <w:lastRenderedPageBreak/>
        <w:t>References</w:t>
      </w:r>
    </w:p>
    <w:p w14:paraId="7062BBD2" w14:textId="77777777" w:rsidR="00DE24AB" w:rsidRDefault="008B241F" w:rsidP="00DE24AB">
      <w:pPr>
        <w:spacing w:line="480" w:lineRule="auto"/>
        <w:ind w:left="720" w:hanging="720"/>
        <w:rPr>
          <w:rFonts w:ascii="Times New Roman" w:hAnsi="Times New Roman" w:cs="Times New Roman"/>
          <w:color w:val="222222"/>
          <w:sz w:val="24"/>
          <w:szCs w:val="24"/>
          <w:shd w:val="clear" w:color="auto" w:fill="FFFFFF"/>
        </w:rPr>
      </w:pPr>
      <w:r w:rsidRPr="008B241F">
        <w:rPr>
          <w:rFonts w:ascii="Times New Roman" w:hAnsi="Times New Roman" w:cs="Times New Roman"/>
          <w:color w:val="222222"/>
          <w:sz w:val="24"/>
          <w:szCs w:val="24"/>
          <w:shd w:val="clear" w:color="auto" w:fill="FFFFFF"/>
        </w:rPr>
        <w:t xml:space="preserve">Aaronson, Daniel, Jonathan Davis, and </w:t>
      </w:r>
      <w:proofErr w:type="spellStart"/>
      <w:r w:rsidRPr="008B241F">
        <w:rPr>
          <w:rFonts w:ascii="Times New Roman" w:hAnsi="Times New Roman" w:cs="Times New Roman"/>
          <w:color w:val="222222"/>
          <w:sz w:val="24"/>
          <w:szCs w:val="24"/>
          <w:shd w:val="clear" w:color="auto" w:fill="FFFFFF"/>
        </w:rPr>
        <w:t>Luojia</w:t>
      </w:r>
      <w:proofErr w:type="spellEnd"/>
      <w:r w:rsidRPr="008B241F">
        <w:rPr>
          <w:rFonts w:ascii="Times New Roman" w:hAnsi="Times New Roman" w:cs="Times New Roman"/>
          <w:color w:val="222222"/>
          <w:sz w:val="24"/>
          <w:szCs w:val="24"/>
          <w:shd w:val="clear" w:color="auto" w:fill="FFFFFF"/>
        </w:rPr>
        <w:t xml:space="preserve"> Hu. 2012. “Explaining the Decline in the U.S. Labor Force Participation Rate.” </w:t>
      </w:r>
      <w:r w:rsidRPr="008B241F">
        <w:rPr>
          <w:rFonts w:ascii="Times New Roman" w:hAnsi="Times New Roman" w:cs="Times New Roman"/>
          <w:i/>
          <w:color w:val="222222"/>
          <w:sz w:val="24"/>
          <w:szCs w:val="24"/>
          <w:shd w:val="clear" w:color="auto" w:fill="FFFFFF"/>
        </w:rPr>
        <w:t>Chicago Fed Letter</w:t>
      </w:r>
      <w:r w:rsidRPr="008B241F">
        <w:rPr>
          <w:rFonts w:ascii="Times New Roman" w:hAnsi="Times New Roman" w:cs="Times New Roman"/>
          <w:color w:val="222222"/>
          <w:sz w:val="24"/>
          <w:szCs w:val="24"/>
          <w:shd w:val="clear" w:color="auto" w:fill="FFFFFF"/>
        </w:rPr>
        <w:t>, Federal Reserve Bank of Chicago, March.</w:t>
      </w:r>
    </w:p>
    <w:p w14:paraId="4BE79233" w14:textId="0BA066E0" w:rsidR="008B241F" w:rsidRDefault="00DE24AB" w:rsidP="00DE24AB">
      <w:pPr>
        <w:spacing w:line="480" w:lineRule="auto"/>
        <w:ind w:left="720" w:hanging="720"/>
        <w:rPr>
          <w:rFonts w:ascii="Times New Roman" w:hAnsi="Times New Roman" w:cs="Times New Roman"/>
          <w:color w:val="222222"/>
          <w:sz w:val="24"/>
          <w:szCs w:val="24"/>
          <w:shd w:val="clear" w:color="auto" w:fill="FFFFFF"/>
        </w:rPr>
      </w:pPr>
      <w:r w:rsidRPr="00DE24AB">
        <w:rPr>
          <w:rFonts w:ascii="Times New Roman" w:hAnsi="Times New Roman" w:cs="Times New Roman"/>
          <w:color w:val="222222"/>
          <w:sz w:val="24"/>
          <w:szCs w:val="24"/>
          <w:shd w:val="clear" w:color="auto" w:fill="FFFFFF"/>
        </w:rPr>
        <w:t xml:space="preserve">Abraham, Katharine G. and </w:t>
      </w:r>
      <w:r>
        <w:rPr>
          <w:rFonts w:ascii="Times New Roman" w:hAnsi="Times New Roman" w:cs="Times New Roman"/>
          <w:color w:val="222222"/>
          <w:sz w:val="24"/>
          <w:szCs w:val="24"/>
          <w:shd w:val="clear" w:color="auto" w:fill="FFFFFF"/>
        </w:rPr>
        <w:t>Melissa S.</w:t>
      </w:r>
      <w:r w:rsidRPr="00DE24A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Kearney. 2018. “</w:t>
      </w:r>
      <w:r w:rsidRPr="00DE24AB">
        <w:rPr>
          <w:rFonts w:ascii="Times New Roman" w:hAnsi="Times New Roman" w:cs="Times New Roman"/>
          <w:color w:val="222222"/>
          <w:sz w:val="24"/>
          <w:szCs w:val="24"/>
          <w:shd w:val="clear" w:color="auto" w:fill="FFFFFF"/>
        </w:rPr>
        <w:t>Explaining the Decline in the U.S. Employment-to-Population Ratio: A Review of the Evidence</w:t>
      </w:r>
      <w:r>
        <w:rPr>
          <w:rFonts w:ascii="Times New Roman" w:hAnsi="Times New Roman" w:cs="Times New Roman"/>
          <w:color w:val="222222"/>
          <w:sz w:val="24"/>
          <w:szCs w:val="24"/>
          <w:shd w:val="clear" w:color="auto" w:fill="FFFFFF"/>
        </w:rPr>
        <w:t>”</w:t>
      </w:r>
      <w:r w:rsidRPr="00DE24AB">
        <w:rPr>
          <w:rFonts w:ascii="Times New Roman" w:hAnsi="Times New Roman" w:cs="Times New Roman"/>
          <w:color w:val="222222"/>
          <w:sz w:val="24"/>
          <w:szCs w:val="24"/>
          <w:shd w:val="clear" w:color="auto" w:fill="FFFFFF"/>
        </w:rPr>
        <w:t xml:space="preserve"> (February 2018). NBER Working Paper No. w24333. </w:t>
      </w:r>
    </w:p>
    <w:p w14:paraId="6E000A2C" w14:textId="77777777" w:rsidR="00615709" w:rsidRDefault="004B5A9B" w:rsidP="00DE24AB">
      <w:pPr>
        <w:spacing w:line="480" w:lineRule="auto"/>
        <w:ind w:left="720" w:hanging="720"/>
        <w:rPr>
          <w:rFonts w:ascii="Helvetica" w:hAnsi="Helvetica"/>
          <w:color w:val="000000"/>
          <w:sz w:val="21"/>
          <w:szCs w:val="21"/>
          <w:shd w:val="clear" w:color="auto" w:fill="FFFFFF"/>
        </w:rPr>
      </w:pPr>
      <w:proofErr w:type="spellStart"/>
      <w:r w:rsidRPr="004B5A9B">
        <w:rPr>
          <w:rFonts w:ascii="Times New Roman" w:hAnsi="Times New Roman" w:cs="Times New Roman"/>
          <w:color w:val="222222"/>
          <w:sz w:val="24"/>
          <w:szCs w:val="24"/>
          <w:shd w:val="clear" w:color="auto" w:fill="FFFFFF"/>
        </w:rPr>
        <w:t>Acemoglu</w:t>
      </w:r>
      <w:proofErr w:type="spellEnd"/>
      <w:r w:rsidRPr="004B5A9B">
        <w:rPr>
          <w:rFonts w:ascii="Times New Roman" w:hAnsi="Times New Roman" w:cs="Times New Roman"/>
          <w:color w:val="222222"/>
          <w:sz w:val="24"/>
          <w:szCs w:val="24"/>
          <w:shd w:val="clear" w:color="auto" w:fill="FFFFFF"/>
        </w:rPr>
        <w:t xml:space="preserve">, Daron, and </w:t>
      </w:r>
      <w:proofErr w:type="spellStart"/>
      <w:r w:rsidRPr="004B5A9B">
        <w:rPr>
          <w:rFonts w:ascii="Times New Roman" w:hAnsi="Times New Roman" w:cs="Times New Roman"/>
          <w:color w:val="222222"/>
          <w:sz w:val="24"/>
          <w:szCs w:val="24"/>
          <w:shd w:val="clear" w:color="auto" w:fill="FFFFFF"/>
        </w:rPr>
        <w:t>Pascual</w:t>
      </w:r>
      <w:proofErr w:type="spellEnd"/>
      <w:r w:rsidRPr="004B5A9B">
        <w:rPr>
          <w:rFonts w:ascii="Times New Roman" w:hAnsi="Times New Roman" w:cs="Times New Roman"/>
          <w:color w:val="222222"/>
          <w:sz w:val="24"/>
          <w:szCs w:val="24"/>
          <w:shd w:val="clear" w:color="auto" w:fill="FFFFFF"/>
        </w:rPr>
        <w:t xml:space="preserve"> </w:t>
      </w:r>
      <w:proofErr w:type="spellStart"/>
      <w:r w:rsidRPr="004B5A9B">
        <w:rPr>
          <w:rFonts w:ascii="Times New Roman" w:hAnsi="Times New Roman" w:cs="Times New Roman"/>
          <w:color w:val="222222"/>
          <w:sz w:val="24"/>
          <w:szCs w:val="24"/>
          <w:shd w:val="clear" w:color="auto" w:fill="FFFFFF"/>
        </w:rPr>
        <w:t>Restrepo</w:t>
      </w:r>
      <w:proofErr w:type="spellEnd"/>
      <w:r w:rsidRPr="004B5A9B">
        <w:rPr>
          <w:rFonts w:ascii="Times New Roman" w:hAnsi="Times New Roman" w:cs="Times New Roman"/>
          <w:color w:val="222222"/>
          <w:sz w:val="24"/>
          <w:szCs w:val="24"/>
          <w:shd w:val="clear" w:color="auto" w:fill="FFFFFF"/>
        </w:rPr>
        <w:t>. 2018. "The Race between Man and Machine: Implications of Technology for Growth, Factor Shares, and Employment." </w:t>
      </w:r>
      <w:r w:rsidRPr="004B5A9B">
        <w:rPr>
          <w:rFonts w:ascii="Times New Roman" w:hAnsi="Times New Roman" w:cs="Times New Roman"/>
          <w:i/>
          <w:iCs/>
          <w:color w:val="222222"/>
          <w:sz w:val="24"/>
          <w:szCs w:val="24"/>
          <w:shd w:val="clear" w:color="auto" w:fill="FFFFFF"/>
        </w:rPr>
        <w:t>American Economic Review</w:t>
      </w:r>
      <w:r w:rsidRPr="004B5A9B">
        <w:rPr>
          <w:rFonts w:ascii="Times New Roman" w:hAnsi="Times New Roman" w:cs="Times New Roman"/>
          <w:color w:val="222222"/>
          <w:sz w:val="24"/>
          <w:szCs w:val="24"/>
          <w:shd w:val="clear" w:color="auto" w:fill="FFFFFF"/>
        </w:rPr>
        <w:t>, 108 (6): 1488-1542.</w:t>
      </w:r>
      <w:r w:rsidR="00654BE9" w:rsidRPr="00654BE9">
        <w:rPr>
          <w:rFonts w:ascii="Helvetica" w:hAnsi="Helvetica"/>
          <w:color w:val="000000"/>
          <w:sz w:val="21"/>
          <w:szCs w:val="21"/>
          <w:shd w:val="clear" w:color="auto" w:fill="FFFFFF"/>
        </w:rPr>
        <w:t xml:space="preserve"> </w:t>
      </w:r>
    </w:p>
    <w:p w14:paraId="0C311EE1" w14:textId="34F6F8D6" w:rsidR="00654BE9" w:rsidRPr="00615709" w:rsidRDefault="00615709" w:rsidP="00DE24AB">
      <w:pPr>
        <w:spacing w:line="480" w:lineRule="auto"/>
        <w:ind w:left="720" w:hanging="72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Amanda </w:t>
      </w:r>
      <w:proofErr w:type="spellStart"/>
      <w:r>
        <w:rPr>
          <w:rFonts w:ascii="Times New Roman" w:hAnsi="Times New Roman" w:cs="Times New Roman"/>
          <w:color w:val="000000"/>
          <w:sz w:val="24"/>
          <w:szCs w:val="24"/>
          <w:shd w:val="clear" w:color="auto" w:fill="FFFFFF"/>
        </w:rPr>
        <w:t>Agan</w:t>
      </w:r>
      <w:proofErr w:type="spellEnd"/>
      <w:r>
        <w:rPr>
          <w:rFonts w:ascii="Times New Roman" w:hAnsi="Times New Roman" w:cs="Times New Roman"/>
          <w:color w:val="000000"/>
          <w:sz w:val="24"/>
          <w:szCs w:val="24"/>
          <w:shd w:val="clear" w:color="auto" w:fill="FFFFFF"/>
        </w:rPr>
        <w:t>, Sonja Starr. 2017. “</w:t>
      </w:r>
      <w:r w:rsidRPr="00615709">
        <w:rPr>
          <w:rFonts w:ascii="Times New Roman" w:hAnsi="Times New Roman" w:cs="Times New Roman"/>
          <w:color w:val="000000"/>
          <w:sz w:val="24"/>
          <w:szCs w:val="24"/>
          <w:shd w:val="clear" w:color="auto" w:fill="FFFFFF"/>
        </w:rPr>
        <w:t>Ban the Box, Criminal Records, and Racial Disc</w:t>
      </w:r>
      <w:r>
        <w:rPr>
          <w:rFonts w:ascii="Times New Roman" w:hAnsi="Times New Roman" w:cs="Times New Roman"/>
          <w:color w:val="000000"/>
          <w:sz w:val="24"/>
          <w:szCs w:val="24"/>
          <w:shd w:val="clear" w:color="auto" w:fill="FFFFFF"/>
        </w:rPr>
        <w:t xml:space="preserve">rimination: A Field Experiment.” </w:t>
      </w:r>
      <w:r w:rsidRPr="00615709">
        <w:rPr>
          <w:rFonts w:ascii="Times New Roman" w:hAnsi="Times New Roman" w:cs="Times New Roman"/>
          <w:i/>
          <w:iCs/>
          <w:color w:val="000000"/>
          <w:sz w:val="24"/>
          <w:szCs w:val="24"/>
          <w:shd w:val="clear" w:color="auto" w:fill="FFFFFF"/>
        </w:rPr>
        <w:t>The Quarterly Journal of Economics</w:t>
      </w:r>
      <w:r>
        <w:rPr>
          <w:rFonts w:ascii="Times New Roman" w:hAnsi="Times New Roman" w:cs="Times New Roman"/>
          <w:color w:val="000000"/>
          <w:sz w:val="24"/>
          <w:szCs w:val="24"/>
          <w:shd w:val="clear" w:color="auto" w:fill="FFFFFF"/>
        </w:rPr>
        <w:t xml:space="preserve"> 133:</w:t>
      </w:r>
      <w:r w:rsidRPr="00615709">
        <w:rPr>
          <w:rFonts w:ascii="Times New Roman" w:hAnsi="Times New Roman" w:cs="Times New Roman"/>
          <w:color w:val="000000"/>
          <w:sz w:val="24"/>
          <w:szCs w:val="24"/>
          <w:shd w:val="clear" w:color="auto" w:fill="FFFFFF"/>
        </w:rPr>
        <w:t>191–235</w:t>
      </w:r>
      <w:r>
        <w:rPr>
          <w:rFonts w:ascii="Times New Roman" w:hAnsi="Times New Roman" w:cs="Times New Roman"/>
          <w:color w:val="000000"/>
          <w:sz w:val="24"/>
          <w:szCs w:val="24"/>
          <w:shd w:val="clear" w:color="auto" w:fill="FFFFFF"/>
        </w:rPr>
        <w:t>.</w:t>
      </w:r>
    </w:p>
    <w:p w14:paraId="2EF69D90" w14:textId="283BB227" w:rsidR="004B5A9B" w:rsidRDefault="00654BE9" w:rsidP="00DE24AB">
      <w:pPr>
        <w:spacing w:line="480" w:lineRule="auto"/>
        <w:ind w:left="720" w:hanging="720"/>
        <w:rPr>
          <w:rFonts w:ascii="Times New Roman" w:hAnsi="Times New Roman" w:cs="Times New Roman"/>
          <w:color w:val="222222"/>
          <w:sz w:val="24"/>
          <w:szCs w:val="24"/>
          <w:shd w:val="clear" w:color="auto" w:fill="FFFFFF"/>
        </w:rPr>
      </w:pPr>
      <w:proofErr w:type="spellStart"/>
      <w:r w:rsidRPr="00654BE9">
        <w:rPr>
          <w:rFonts w:ascii="Times New Roman" w:hAnsi="Times New Roman" w:cs="Times New Roman"/>
          <w:color w:val="222222"/>
          <w:sz w:val="24"/>
          <w:szCs w:val="24"/>
          <w:shd w:val="clear" w:color="auto" w:fill="FFFFFF"/>
        </w:rPr>
        <w:t>Apel</w:t>
      </w:r>
      <w:proofErr w:type="spellEnd"/>
      <w:r w:rsidRPr="00654BE9">
        <w:rPr>
          <w:rFonts w:ascii="Times New Roman" w:hAnsi="Times New Roman" w:cs="Times New Roman"/>
          <w:color w:val="222222"/>
          <w:sz w:val="24"/>
          <w:szCs w:val="24"/>
          <w:shd w:val="clear" w:color="auto" w:fill="FFFFFF"/>
        </w:rPr>
        <w:t>, Robert, and Kathleen Powell. 2019. “Level of Criminal Justice Contact and Early Adult Wage Inequality.” </w:t>
      </w:r>
      <w:r w:rsidRPr="00654BE9">
        <w:rPr>
          <w:rFonts w:ascii="Times New Roman" w:hAnsi="Times New Roman" w:cs="Times New Roman"/>
          <w:i/>
          <w:iCs/>
          <w:color w:val="222222"/>
          <w:sz w:val="24"/>
          <w:szCs w:val="24"/>
          <w:shd w:val="clear" w:color="auto" w:fill="FFFFFF"/>
        </w:rPr>
        <w:t>RSF: The Russell Sage Foundation Journal of the Social Sciences</w:t>
      </w:r>
      <w:r>
        <w:rPr>
          <w:rFonts w:ascii="Times New Roman" w:hAnsi="Times New Roman" w:cs="Times New Roman"/>
          <w:color w:val="222222"/>
          <w:sz w:val="24"/>
          <w:szCs w:val="24"/>
          <w:shd w:val="clear" w:color="auto" w:fill="FFFFFF"/>
        </w:rPr>
        <w:t> 5</w:t>
      </w:r>
      <w:r w:rsidRPr="00654BE9">
        <w:rPr>
          <w:rFonts w:ascii="Times New Roman" w:hAnsi="Times New Roman" w:cs="Times New Roman"/>
          <w:color w:val="222222"/>
          <w:sz w:val="24"/>
          <w:szCs w:val="24"/>
          <w:shd w:val="clear" w:color="auto" w:fill="FFFFFF"/>
        </w:rPr>
        <w:t>: 198–222. </w:t>
      </w:r>
    </w:p>
    <w:p w14:paraId="37351575" w14:textId="77777777" w:rsidR="00DE24AB" w:rsidRDefault="004B5A9B" w:rsidP="00DE24AB">
      <w:pPr>
        <w:spacing w:line="480" w:lineRule="auto"/>
        <w:ind w:left="720" w:hanging="720"/>
        <w:rPr>
          <w:rFonts w:ascii="Times New Roman" w:hAnsi="Times New Roman" w:cs="Times New Roman"/>
          <w:color w:val="222222"/>
          <w:sz w:val="24"/>
          <w:szCs w:val="24"/>
          <w:shd w:val="clear" w:color="auto" w:fill="FFFFFF"/>
        </w:rPr>
      </w:pPr>
      <w:proofErr w:type="spellStart"/>
      <w:r w:rsidRPr="004B5A9B">
        <w:rPr>
          <w:rFonts w:ascii="Times New Roman" w:hAnsi="Times New Roman" w:cs="Times New Roman"/>
          <w:color w:val="222222"/>
          <w:sz w:val="24"/>
          <w:szCs w:val="24"/>
          <w:shd w:val="clear" w:color="auto" w:fill="FFFFFF"/>
        </w:rPr>
        <w:t>Apel</w:t>
      </w:r>
      <w:proofErr w:type="spellEnd"/>
      <w:r w:rsidRPr="004B5A9B">
        <w:rPr>
          <w:rFonts w:ascii="Times New Roman" w:hAnsi="Times New Roman" w:cs="Times New Roman"/>
          <w:color w:val="222222"/>
          <w:sz w:val="24"/>
          <w:szCs w:val="24"/>
          <w:shd w:val="clear" w:color="auto" w:fill="FFFFFF"/>
        </w:rPr>
        <w:t>, Robert, and Gary Sweeten. 2010. The impact of incarceration on employment during the transition to adulthood. So</w:t>
      </w:r>
      <w:r w:rsidRPr="00DE24AB">
        <w:rPr>
          <w:rFonts w:ascii="Times New Roman" w:hAnsi="Times New Roman" w:cs="Times New Roman"/>
          <w:i/>
          <w:color w:val="222222"/>
          <w:sz w:val="24"/>
          <w:szCs w:val="24"/>
          <w:shd w:val="clear" w:color="auto" w:fill="FFFFFF"/>
        </w:rPr>
        <w:t xml:space="preserve">cial Problems </w:t>
      </w:r>
      <w:r w:rsidRPr="004B5A9B">
        <w:rPr>
          <w:rFonts w:ascii="Times New Roman" w:hAnsi="Times New Roman" w:cs="Times New Roman"/>
          <w:color w:val="222222"/>
          <w:sz w:val="24"/>
          <w:szCs w:val="24"/>
          <w:shd w:val="clear" w:color="auto" w:fill="FFFFFF"/>
        </w:rPr>
        <w:t>57:448–79.</w:t>
      </w:r>
    </w:p>
    <w:p w14:paraId="4118FA8B" w14:textId="2D7EEC01" w:rsidR="00B43011" w:rsidRDefault="00B43011" w:rsidP="00DE24AB">
      <w:pPr>
        <w:spacing w:line="480" w:lineRule="auto"/>
        <w:ind w:left="720" w:hanging="720"/>
        <w:rPr>
          <w:rFonts w:ascii="Times New Roman" w:hAnsi="Times New Roman" w:cs="Times New Roman"/>
          <w:color w:val="222222"/>
          <w:sz w:val="24"/>
          <w:szCs w:val="24"/>
          <w:shd w:val="clear" w:color="auto" w:fill="FFFFFF"/>
        </w:rPr>
      </w:pPr>
      <w:r w:rsidRPr="00B43011">
        <w:rPr>
          <w:rFonts w:ascii="Times New Roman" w:hAnsi="Times New Roman" w:cs="Times New Roman"/>
          <w:color w:val="222222"/>
          <w:sz w:val="24"/>
          <w:szCs w:val="24"/>
          <w:shd w:val="clear" w:color="auto" w:fill="FFFFFF"/>
        </w:rPr>
        <w:t xml:space="preserve">Arrow, Kenneth J. 1973. </w:t>
      </w:r>
      <w:r>
        <w:rPr>
          <w:rFonts w:ascii="Times New Roman" w:hAnsi="Times New Roman" w:cs="Times New Roman"/>
          <w:color w:val="222222"/>
          <w:sz w:val="24"/>
          <w:szCs w:val="24"/>
          <w:shd w:val="clear" w:color="auto" w:fill="FFFFFF"/>
        </w:rPr>
        <w:t>“</w:t>
      </w:r>
      <w:r w:rsidRPr="00B43011">
        <w:rPr>
          <w:rFonts w:ascii="Times New Roman" w:hAnsi="Times New Roman" w:cs="Times New Roman"/>
          <w:color w:val="222222"/>
          <w:sz w:val="24"/>
          <w:szCs w:val="24"/>
          <w:shd w:val="clear" w:color="auto" w:fill="FFFFFF"/>
        </w:rPr>
        <w:t>The theory of discrimination.</w:t>
      </w:r>
      <w:r>
        <w:rPr>
          <w:rFonts w:ascii="Times New Roman" w:hAnsi="Times New Roman" w:cs="Times New Roman"/>
          <w:color w:val="222222"/>
          <w:sz w:val="24"/>
          <w:szCs w:val="24"/>
          <w:shd w:val="clear" w:color="auto" w:fill="FFFFFF"/>
        </w:rPr>
        <w:t>”</w:t>
      </w:r>
      <w:r w:rsidRPr="00B43011">
        <w:rPr>
          <w:rFonts w:ascii="Times New Roman" w:hAnsi="Times New Roman" w:cs="Times New Roman"/>
          <w:color w:val="222222"/>
          <w:sz w:val="24"/>
          <w:szCs w:val="24"/>
          <w:shd w:val="clear" w:color="auto" w:fill="FFFFFF"/>
        </w:rPr>
        <w:t xml:space="preserve"> In </w:t>
      </w:r>
      <w:r w:rsidRPr="00B43011">
        <w:rPr>
          <w:rFonts w:ascii="Times New Roman" w:hAnsi="Times New Roman" w:cs="Times New Roman"/>
          <w:i/>
          <w:color w:val="222222"/>
          <w:sz w:val="24"/>
          <w:szCs w:val="24"/>
          <w:shd w:val="clear" w:color="auto" w:fill="FFFFFF"/>
        </w:rPr>
        <w:t>Discrimination in Labor Markets,</w:t>
      </w:r>
      <w:r w:rsidRPr="00B43011">
        <w:rPr>
          <w:rFonts w:ascii="Times New Roman" w:hAnsi="Times New Roman" w:cs="Times New Roman"/>
          <w:color w:val="222222"/>
          <w:sz w:val="24"/>
          <w:szCs w:val="24"/>
          <w:shd w:val="clear" w:color="auto" w:fill="FFFFFF"/>
        </w:rPr>
        <w:t xml:space="preserve"> eds. </w:t>
      </w:r>
      <w:proofErr w:type="spellStart"/>
      <w:r w:rsidRPr="00B43011">
        <w:rPr>
          <w:rFonts w:ascii="Times New Roman" w:hAnsi="Times New Roman" w:cs="Times New Roman"/>
          <w:color w:val="222222"/>
          <w:sz w:val="24"/>
          <w:szCs w:val="24"/>
          <w:shd w:val="clear" w:color="auto" w:fill="FFFFFF"/>
        </w:rPr>
        <w:t>Orley</w:t>
      </w:r>
      <w:proofErr w:type="spellEnd"/>
      <w:r w:rsidRPr="00B43011">
        <w:rPr>
          <w:rFonts w:ascii="Times New Roman" w:hAnsi="Times New Roman" w:cs="Times New Roman"/>
          <w:color w:val="222222"/>
          <w:sz w:val="24"/>
          <w:szCs w:val="24"/>
          <w:shd w:val="clear" w:color="auto" w:fill="FFFFFF"/>
        </w:rPr>
        <w:t xml:space="preserve"> </w:t>
      </w:r>
      <w:proofErr w:type="spellStart"/>
      <w:r w:rsidRPr="00B43011">
        <w:rPr>
          <w:rFonts w:ascii="Times New Roman" w:hAnsi="Times New Roman" w:cs="Times New Roman"/>
          <w:color w:val="222222"/>
          <w:sz w:val="24"/>
          <w:szCs w:val="24"/>
          <w:shd w:val="clear" w:color="auto" w:fill="FFFFFF"/>
        </w:rPr>
        <w:t>Ashenfelter</w:t>
      </w:r>
      <w:proofErr w:type="spellEnd"/>
      <w:r w:rsidRPr="00B43011">
        <w:rPr>
          <w:rFonts w:ascii="Times New Roman" w:hAnsi="Times New Roman" w:cs="Times New Roman"/>
          <w:color w:val="222222"/>
          <w:sz w:val="24"/>
          <w:szCs w:val="24"/>
          <w:shd w:val="clear" w:color="auto" w:fill="FFFFFF"/>
        </w:rPr>
        <w:t xml:space="preserve"> and Albert Rees. Princeton, NJ: Princeton University Press.</w:t>
      </w:r>
    </w:p>
    <w:p w14:paraId="162DBF03" w14:textId="422FDC08" w:rsidR="004B5A9B" w:rsidRDefault="00572649" w:rsidP="00DE24AB">
      <w:pPr>
        <w:spacing w:line="480" w:lineRule="auto"/>
        <w:ind w:left="720" w:hanging="720"/>
      </w:pPr>
      <w:r w:rsidRPr="0022102D">
        <w:rPr>
          <w:rFonts w:ascii="Times New Roman" w:hAnsi="Times New Roman" w:cs="Times New Roman"/>
          <w:color w:val="222222"/>
          <w:sz w:val="24"/>
          <w:szCs w:val="24"/>
          <w:shd w:val="clear" w:color="auto" w:fill="FFFFFF"/>
        </w:rPr>
        <w:lastRenderedPageBreak/>
        <w:t xml:space="preserve">Austin, Benjamin, Edward </w:t>
      </w:r>
      <w:proofErr w:type="spellStart"/>
      <w:r w:rsidRPr="0022102D">
        <w:rPr>
          <w:rFonts w:ascii="Times New Roman" w:hAnsi="Times New Roman" w:cs="Times New Roman"/>
          <w:color w:val="222222"/>
          <w:sz w:val="24"/>
          <w:szCs w:val="24"/>
          <w:shd w:val="clear" w:color="auto" w:fill="FFFFFF"/>
        </w:rPr>
        <w:t>Glaeser</w:t>
      </w:r>
      <w:proofErr w:type="spellEnd"/>
      <w:r w:rsidRPr="0022102D">
        <w:rPr>
          <w:rFonts w:ascii="Times New Roman" w:hAnsi="Times New Roman" w:cs="Times New Roman"/>
          <w:color w:val="222222"/>
          <w:sz w:val="24"/>
          <w:szCs w:val="24"/>
          <w:shd w:val="clear" w:color="auto" w:fill="FFFFFF"/>
        </w:rPr>
        <w:t>, and Lawrence H. Summers. "Saving the heartland: Place-based policies in 21st century America." </w:t>
      </w:r>
      <w:r w:rsidRPr="0022102D">
        <w:rPr>
          <w:rFonts w:ascii="Times New Roman" w:hAnsi="Times New Roman" w:cs="Times New Roman"/>
          <w:i/>
          <w:iCs/>
          <w:color w:val="222222"/>
          <w:sz w:val="24"/>
          <w:szCs w:val="24"/>
          <w:shd w:val="clear" w:color="auto" w:fill="FFFFFF"/>
        </w:rPr>
        <w:t>Brookings Papers on Economic Activity Conference Drafts</w:t>
      </w:r>
      <w:r w:rsidRPr="0022102D">
        <w:rPr>
          <w:rFonts w:ascii="Times New Roman" w:hAnsi="Times New Roman" w:cs="Times New Roman"/>
          <w:color w:val="222222"/>
          <w:sz w:val="24"/>
          <w:szCs w:val="24"/>
          <w:shd w:val="clear" w:color="auto" w:fill="FFFFFF"/>
        </w:rPr>
        <w:t>. 2018.</w:t>
      </w:r>
      <w:r w:rsidR="004B5A9B" w:rsidRPr="004B5A9B">
        <w:t xml:space="preserve"> </w:t>
      </w:r>
    </w:p>
    <w:p w14:paraId="05E97D58" w14:textId="78D4C8F1" w:rsidR="00572649" w:rsidRPr="0022102D" w:rsidRDefault="004B5A9B" w:rsidP="00DE24AB">
      <w:pPr>
        <w:spacing w:line="480" w:lineRule="auto"/>
        <w:ind w:left="720" w:hanging="720"/>
        <w:rPr>
          <w:rFonts w:ascii="Times New Roman" w:hAnsi="Times New Roman" w:cs="Times New Roman"/>
          <w:color w:val="222222"/>
          <w:sz w:val="24"/>
          <w:szCs w:val="24"/>
          <w:shd w:val="clear" w:color="auto" w:fill="FFFFFF"/>
        </w:rPr>
      </w:pPr>
      <w:proofErr w:type="spellStart"/>
      <w:r w:rsidRPr="004B5A9B">
        <w:rPr>
          <w:rFonts w:ascii="Times New Roman" w:hAnsi="Times New Roman" w:cs="Times New Roman"/>
          <w:color w:val="222222"/>
          <w:sz w:val="24"/>
          <w:szCs w:val="24"/>
          <w:shd w:val="clear" w:color="auto" w:fill="FFFFFF"/>
        </w:rPr>
        <w:t>Autor</w:t>
      </w:r>
      <w:proofErr w:type="spellEnd"/>
      <w:r w:rsidRPr="004B5A9B">
        <w:rPr>
          <w:rFonts w:ascii="Times New Roman" w:hAnsi="Times New Roman" w:cs="Times New Roman"/>
          <w:color w:val="222222"/>
          <w:sz w:val="24"/>
          <w:szCs w:val="24"/>
          <w:shd w:val="clear" w:color="auto" w:fill="FFFFFF"/>
        </w:rPr>
        <w:t>, David H., David Dorn and Gordon H. Hanson. 2017. “When Work Disappears: Manufacturing Decline and the Falling Marriage-Market Value of Men.” Working Paper, University of Zurich.</w:t>
      </w:r>
    </w:p>
    <w:p w14:paraId="64CAA58B" w14:textId="6990880C" w:rsidR="00DE24AB" w:rsidRDefault="00FB01A1" w:rsidP="00DE24AB">
      <w:pPr>
        <w:spacing w:line="480" w:lineRule="auto"/>
        <w:ind w:left="720" w:hanging="720"/>
        <w:rPr>
          <w:rFonts w:ascii="Times New Roman" w:hAnsi="Times New Roman" w:cs="Times New Roman"/>
        </w:rPr>
      </w:pPr>
      <w:proofErr w:type="spellStart"/>
      <w:r w:rsidRPr="0022102D">
        <w:rPr>
          <w:rFonts w:ascii="Times New Roman" w:hAnsi="Times New Roman" w:cs="Times New Roman"/>
          <w:color w:val="222222"/>
          <w:sz w:val="24"/>
          <w:szCs w:val="24"/>
          <w:shd w:val="clear" w:color="auto" w:fill="FFFFFF"/>
        </w:rPr>
        <w:t>Autor</w:t>
      </w:r>
      <w:proofErr w:type="spellEnd"/>
      <w:r w:rsidRPr="0022102D">
        <w:rPr>
          <w:rFonts w:ascii="Times New Roman" w:hAnsi="Times New Roman" w:cs="Times New Roman"/>
          <w:color w:val="222222"/>
          <w:sz w:val="24"/>
          <w:szCs w:val="24"/>
          <w:shd w:val="clear" w:color="auto" w:fill="FFFFFF"/>
        </w:rPr>
        <w:t xml:space="preserve">, David H., and Mark G. Duggan. "The rise in the disability rolls and the decline in </w:t>
      </w:r>
      <w:r w:rsidRPr="00DE24AB">
        <w:rPr>
          <w:rFonts w:ascii="Times New Roman" w:hAnsi="Times New Roman" w:cs="Times New Roman"/>
          <w:color w:val="222222"/>
          <w:sz w:val="24"/>
          <w:szCs w:val="24"/>
          <w:shd w:val="clear" w:color="auto" w:fill="FFFFFF"/>
        </w:rPr>
        <w:t>unemployment." </w:t>
      </w:r>
      <w:r w:rsidRPr="00DE24AB">
        <w:rPr>
          <w:rFonts w:ascii="Times New Roman" w:hAnsi="Times New Roman" w:cs="Times New Roman"/>
          <w:i/>
          <w:iCs/>
          <w:color w:val="222222"/>
          <w:sz w:val="24"/>
          <w:szCs w:val="24"/>
          <w:shd w:val="clear" w:color="auto" w:fill="FFFFFF"/>
        </w:rPr>
        <w:t>The Quarterly Journal of Economics</w:t>
      </w:r>
      <w:r w:rsidRPr="00DE24AB">
        <w:rPr>
          <w:rFonts w:ascii="Times New Roman" w:hAnsi="Times New Roman" w:cs="Times New Roman"/>
          <w:color w:val="222222"/>
          <w:sz w:val="24"/>
          <w:szCs w:val="24"/>
          <w:shd w:val="clear" w:color="auto" w:fill="FFFFFF"/>
        </w:rPr>
        <w:t> 118.1 (2003): 157-206.</w:t>
      </w:r>
      <w:r w:rsidR="008B241F" w:rsidRPr="00DE24AB">
        <w:rPr>
          <w:rFonts w:ascii="Times New Roman" w:hAnsi="Times New Roman" w:cs="Times New Roman"/>
        </w:rPr>
        <w:t xml:space="preserve"> </w:t>
      </w:r>
    </w:p>
    <w:p w14:paraId="0603FE61" w14:textId="77777777" w:rsidR="00384F28" w:rsidRDefault="008B1405" w:rsidP="00384F28">
      <w:pPr>
        <w:spacing w:line="480" w:lineRule="auto"/>
        <w:ind w:left="720" w:hanging="720"/>
      </w:pPr>
      <w:r w:rsidRPr="008B1405">
        <w:rPr>
          <w:rFonts w:ascii="Times New Roman" w:hAnsi="Times New Roman" w:cs="Times New Roman"/>
        </w:rPr>
        <w:t>Beckett</w:t>
      </w:r>
      <w:r>
        <w:rPr>
          <w:rFonts w:ascii="Times New Roman" w:hAnsi="Times New Roman" w:cs="Times New Roman"/>
        </w:rPr>
        <w:t xml:space="preserve">, </w:t>
      </w:r>
      <w:r w:rsidRPr="008B1405">
        <w:rPr>
          <w:rFonts w:ascii="Times New Roman" w:hAnsi="Times New Roman" w:cs="Times New Roman"/>
        </w:rPr>
        <w:t xml:space="preserve">Katherine. 1997. </w:t>
      </w:r>
      <w:r w:rsidRPr="008B1405">
        <w:rPr>
          <w:rFonts w:ascii="Times New Roman" w:hAnsi="Times New Roman" w:cs="Times New Roman"/>
          <w:i/>
        </w:rPr>
        <w:t>Making Crime Pay: Law and Order in</w:t>
      </w:r>
      <w:r>
        <w:rPr>
          <w:rFonts w:ascii="Times New Roman" w:hAnsi="Times New Roman" w:cs="Times New Roman"/>
          <w:i/>
        </w:rPr>
        <w:t xml:space="preserve"> Contemporary American Politics. </w:t>
      </w:r>
      <w:r w:rsidRPr="008B1405">
        <w:rPr>
          <w:rFonts w:ascii="Times New Roman" w:hAnsi="Times New Roman" w:cs="Times New Roman"/>
        </w:rPr>
        <w:t xml:space="preserve"> Oxford University Press.</w:t>
      </w:r>
      <w:r w:rsidR="00384F28" w:rsidRPr="00384F28">
        <w:t xml:space="preserve"> </w:t>
      </w:r>
    </w:p>
    <w:p w14:paraId="401F31E6" w14:textId="77777777" w:rsidR="00904FA9" w:rsidRDefault="00384F28" w:rsidP="00384F28">
      <w:pPr>
        <w:spacing w:line="480" w:lineRule="auto"/>
        <w:ind w:left="720" w:hanging="720"/>
        <w:rPr>
          <w:rFonts w:ascii="Arial" w:hAnsi="Arial" w:cs="Arial"/>
          <w:color w:val="333333"/>
          <w:shd w:val="clear" w:color="auto" w:fill="FFFFFF"/>
        </w:rPr>
      </w:pPr>
      <w:r w:rsidRPr="00384F28">
        <w:rPr>
          <w:rFonts w:ascii="Times New Roman" w:hAnsi="Times New Roman" w:cs="Times New Roman"/>
        </w:rPr>
        <w:t xml:space="preserve">Beckett, </w:t>
      </w:r>
      <w:r>
        <w:rPr>
          <w:rFonts w:ascii="Times New Roman" w:hAnsi="Times New Roman" w:cs="Times New Roman"/>
        </w:rPr>
        <w:t xml:space="preserve">Katherine, </w:t>
      </w:r>
      <w:r w:rsidRPr="00384F28">
        <w:rPr>
          <w:rFonts w:ascii="Times New Roman" w:hAnsi="Times New Roman" w:cs="Times New Roman"/>
        </w:rPr>
        <w:t xml:space="preserve">Kris </w:t>
      </w:r>
      <w:proofErr w:type="spellStart"/>
      <w:r w:rsidRPr="00384F28">
        <w:rPr>
          <w:rFonts w:ascii="Times New Roman" w:hAnsi="Times New Roman" w:cs="Times New Roman"/>
        </w:rPr>
        <w:t>Nyrop</w:t>
      </w:r>
      <w:proofErr w:type="spellEnd"/>
      <w:r w:rsidRPr="00384F28">
        <w:rPr>
          <w:rFonts w:ascii="Times New Roman" w:hAnsi="Times New Roman" w:cs="Times New Roman"/>
        </w:rPr>
        <w:t xml:space="preserve"> and Lori </w:t>
      </w:r>
      <w:proofErr w:type="spellStart"/>
      <w:r w:rsidRPr="00384F28">
        <w:rPr>
          <w:rFonts w:ascii="Times New Roman" w:hAnsi="Times New Roman" w:cs="Times New Roman"/>
        </w:rPr>
        <w:t>Pfingst</w:t>
      </w:r>
      <w:proofErr w:type="spellEnd"/>
      <w:r w:rsidRPr="00384F28">
        <w:rPr>
          <w:rFonts w:ascii="Times New Roman" w:hAnsi="Times New Roman" w:cs="Times New Roman"/>
        </w:rPr>
        <w:t xml:space="preserve">. 2006. “Race, Drugs and Policing: Understanding Disparities in Drug Delivery Arrests.” </w:t>
      </w:r>
      <w:r w:rsidRPr="00384F28">
        <w:rPr>
          <w:rFonts w:ascii="Times New Roman" w:hAnsi="Times New Roman" w:cs="Times New Roman"/>
          <w:i/>
        </w:rPr>
        <w:t xml:space="preserve">Criminology </w:t>
      </w:r>
      <w:r w:rsidRPr="00384F28">
        <w:rPr>
          <w:rFonts w:ascii="Times New Roman" w:hAnsi="Times New Roman" w:cs="Times New Roman"/>
        </w:rPr>
        <w:t>44:105-138</w:t>
      </w:r>
      <w:r>
        <w:rPr>
          <w:rFonts w:ascii="Times New Roman" w:hAnsi="Times New Roman" w:cs="Times New Roman"/>
        </w:rPr>
        <w:t>.</w:t>
      </w:r>
      <w:r w:rsidR="00904FA9" w:rsidRPr="00904FA9">
        <w:rPr>
          <w:rFonts w:ascii="Arial" w:hAnsi="Arial" w:cs="Arial"/>
          <w:color w:val="333333"/>
          <w:shd w:val="clear" w:color="auto" w:fill="FFFFFF"/>
        </w:rPr>
        <w:t xml:space="preserve"> </w:t>
      </w:r>
    </w:p>
    <w:p w14:paraId="48A9BBD1" w14:textId="39AF16D8" w:rsidR="00384F28" w:rsidRDefault="00904FA9" w:rsidP="00384F28">
      <w:pPr>
        <w:spacing w:line="480" w:lineRule="auto"/>
        <w:ind w:left="720" w:hanging="720"/>
        <w:rPr>
          <w:rFonts w:ascii="Times New Roman" w:hAnsi="Times New Roman" w:cs="Times New Roman"/>
        </w:rPr>
      </w:pPr>
      <w:r w:rsidRPr="00904FA9">
        <w:rPr>
          <w:rFonts w:ascii="Times New Roman" w:hAnsi="Times New Roman" w:cs="Times New Roman"/>
        </w:rPr>
        <w:t>Berg</w:t>
      </w:r>
      <w:r>
        <w:rPr>
          <w:rFonts w:ascii="Times New Roman" w:hAnsi="Times New Roman" w:cs="Times New Roman"/>
        </w:rPr>
        <w:t>,</w:t>
      </w:r>
      <w:r w:rsidRPr="00904FA9">
        <w:rPr>
          <w:rFonts w:ascii="Times New Roman" w:hAnsi="Times New Roman" w:cs="Times New Roman"/>
        </w:rPr>
        <w:t xml:space="preserve"> Mark T.</w:t>
      </w:r>
      <w:r>
        <w:rPr>
          <w:rFonts w:ascii="Times New Roman" w:hAnsi="Times New Roman" w:cs="Times New Roman"/>
        </w:rPr>
        <w:t>,</w:t>
      </w:r>
      <w:r w:rsidRPr="00904FA9">
        <w:rPr>
          <w:rFonts w:ascii="Times New Roman" w:hAnsi="Times New Roman" w:cs="Times New Roman"/>
        </w:rPr>
        <w:t xml:space="preserve"> </w:t>
      </w:r>
      <w:r>
        <w:rPr>
          <w:rFonts w:ascii="Times New Roman" w:hAnsi="Times New Roman" w:cs="Times New Roman"/>
        </w:rPr>
        <w:t>and</w:t>
      </w:r>
      <w:r w:rsidRPr="00904FA9">
        <w:rPr>
          <w:rFonts w:ascii="Times New Roman" w:hAnsi="Times New Roman" w:cs="Times New Roman"/>
        </w:rPr>
        <w:t xml:space="preserve"> Beth M. Huebner</w:t>
      </w:r>
      <w:r>
        <w:rPr>
          <w:rFonts w:ascii="Times New Roman" w:hAnsi="Times New Roman" w:cs="Times New Roman"/>
        </w:rPr>
        <w:t>.</w:t>
      </w:r>
      <w:r w:rsidRPr="00904FA9">
        <w:rPr>
          <w:rFonts w:ascii="Times New Roman" w:hAnsi="Times New Roman" w:cs="Times New Roman"/>
        </w:rPr>
        <w:t> 2011</w:t>
      </w:r>
      <w:r>
        <w:rPr>
          <w:rFonts w:ascii="Times New Roman" w:hAnsi="Times New Roman" w:cs="Times New Roman"/>
        </w:rPr>
        <w:t>.</w:t>
      </w:r>
      <w:r w:rsidRPr="00904FA9">
        <w:rPr>
          <w:rFonts w:ascii="Times New Roman" w:hAnsi="Times New Roman" w:cs="Times New Roman"/>
        </w:rPr>
        <w:t> </w:t>
      </w:r>
      <w:r>
        <w:rPr>
          <w:rFonts w:ascii="Times New Roman" w:hAnsi="Times New Roman" w:cs="Times New Roman"/>
        </w:rPr>
        <w:t>“</w:t>
      </w:r>
      <w:r w:rsidRPr="00904FA9">
        <w:rPr>
          <w:rFonts w:ascii="Times New Roman" w:hAnsi="Times New Roman" w:cs="Times New Roman"/>
        </w:rPr>
        <w:t>Reentry and the Ties that Bind: An Examination of Social Ties, Employment, and Recidivism</w:t>
      </w:r>
      <w:r>
        <w:rPr>
          <w:rFonts w:ascii="Times New Roman" w:hAnsi="Times New Roman" w:cs="Times New Roman"/>
        </w:rPr>
        <w:t>.”</w:t>
      </w:r>
      <w:r w:rsidRPr="00904FA9">
        <w:rPr>
          <w:rFonts w:ascii="Times New Roman" w:hAnsi="Times New Roman" w:cs="Times New Roman"/>
        </w:rPr>
        <w:t> </w:t>
      </w:r>
      <w:r w:rsidRPr="00904FA9">
        <w:rPr>
          <w:rFonts w:ascii="Times New Roman" w:hAnsi="Times New Roman" w:cs="Times New Roman"/>
          <w:i/>
        </w:rPr>
        <w:t>Justice Quarterly</w:t>
      </w:r>
      <w:r w:rsidRPr="00904FA9">
        <w:rPr>
          <w:rFonts w:ascii="Times New Roman" w:hAnsi="Times New Roman" w:cs="Times New Roman"/>
        </w:rPr>
        <w:t> 28:</w:t>
      </w:r>
      <w:r>
        <w:rPr>
          <w:rFonts w:ascii="Times New Roman" w:hAnsi="Times New Roman" w:cs="Times New Roman"/>
        </w:rPr>
        <w:t>3</w:t>
      </w:r>
      <w:r w:rsidRPr="00904FA9">
        <w:rPr>
          <w:rFonts w:ascii="Times New Roman" w:hAnsi="Times New Roman" w:cs="Times New Roman"/>
        </w:rPr>
        <w:t>82-410, </w:t>
      </w:r>
    </w:p>
    <w:p w14:paraId="68C01D7B" w14:textId="0E80B1D7" w:rsidR="00431D6D" w:rsidRPr="00DE24AB" w:rsidRDefault="00431D6D" w:rsidP="00DE24AB">
      <w:pPr>
        <w:spacing w:line="480" w:lineRule="auto"/>
        <w:ind w:left="720" w:hanging="720"/>
        <w:rPr>
          <w:rFonts w:ascii="Times New Roman" w:hAnsi="Times New Roman" w:cs="Times New Roman"/>
        </w:rPr>
      </w:pPr>
      <w:proofErr w:type="spellStart"/>
      <w:r w:rsidRPr="00431D6D">
        <w:rPr>
          <w:rFonts w:ascii="Times New Roman" w:hAnsi="Times New Roman" w:cs="Times New Roman"/>
        </w:rPr>
        <w:t>Brame</w:t>
      </w:r>
      <w:proofErr w:type="spellEnd"/>
      <w:r w:rsidRPr="00431D6D">
        <w:rPr>
          <w:rFonts w:ascii="Times New Roman" w:hAnsi="Times New Roman" w:cs="Times New Roman"/>
        </w:rPr>
        <w:t xml:space="preserve">, </w:t>
      </w:r>
      <w:r>
        <w:rPr>
          <w:rFonts w:ascii="Times New Roman" w:hAnsi="Times New Roman" w:cs="Times New Roman"/>
        </w:rPr>
        <w:t xml:space="preserve">Robert, </w:t>
      </w:r>
      <w:r w:rsidRPr="00431D6D">
        <w:rPr>
          <w:rFonts w:ascii="Times New Roman" w:hAnsi="Times New Roman" w:cs="Times New Roman"/>
        </w:rPr>
        <w:t xml:space="preserve">Shawn D. </w:t>
      </w:r>
      <w:proofErr w:type="spellStart"/>
      <w:r w:rsidRPr="00431D6D">
        <w:rPr>
          <w:rFonts w:ascii="Times New Roman" w:hAnsi="Times New Roman" w:cs="Times New Roman"/>
        </w:rPr>
        <w:t>Bushway</w:t>
      </w:r>
      <w:proofErr w:type="spellEnd"/>
      <w:r w:rsidRPr="00431D6D">
        <w:rPr>
          <w:rFonts w:ascii="Times New Roman" w:hAnsi="Times New Roman" w:cs="Times New Roman"/>
        </w:rPr>
        <w:t>, Ray Paternoster, and Michael G. Turner</w:t>
      </w:r>
      <w:r>
        <w:rPr>
          <w:rFonts w:ascii="Times New Roman" w:hAnsi="Times New Roman" w:cs="Times New Roman"/>
        </w:rPr>
        <w:t xml:space="preserve">. </w:t>
      </w:r>
      <w:r w:rsidRPr="00431D6D">
        <w:rPr>
          <w:rFonts w:ascii="Times New Roman" w:hAnsi="Times New Roman" w:cs="Times New Roman"/>
        </w:rPr>
        <w:t xml:space="preserve">2014. </w:t>
      </w:r>
      <w:r>
        <w:rPr>
          <w:rFonts w:ascii="Times New Roman" w:hAnsi="Times New Roman" w:cs="Times New Roman"/>
        </w:rPr>
        <w:t>“</w:t>
      </w:r>
      <w:r w:rsidRPr="00431D6D">
        <w:rPr>
          <w:rFonts w:ascii="Times New Roman" w:hAnsi="Times New Roman" w:cs="Times New Roman"/>
        </w:rPr>
        <w:t>Demographic patterns of cumulative arrest prevalence by ages 18 and 23.</w:t>
      </w:r>
      <w:r>
        <w:rPr>
          <w:rFonts w:ascii="Times New Roman" w:hAnsi="Times New Roman" w:cs="Times New Roman"/>
        </w:rPr>
        <w:t>”</w:t>
      </w:r>
      <w:r w:rsidRPr="00431D6D">
        <w:rPr>
          <w:rFonts w:ascii="Times New Roman" w:hAnsi="Times New Roman" w:cs="Times New Roman"/>
        </w:rPr>
        <w:t xml:space="preserve"> </w:t>
      </w:r>
      <w:r w:rsidRPr="00431D6D">
        <w:rPr>
          <w:rFonts w:ascii="Times New Roman" w:hAnsi="Times New Roman" w:cs="Times New Roman"/>
          <w:i/>
        </w:rPr>
        <w:t>Crime &amp; Delinquency</w:t>
      </w:r>
      <w:r w:rsidRPr="00431D6D">
        <w:rPr>
          <w:rFonts w:ascii="Times New Roman" w:hAnsi="Times New Roman" w:cs="Times New Roman"/>
        </w:rPr>
        <w:t xml:space="preserve"> 60:471-486.</w:t>
      </w:r>
    </w:p>
    <w:p w14:paraId="5FDE7A3B" w14:textId="49EA9889" w:rsidR="00431D6D" w:rsidRDefault="00431D6D" w:rsidP="00DE24AB">
      <w:pPr>
        <w:spacing w:line="480" w:lineRule="auto"/>
        <w:ind w:left="720" w:hanging="720"/>
        <w:rPr>
          <w:rFonts w:ascii="Times New Roman" w:hAnsi="Times New Roman" w:cs="Times New Roman"/>
        </w:rPr>
      </w:pPr>
      <w:proofErr w:type="spellStart"/>
      <w:r w:rsidRPr="00431D6D">
        <w:rPr>
          <w:rFonts w:ascii="Times New Roman" w:hAnsi="Times New Roman" w:cs="Times New Roman"/>
        </w:rPr>
        <w:t>Brame</w:t>
      </w:r>
      <w:proofErr w:type="spellEnd"/>
      <w:r w:rsidRPr="00431D6D">
        <w:rPr>
          <w:rFonts w:ascii="Times New Roman" w:hAnsi="Times New Roman" w:cs="Times New Roman"/>
        </w:rPr>
        <w:t>, Robert</w:t>
      </w:r>
      <w:r>
        <w:rPr>
          <w:rFonts w:ascii="Times New Roman" w:hAnsi="Times New Roman" w:cs="Times New Roman"/>
        </w:rPr>
        <w:t>,</w:t>
      </w:r>
      <w:r w:rsidRPr="00431D6D">
        <w:rPr>
          <w:rFonts w:ascii="Times New Roman" w:hAnsi="Times New Roman" w:cs="Times New Roman"/>
        </w:rPr>
        <w:t xml:space="preserve"> Michael G. Turner, Raymond Pat</w:t>
      </w:r>
      <w:r>
        <w:rPr>
          <w:rFonts w:ascii="Times New Roman" w:hAnsi="Times New Roman" w:cs="Times New Roman"/>
        </w:rPr>
        <w:t xml:space="preserve">ernoster, and Shawn D. </w:t>
      </w:r>
      <w:proofErr w:type="spellStart"/>
      <w:r>
        <w:rPr>
          <w:rFonts w:ascii="Times New Roman" w:hAnsi="Times New Roman" w:cs="Times New Roman"/>
        </w:rPr>
        <w:t>Bushway</w:t>
      </w:r>
      <w:proofErr w:type="spellEnd"/>
      <w:r>
        <w:rPr>
          <w:rFonts w:ascii="Times New Roman" w:hAnsi="Times New Roman" w:cs="Times New Roman"/>
        </w:rPr>
        <w:t xml:space="preserve">. </w:t>
      </w:r>
      <w:r w:rsidRPr="00431D6D">
        <w:rPr>
          <w:rFonts w:ascii="Times New Roman" w:hAnsi="Times New Roman" w:cs="Times New Roman"/>
        </w:rPr>
        <w:t xml:space="preserve">2012. </w:t>
      </w:r>
      <w:r>
        <w:rPr>
          <w:rFonts w:ascii="Times New Roman" w:hAnsi="Times New Roman" w:cs="Times New Roman"/>
        </w:rPr>
        <w:t>“</w:t>
      </w:r>
      <w:r w:rsidRPr="00431D6D">
        <w:rPr>
          <w:rFonts w:ascii="Times New Roman" w:hAnsi="Times New Roman" w:cs="Times New Roman"/>
        </w:rPr>
        <w:t>Cumulative prevalence of arrest from ages 8-23 in a national sample.</w:t>
      </w:r>
      <w:r>
        <w:rPr>
          <w:rFonts w:ascii="Times New Roman" w:hAnsi="Times New Roman" w:cs="Times New Roman"/>
        </w:rPr>
        <w:t>”</w:t>
      </w:r>
      <w:r w:rsidRPr="00431D6D">
        <w:rPr>
          <w:rFonts w:ascii="Times New Roman" w:hAnsi="Times New Roman" w:cs="Times New Roman"/>
        </w:rPr>
        <w:t xml:space="preserve"> </w:t>
      </w:r>
      <w:r>
        <w:rPr>
          <w:rFonts w:ascii="Times New Roman" w:hAnsi="Times New Roman" w:cs="Times New Roman"/>
          <w:i/>
        </w:rPr>
        <w:t xml:space="preserve">Pediatrics </w:t>
      </w:r>
      <w:r w:rsidRPr="00431D6D">
        <w:rPr>
          <w:rFonts w:ascii="Times New Roman" w:hAnsi="Times New Roman" w:cs="Times New Roman"/>
        </w:rPr>
        <w:t>129:21-27.</w:t>
      </w:r>
    </w:p>
    <w:p w14:paraId="22ED6E2F" w14:textId="575FA474" w:rsidR="00384F28" w:rsidRDefault="00384F28" w:rsidP="00DE24AB">
      <w:pPr>
        <w:spacing w:line="480" w:lineRule="auto"/>
        <w:ind w:left="720" w:hanging="720"/>
        <w:rPr>
          <w:rFonts w:ascii="Times New Roman" w:hAnsi="Times New Roman" w:cs="Times New Roman"/>
        </w:rPr>
      </w:pPr>
      <w:r>
        <w:rPr>
          <w:rFonts w:ascii="Times New Roman" w:hAnsi="Times New Roman" w:cs="Times New Roman"/>
        </w:rPr>
        <w:t xml:space="preserve">Bridges, George </w:t>
      </w:r>
      <w:r w:rsidRPr="00384F28">
        <w:rPr>
          <w:rFonts w:ascii="Times New Roman" w:hAnsi="Times New Roman" w:cs="Times New Roman"/>
        </w:rPr>
        <w:t>S., and S</w:t>
      </w:r>
      <w:r>
        <w:rPr>
          <w:rFonts w:ascii="Times New Roman" w:hAnsi="Times New Roman" w:cs="Times New Roman"/>
        </w:rPr>
        <w:t>ara</w:t>
      </w:r>
      <w:r w:rsidRPr="00384F28">
        <w:rPr>
          <w:rFonts w:ascii="Times New Roman" w:hAnsi="Times New Roman" w:cs="Times New Roman"/>
        </w:rPr>
        <w:t xml:space="preserve"> Steen</w:t>
      </w:r>
      <w:r>
        <w:rPr>
          <w:rFonts w:ascii="Times New Roman" w:hAnsi="Times New Roman" w:cs="Times New Roman"/>
        </w:rPr>
        <w:t>.</w:t>
      </w:r>
      <w:r w:rsidRPr="00384F28">
        <w:rPr>
          <w:rFonts w:ascii="Times New Roman" w:hAnsi="Times New Roman" w:cs="Times New Roman"/>
        </w:rPr>
        <w:t xml:space="preserve"> 1998</w:t>
      </w:r>
      <w:r>
        <w:rPr>
          <w:rFonts w:ascii="Times New Roman" w:hAnsi="Times New Roman" w:cs="Times New Roman"/>
        </w:rPr>
        <w:t>.</w:t>
      </w:r>
      <w:r w:rsidRPr="00384F28">
        <w:rPr>
          <w:rFonts w:ascii="Times New Roman" w:hAnsi="Times New Roman" w:cs="Times New Roman"/>
        </w:rPr>
        <w:t xml:space="preserve"> </w:t>
      </w:r>
      <w:r>
        <w:rPr>
          <w:rFonts w:ascii="Times New Roman" w:hAnsi="Times New Roman" w:cs="Times New Roman"/>
        </w:rPr>
        <w:t>“</w:t>
      </w:r>
      <w:r w:rsidRPr="00384F28">
        <w:rPr>
          <w:rFonts w:ascii="Times New Roman" w:hAnsi="Times New Roman" w:cs="Times New Roman"/>
        </w:rPr>
        <w:t>Racial disparities in official assessments of juvenile offenders: Attributional stereotypes as mediating mechanisms.</w:t>
      </w:r>
      <w:r>
        <w:rPr>
          <w:rFonts w:ascii="Times New Roman" w:hAnsi="Times New Roman" w:cs="Times New Roman"/>
        </w:rPr>
        <w:t>”</w:t>
      </w:r>
      <w:r w:rsidRPr="00384F28">
        <w:rPr>
          <w:rFonts w:ascii="Times New Roman" w:hAnsi="Times New Roman" w:cs="Times New Roman"/>
        </w:rPr>
        <w:t> </w:t>
      </w:r>
      <w:r w:rsidRPr="00384F28">
        <w:rPr>
          <w:rFonts w:ascii="Times New Roman" w:hAnsi="Times New Roman" w:cs="Times New Roman"/>
          <w:i/>
          <w:iCs/>
        </w:rPr>
        <w:t>American Sociological Review</w:t>
      </w:r>
      <w:r>
        <w:rPr>
          <w:rFonts w:ascii="Times New Roman" w:hAnsi="Times New Roman" w:cs="Times New Roman"/>
        </w:rPr>
        <w:t> 63</w:t>
      </w:r>
      <w:r w:rsidRPr="00384F28">
        <w:rPr>
          <w:rFonts w:ascii="Times New Roman" w:hAnsi="Times New Roman" w:cs="Times New Roman"/>
        </w:rPr>
        <w:t>: 554-570.</w:t>
      </w:r>
    </w:p>
    <w:p w14:paraId="3F4A928A" w14:textId="361F31C5" w:rsidR="00454F12" w:rsidRDefault="00DE24AB" w:rsidP="00DE24AB">
      <w:pPr>
        <w:spacing w:line="480" w:lineRule="auto"/>
        <w:ind w:left="720" w:hanging="720"/>
      </w:pPr>
      <w:r w:rsidRPr="00DE24AB">
        <w:rPr>
          <w:rFonts w:ascii="Times New Roman" w:hAnsi="Times New Roman" w:cs="Times New Roman"/>
        </w:rPr>
        <w:t>Carson</w:t>
      </w:r>
      <w:r>
        <w:rPr>
          <w:rFonts w:ascii="Times New Roman" w:hAnsi="Times New Roman" w:cs="Times New Roman"/>
        </w:rPr>
        <w:t>, Ann</w:t>
      </w:r>
      <w:r w:rsidRPr="00DE24AB">
        <w:rPr>
          <w:rFonts w:ascii="Times New Roman" w:hAnsi="Times New Roman" w:cs="Times New Roman"/>
        </w:rPr>
        <w:t xml:space="preserve"> E</w:t>
      </w:r>
      <w:r>
        <w:rPr>
          <w:rFonts w:ascii="Times New Roman" w:hAnsi="Times New Roman" w:cs="Times New Roman"/>
        </w:rPr>
        <w:t>.</w:t>
      </w:r>
      <w:r w:rsidRPr="00DE24AB">
        <w:rPr>
          <w:rFonts w:ascii="Times New Roman" w:hAnsi="Times New Roman" w:cs="Times New Roman"/>
        </w:rPr>
        <w:t xml:space="preserve">, </w:t>
      </w:r>
      <w:r>
        <w:rPr>
          <w:rFonts w:ascii="Times New Roman" w:hAnsi="Times New Roman" w:cs="Times New Roman"/>
        </w:rPr>
        <w:t xml:space="preserve">and Elizabeth </w:t>
      </w:r>
      <w:r w:rsidRPr="00DE24AB">
        <w:rPr>
          <w:rFonts w:ascii="Times New Roman" w:hAnsi="Times New Roman" w:cs="Times New Roman"/>
        </w:rPr>
        <w:t>Anderson.</w:t>
      </w:r>
      <w:r w:rsidR="00431D6D">
        <w:rPr>
          <w:rFonts w:ascii="Times New Roman" w:hAnsi="Times New Roman" w:cs="Times New Roman"/>
        </w:rPr>
        <w:t xml:space="preserve"> 2016.</w:t>
      </w:r>
      <w:r w:rsidRPr="00DE24AB">
        <w:rPr>
          <w:rFonts w:ascii="Times New Roman" w:hAnsi="Times New Roman" w:cs="Times New Roman"/>
        </w:rPr>
        <w:t xml:space="preserve"> </w:t>
      </w:r>
      <w:r w:rsidRPr="00DE24AB">
        <w:rPr>
          <w:rFonts w:ascii="Times New Roman" w:hAnsi="Times New Roman" w:cs="Times New Roman"/>
          <w:i/>
        </w:rPr>
        <w:t>Prisoners in 2015</w:t>
      </w:r>
      <w:r w:rsidRPr="00DE24AB">
        <w:rPr>
          <w:rFonts w:ascii="Times New Roman" w:hAnsi="Times New Roman" w:cs="Times New Roman"/>
        </w:rPr>
        <w:t>. </w:t>
      </w:r>
      <w:r w:rsidR="00431D6D" w:rsidRPr="00431D6D">
        <w:rPr>
          <w:rFonts w:ascii="Times New Roman" w:hAnsi="Times New Roman" w:cs="Times New Roman"/>
        </w:rPr>
        <w:t>Washington, DC: U.S. Department of Justice, Office of Justice Programs, Bureau of Justice Statistics.</w:t>
      </w:r>
      <w:r w:rsidR="00454F12" w:rsidRPr="00454F12">
        <w:t xml:space="preserve"> </w:t>
      </w:r>
    </w:p>
    <w:p w14:paraId="65C512C7" w14:textId="0D8D28D5" w:rsidR="00615709" w:rsidRPr="00615709" w:rsidRDefault="00615709" w:rsidP="00DE24AB">
      <w:pPr>
        <w:spacing w:line="480" w:lineRule="auto"/>
        <w:ind w:left="720" w:hanging="720"/>
        <w:rPr>
          <w:rFonts w:ascii="Times New Roman" w:hAnsi="Times New Roman" w:cs="Times New Roman"/>
          <w:sz w:val="24"/>
          <w:szCs w:val="24"/>
        </w:rPr>
      </w:pPr>
      <w:proofErr w:type="spellStart"/>
      <w:r w:rsidRPr="00615709">
        <w:rPr>
          <w:rFonts w:ascii="Times New Roman" w:hAnsi="Times New Roman" w:cs="Times New Roman"/>
          <w:sz w:val="24"/>
          <w:szCs w:val="24"/>
        </w:rPr>
        <w:lastRenderedPageBreak/>
        <w:t>Chiricos</w:t>
      </w:r>
      <w:proofErr w:type="spellEnd"/>
      <w:r w:rsidRPr="00615709">
        <w:rPr>
          <w:rFonts w:ascii="Times New Roman" w:hAnsi="Times New Roman" w:cs="Times New Roman"/>
          <w:sz w:val="24"/>
          <w:szCs w:val="24"/>
        </w:rPr>
        <w:t>, T</w:t>
      </w:r>
      <w:r>
        <w:rPr>
          <w:rFonts w:ascii="Times New Roman" w:hAnsi="Times New Roman" w:cs="Times New Roman"/>
          <w:sz w:val="24"/>
          <w:szCs w:val="24"/>
        </w:rPr>
        <w:t>ed</w:t>
      </w:r>
      <w:r w:rsidRPr="00615709">
        <w:rPr>
          <w:rFonts w:ascii="Times New Roman" w:hAnsi="Times New Roman" w:cs="Times New Roman"/>
          <w:sz w:val="24"/>
          <w:szCs w:val="24"/>
        </w:rPr>
        <w:t xml:space="preserve">, </w:t>
      </w:r>
      <w:proofErr w:type="spellStart"/>
      <w:r>
        <w:rPr>
          <w:rFonts w:ascii="Times New Roman" w:hAnsi="Times New Roman" w:cs="Times New Roman"/>
          <w:sz w:val="24"/>
          <w:szCs w:val="24"/>
        </w:rPr>
        <w:t>K</w:t>
      </w:r>
      <w:r w:rsidR="009718CB">
        <w:rPr>
          <w:rFonts w:ascii="Times New Roman" w:hAnsi="Times New Roman" w:cs="Times New Roman"/>
          <w:sz w:val="24"/>
          <w:szCs w:val="24"/>
        </w:rPr>
        <w:t>elle</w:t>
      </w:r>
      <w:proofErr w:type="spellEnd"/>
      <w:r>
        <w:rPr>
          <w:rFonts w:ascii="Times New Roman" w:hAnsi="Times New Roman" w:cs="Times New Roman"/>
          <w:sz w:val="24"/>
          <w:szCs w:val="24"/>
        </w:rPr>
        <w:t xml:space="preserve"> </w:t>
      </w:r>
      <w:r w:rsidRPr="00615709">
        <w:rPr>
          <w:rFonts w:ascii="Times New Roman" w:hAnsi="Times New Roman" w:cs="Times New Roman"/>
          <w:sz w:val="24"/>
          <w:szCs w:val="24"/>
        </w:rPr>
        <w:t>Barrick,</w:t>
      </w:r>
      <w:r>
        <w:rPr>
          <w:rFonts w:ascii="Times New Roman" w:hAnsi="Times New Roman" w:cs="Times New Roman"/>
          <w:sz w:val="24"/>
          <w:szCs w:val="24"/>
        </w:rPr>
        <w:t xml:space="preserve"> William</w:t>
      </w:r>
      <w:r w:rsidRPr="00615709">
        <w:rPr>
          <w:rFonts w:ascii="Times New Roman" w:hAnsi="Times New Roman" w:cs="Times New Roman"/>
          <w:sz w:val="24"/>
          <w:szCs w:val="24"/>
        </w:rPr>
        <w:t xml:space="preserve"> B</w:t>
      </w:r>
      <w:r>
        <w:rPr>
          <w:rFonts w:ascii="Times New Roman" w:hAnsi="Times New Roman" w:cs="Times New Roman"/>
          <w:sz w:val="24"/>
          <w:szCs w:val="24"/>
        </w:rPr>
        <w:t>ales, and S</w:t>
      </w:r>
      <w:r w:rsidR="009718CB">
        <w:rPr>
          <w:rFonts w:ascii="Times New Roman" w:hAnsi="Times New Roman" w:cs="Times New Roman"/>
          <w:sz w:val="24"/>
          <w:szCs w:val="24"/>
        </w:rPr>
        <w:t>tephanie</w:t>
      </w:r>
      <w:r>
        <w:rPr>
          <w:rFonts w:ascii="Times New Roman" w:hAnsi="Times New Roman" w:cs="Times New Roman"/>
          <w:sz w:val="24"/>
          <w:szCs w:val="24"/>
        </w:rPr>
        <w:t xml:space="preserve"> </w:t>
      </w:r>
      <w:proofErr w:type="spellStart"/>
      <w:r>
        <w:rPr>
          <w:rFonts w:ascii="Times New Roman" w:hAnsi="Times New Roman" w:cs="Times New Roman"/>
          <w:sz w:val="24"/>
          <w:szCs w:val="24"/>
        </w:rPr>
        <w:t>Bontrager</w:t>
      </w:r>
      <w:proofErr w:type="spellEnd"/>
      <w:r>
        <w:rPr>
          <w:rFonts w:ascii="Times New Roman" w:hAnsi="Times New Roman" w:cs="Times New Roman"/>
          <w:sz w:val="24"/>
          <w:szCs w:val="24"/>
        </w:rPr>
        <w:t>. 2007</w:t>
      </w:r>
      <w:r w:rsidRPr="00615709">
        <w:rPr>
          <w:rFonts w:ascii="Times New Roman" w:hAnsi="Times New Roman" w:cs="Times New Roman"/>
          <w:sz w:val="24"/>
          <w:szCs w:val="24"/>
        </w:rPr>
        <w:t xml:space="preserve">. </w:t>
      </w:r>
      <w:r>
        <w:rPr>
          <w:rFonts w:ascii="Times New Roman" w:hAnsi="Times New Roman" w:cs="Times New Roman"/>
          <w:sz w:val="24"/>
          <w:szCs w:val="24"/>
        </w:rPr>
        <w:t>“</w:t>
      </w:r>
      <w:r w:rsidRPr="00615709">
        <w:rPr>
          <w:rFonts w:ascii="Times New Roman" w:hAnsi="Times New Roman" w:cs="Times New Roman"/>
          <w:sz w:val="24"/>
          <w:szCs w:val="24"/>
        </w:rPr>
        <w:t>The labeling of convicted felons and its consequences for recidivism.</w:t>
      </w:r>
      <w:r>
        <w:rPr>
          <w:rFonts w:ascii="Times New Roman" w:hAnsi="Times New Roman" w:cs="Times New Roman"/>
          <w:sz w:val="24"/>
          <w:szCs w:val="24"/>
        </w:rPr>
        <w:t>”</w:t>
      </w:r>
      <w:r w:rsidRPr="00615709">
        <w:rPr>
          <w:rFonts w:ascii="Times New Roman" w:hAnsi="Times New Roman" w:cs="Times New Roman"/>
          <w:sz w:val="24"/>
          <w:szCs w:val="24"/>
        </w:rPr>
        <w:t> </w:t>
      </w:r>
      <w:r w:rsidRPr="00615709">
        <w:rPr>
          <w:rFonts w:ascii="Times New Roman" w:hAnsi="Times New Roman" w:cs="Times New Roman"/>
          <w:i/>
          <w:iCs/>
          <w:sz w:val="24"/>
          <w:szCs w:val="24"/>
        </w:rPr>
        <w:t>Criminology</w:t>
      </w:r>
      <w:r>
        <w:rPr>
          <w:rFonts w:ascii="Times New Roman" w:hAnsi="Times New Roman" w:cs="Times New Roman"/>
          <w:i/>
          <w:iCs/>
          <w:sz w:val="24"/>
          <w:szCs w:val="24"/>
        </w:rPr>
        <w:t xml:space="preserve"> </w:t>
      </w:r>
      <w:r w:rsidRPr="00615709">
        <w:rPr>
          <w:rFonts w:ascii="Times New Roman" w:hAnsi="Times New Roman" w:cs="Times New Roman"/>
          <w:iCs/>
          <w:sz w:val="24"/>
          <w:szCs w:val="24"/>
        </w:rPr>
        <w:t>45</w:t>
      </w:r>
      <w:r>
        <w:rPr>
          <w:rFonts w:ascii="Times New Roman" w:hAnsi="Times New Roman" w:cs="Times New Roman"/>
          <w:sz w:val="24"/>
          <w:szCs w:val="24"/>
        </w:rPr>
        <w:t>:</w:t>
      </w:r>
      <w:r w:rsidRPr="00615709">
        <w:rPr>
          <w:rFonts w:ascii="Times New Roman" w:hAnsi="Times New Roman" w:cs="Times New Roman"/>
          <w:sz w:val="24"/>
          <w:szCs w:val="24"/>
        </w:rPr>
        <w:t>547-581.</w:t>
      </w:r>
    </w:p>
    <w:p w14:paraId="3C75320D" w14:textId="553262C7" w:rsidR="00615709" w:rsidRDefault="00615709" w:rsidP="00DE24AB">
      <w:pPr>
        <w:spacing w:line="480" w:lineRule="auto"/>
        <w:ind w:left="720" w:hanging="720"/>
        <w:rPr>
          <w:rFonts w:ascii="Times New Roman" w:hAnsi="Times New Roman" w:cs="Times New Roman"/>
        </w:rPr>
      </w:pPr>
      <w:proofErr w:type="spellStart"/>
      <w:r w:rsidRPr="00615709">
        <w:rPr>
          <w:rFonts w:ascii="Times New Roman" w:hAnsi="Times New Roman" w:cs="Times New Roman"/>
        </w:rPr>
        <w:t>Doleac</w:t>
      </w:r>
      <w:proofErr w:type="spellEnd"/>
      <w:r w:rsidRPr="00615709">
        <w:rPr>
          <w:rFonts w:ascii="Times New Roman" w:hAnsi="Times New Roman" w:cs="Times New Roman"/>
        </w:rPr>
        <w:t>, Je</w:t>
      </w:r>
      <w:r>
        <w:rPr>
          <w:rFonts w:ascii="Times New Roman" w:hAnsi="Times New Roman" w:cs="Times New Roman"/>
        </w:rPr>
        <w:t>nnifer L. and Hansen, Benjamin. 2018. “</w:t>
      </w:r>
      <w:r w:rsidRPr="00615709">
        <w:rPr>
          <w:rFonts w:ascii="Times New Roman" w:hAnsi="Times New Roman" w:cs="Times New Roman"/>
        </w:rPr>
        <w:t>The Unintended Consequences of 'Ban the Box': Statistical Discrimination and Employment Outcomes When Criminal Histories Are Hidden</w:t>
      </w:r>
      <w:r>
        <w:rPr>
          <w:rFonts w:ascii="Times New Roman" w:hAnsi="Times New Roman" w:cs="Times New Roman"/>
        </w:rPr>
        <w:t>.”</w:t>
      </w:r>
      <w:r w:rsidRPr="00615709">
        <w:rPr>
          <w:rFonts w:ascii="Times New Roman" w:hAnsi="Times New Roman" w:cs="Times New Roman"/>
        </w:rPr>
        <w:t xml:space="preserve"> Available at SSRN: https://ssrn.com/abstract=2812811 or http://dx.doi.org/10.2139/ssrn.2812811</w:t>
      </w:r>
    </w:p>
    <w:p w14:paraId="1871CBCF" w14:textId="27D54999" w:rsidR="008B241F" w:rsidRDefault="00454F12" w:rsidP="00DE24AB">
      <w:pPr>
        <w:spacing w:line="480" w:lineRule="auto"/>
        <w:ind w:left="720" w:hanging="720"/>
        <w:rPr>
          <w:rFonts w:ascii="Times New Roman" w:hAnsi="Times New Roman" w:cs="Times New Roman"/>
        </w:rPr>
      </w:pPr>
      <w:r w:rsidRPr="00454F12">
        <w:rPr>
          <w:rFonts w:ascii="Times New Roman" w:hAnsi="Times New Roman" w:cs="Times New Roman"/>
        </w:rPr>
        <w:t>Freeman, R</w:t>
      </w:r>
      <w:r>
        <w:rPr>
          <w:rFonts w:ascii="Times New Roman" w:hAnsi="Times New Roman" w:cs="Times New Roman"/>
        </w:rPr>
        <w:t xml:space="preserve">ichard </w:t>
      </w:r>
      <w:r w:rsidRPr="00454F12">
        <w:rPr>
          <w:rFonts w:ascii="Times New Roman" w:hAnsi="Times New Roman" w:cs="Times New Roman"/>
        </w:rPr>
        <w:t xml:space="preserve">B. 1992. </w:t>
      </w:r>
      <w:r>
        <w:rPr>
          <w:rFonts w:ascii="Times New Roman" w:hAnsi="Times New Roman" w:cs="Times New Roman"/>
        </w:rPr>
        <w:t>“</w:t>
      </w:r>
      <w:r w:rsidRPr="00454F12">
        <w:rPr>
          <w:rFonts w:ascii="Times New Roman" w:hAnsi="Times New Roman" w:cs="Times New Roman"/>
        </w:rPr>
        <w:t>Crime and the employment of disadvantaged youths.</w:t>
      </w:r>
      <w:r>
        <w:rPr>
          <w:rFonts w:ascii="Times New Roman" w:hAnsi="Times New Roman" w:cs="Times New Roman"/>
        </w:rPr>
        <w:t>”</w:t>
      </w:r>
      <w:r w:rsidRPr="00454F12">
        <w:rPr>
          <w:rFonts w:ascii="Times New Roman" w:hAnsi="Times New Roman" w:cs="Times New Roman"/>
        </w:rPr>
        <w:t xml:space="preserve"> In G. Peterson and W. </w:t>
      </w:r>
      <w:proofErr w:type="spellStart"/>
      <w:r w:rsidRPr="00454F12">
        <w:rPr>
          <w:rFonts w:ascii="Times New Roman" w:hAnsi="Times New Roman" w:cs="Times New Roman"/>
        </w:rPr>
        <w:t>Vroman</w:t>
      </w:r>
      <w:proofErr w:type="spellEnd"/>
      <w:r w:rsidRPr="00454F12">
        <w:rPr>
          <w:rFonts w:ascii="Times New Roman" w:hAnsi="Times New Roman" w:cs="Times New Roman"/>
        </w:rPr>
        <w:t xml:space="preserve"> (Eds.), </w:t>
      </w:r>
      <w:r w:rsidRPr="00454F12">
        <w:rPr>
          <w:rFonts w:ascii="Times New Roman" w:hAnsi="Times New Roman" w:cs="Times New Roman"/>
          <w:i/>
        </w:rPr>
        <w:t>Urban Labor Markets and Job Opportunities</w:t>
      </w:r>
      <w:r w:rsidRPr="00454F12">
        <w:rPr>
          <w:rFonts w:ascii="Times New Roman" w:hAnsi="Times New Roman" w:cs="Times New Roman"/>
        </w:rPr>
        <w:t>. Washington, DC: Urban Institute Press.</w:t>
      </w:r>
    </w:p>
    <w:p w14:paraId="7BE02943" w14:textId="26E6213F" w:rsidR="00431D6D" w:rsidRDefault="00431D6D" w:rsidP="00DE24AB">
      <w:pPr>
        <w:spacing w:line="480" w:lineRule="auto"/>
        <w:ind w:left="720" w:hanging="720"/>
        <w:rPr>
          <w:rFonts w:ascii="Times New Roman" w:hAnsi="Times New Roman" w:cs="Times New Roman"/>
        </w:rPr>
      </w:pPr>
      <w:proofErr w:type="spellStart"/>
      <w:r w:rsidRPr="00431D6D">
        <w:rPr>
          <w:rFonts w:ascii="Times New Roman" w:hAnsi="Times New Roman" w:cs="Times New Roman"/>
        </w:rPr>
        <w:t>Gelman</w:t>
      </w:r>
      <w:proofErr w:type="spellEnd"/>
      <w:r w:rsidRPr="00431D6D">
        <w:rPr>
          <w:rFonts w:ascii="Times New Roman" w:hAnsi="Times New Roman" w:cs="Times New Roman"/>
        </w:rPr>
        <w:t>, A</w:t>
      </w:r>
      <w:r>
        <w:rPr>
          <w:rFonts w:ascii="Times New Roman" w:hAnsi="Times New Roman" w:cs="Times New Roman"/>
        </w:rPr>
        <w:t>ndrew</w:t>
      </w:r>
      <w:r w:rsidRPr="00431D6D">
        <w:rPr>
          <w:rFonts w:ascii="Times New Roman" w:hAnsi="Times New Roman" w:cs="Times New Roman"/>
        </w:rPr>
        <w:t xml:space="preserve">, </w:t>
      </w:r>
      <w:r>
        <w:rPr>
          <w:rFonts w:ascii="Times New Roman" w:hAnsi="Times New Roman" w:cs="Times New Roman"/>
        </w:rPr>
        <w:t xml:space="preserve">Jeffrey </w:t>
      </w:r>
      <w:r w:rsidRPr="00431D6D">
        <w:rPr>
          <w:rFonts w:ascii="Times New Roman" w:hAnsi="Times New Roman" w:cs="Times New Roman"/>
        </w:rPr>
        <w:t xml:space="preserve">Fagan, </w:t>
      </w:r>
      <w:r>
        <w:rPr>
          <w:rFonts w:ascii="Times New Roman" w:hAnsi="Times New Roman" w:cs="Times New Roman"/>
        </w:rPr>
        <w:t xml:space="preserve">and Alex </w:t>
      </w:r>
      <w:r w:rsidRPr="00431D6D">
        <w:rPr>
          <w:rFonts w:ascii="Times New Roman" w:hAnsi="Times New Roman" w:cs="Times New Roman"/>
        </w:rPr>
        <w:t>Kiss</w:t>
      </w:r>
      <w:r>
        <w:rPr>
          <w:rFonts w:ascii="Times New Roman" w:hAnsi="Times New Roman" w:cs="Times New Roman"/>
        </w:rPr>
        <w:t>.</w:t>
      </w:r>
      <w:r w:rsidRPr="00431D6D">
        <w:rPr>
          <w:rFonts w:ascii="Times New Roman" w:hAnsi="Times New Roman" w:cs="Times New Roman"/>
        </w:rPr>
        <w:t xml:space="preserve"> 2007. </w:t>
      </w:r>
      <w:r>
        <w:rPr>
          <w:rFonts w:ascii="Times New Roman" w:hAnsi="Times New Roman" w:cs="Times New Roman"/>
        </w:rPr>
        <w:t>“</w:t>
      </w:r>
      <w:r w:rsidRPr="00431D6D">
        <w:rPr>
          <w:rFonts w:ascii="Times New Roman" w:hAnsi="Times New Roman" w:cs="Times New Roman"/>
        </w:rPr>
        <w:t>An analysis of the New York City Police Department’s “Stop-and-Frisk” policy in the context of claims of racial bias.</w:t>
      </w:r>
      <w:r>
        <w:rPr>
          <w:rFonts w:ascii="Times New Roman" w:hAnsi="Times New Roman" w:cs="Times New Roman"/>
        </w:rPr>
        <w:t>”</w:t>
      </w:r>
      <w:r w:rsidRPr="00431D6D">
        <w:rPr>
          <w:rFonts w:ascii="Times New Roman" w:hAnsi="Times New Roman" w:cs="Times New Roman"/>
        </w:rPr>
        <w:t xml:space="preserve"> </w:t>
      </w:r>
      <w:r w:rsidRPr="00431D6D">
        <w:rPr>
          <w:rFonts w:ascii="Times New Roman" w:hAnsi="Times New Roman" w:cs="Times New Roman"/>
          <w:i/>
        </w:rPr>
        <w:t>Journal of the American Statistical Association</w:t>
      </w:r>
      <w:r>
        <w:rPr>
          <w:rFonts w:ascii="Times New Roman" w:hAnsi="Times New Roman" w:cs="Times New Roman"/>
        </w:rPr>
        <w:t xml:space="preserve"> 102:</w:t>
      </w:r>
      <w:r w:rsidRPr="00431D6D">
        <w:rPr>
          <w:rFonts w:ascii="Times New Roman" w:hAnsi="Times New Roman" w:cs="Times New Roman"/>
        </w:rPr>
        <w:t xml:space="preserve"> 813-823.</w:t>
      </w:r>
    </w:p>
    <w:p w14:paraId="43E81357" w14:textId="77777777" w:rsidR="00B43011" w:rsidRDefault="00B43011" w:rsidP="00DE24AB">
      <w:pPr>
        <w:spacing w:line="480" w:lineRule="auto"/>
        <w:ind w:left="720" w:hanging="720"/>
        <w:rPr>
          <w:rFonts w:ascii="Times New Roman" w:hAnsi="Times New Roman" w:cs="Times New Roman"/>
        </w:rPr>
      </w:pPr>
      <w:r w:rsidRPr="00B43011">
        <w:rPr>
          <w:rFonts w:ascii="Times New Roman" w:hAnsi="Times New Roman" w:cs="Times New Roman"/>
        </w:rPr>
        <w:t xml:space="preserve">Goffman, Erving. 1963. </w:t>
      </w:r>
      <w:r w:rsidRPr="00B43011">
        <w:rPr>
          <w:rFonts w:ascii="Times New Roman" w:hAnsi="Times New Roman" w:cs="Times New Roman"/>
          <w:i/>
        </w:rPr>
        <w:t>Stigma: Notes on the Management of Spoiled Identity</w:t>
      </w:r>
      <w:r w:rsidRPr="00B43011">
        <w:rPr>
          <w:rFonts w:ascii="Times New Roman" w:hAnsi="Times New Roman" w:cs="Times New Roman"/>
        </w:rPr>
        <w:t>. Englewood Cliffs, NJ: Prentice-Hall.</w:t>
      </w:r>
    </w:p>
    <w:p w14:paraId="7C068BA2" w14:textId="340A6A75" w:rsidR="00904FA9" w:rsidRDefault="00904FA9" w:rsidP="00DE24AB">
      <w:pPr>
        <w:spacing w:line="480" w:lineRule="auto"/>
        <w:ind w:left="720" w:hanging="720"/>
        <w:rPr>
          <w:rFonts w:ascii="Times New Roman" w:hAnsi="Times New Roman" w:cs="Times New Roman"/>
        </w:rPr>
      </w:pPr>
      <w:proofErr w:type="spellStart"/>
      <w:r>
        <w:rPr>
          <w:rFonts w:ascii="Times New Roman" w:hAnsi="Times New Roman" w:cs="Times New Roman"/>
        </w:rPr>
        <w:t>Grogger</w:t>
      </w:r>
      <w:proofErr w:type="spellEnd"/>
      <w:r>
        <w:rPr>
          <w:rFonts w:ascii="Times New Roman" w:hAnsi="Times New Roman" w:cs="Times New Roman"/>
        </w:rPr>
        <w:t xml:space="preserve">, Jeff. </w:t>
      </w:r>
      <w:r w:rsidRPr="00904FA9">
        <w:rPr>
          <w:rFonts w:ascii="Times New Roman" w:hAnsi="Times New Roman" w:cs="Times New Roman"/>
        </w:rPr>
        <w:t xml:space="preserve">1995. </w:t>
      </w:r>
      <w:r w:rsidR="00454F12">
        <w:rPr>
          <w:rFonts w:ascii="Times New Roman" w:hAnsi="Times New Roman" w:cs="Times New Roman"/>
        </w:rPr>
        <w:t>“</w:t>
      </w:r>
      <w:r w:rsidRPr="00904FA9">
        <w:rPr>
          <w:rFonts w:ascii="Times New Roman" w:hAnsi="Times New Roman" w:cs="Times New Roman"/>
        </w:rPr>
        <w:t>The effect of arrest on the employment and earnings of young men.</w:t>
      </w:r>
      <w:r w:rsidR="00454F12">
        <w:rPr>
          <w:rFonts w:ascii="Times New Roman" w:hAnsi="Times New Roman" w:cs="Times New Roman"/>
        </w:rPr>
        <w:t>”</w:t>
      </w:r>
      <w:r w:rsidRPr="00904FA9">
        <w:rPr>
          <w:rFonts w:ascii="Times New Roman" w:hAnsi="Times New Roman" w:cs="Times New Roman"/>
        </w:rPr>
        <w:t xml:space="preserve"> </w:t>
      </w:r>
      <w:r w:rsidRPr="00454F12">
        <w:rPr>
          <w:rFonts w:ascii="Times New Roman" w:hAnsi="Times New Roman" w:cs="Times New Roman"/>
          <w:i/>
        </w:rPr>
        <w:t>Quarterly Journal of Economics</w:t>
      </w:r>
      <w:r w:rsidRPr="00904FA9">
        <w:rPr>
          <w:rFonts w:ascii="Times New Roman" w:hAnsi="Times New Roman" w:cs="Times New Roman"/>
        </w:rPr>
        <w:t xml:space="preserve"> 110</w:t>
      </w:r>
      <w:r w:rsidR="00454F12">
        <w:rPr>
          <w:rFonts w:ascii="Times New Roman" w:hAnsi="Times New Roman" w:cs="Times New Roman"/>
        </w:rPr>
        <w:t>:5</w:t>
      </w:r>
      <w:r w:rsidRPr="00904FA9">
        <w:rPr>
          <w:rFonts w:ascii="Times New Roman" w:hAnsi="Times New Roman" w:cs="Times New Roman"/>
        </w:rPr>
        <w:t>1-72</w:t>
      </w:r>
      <w:r w:rsidR="00454F12">
        <w:rPr>
          <w:rFonts w:ascii="Times New Roman" w:hAnsi="Times New Roman" w:cs="Times New Roman"/>
        </w:rPr>
        <w:t>.</w:t>
      </w:r>
    </w:p>
    <w:p w14:paraId="65963E5C" w14:textId="69E3F90D" w:rsidR="008B1405" w:rsidRDefault="008B1405" w:rsidP="00DE24AB">
      <w:pPr>
        <w:spacing w:line="480" w:lineRule="auto"/>
        <w:ind w:left="720" w:hanging="720"/>
        <w:rPr>
          <w:rFonts w:ascii="Times New Roman" w:hAnsi="Times New Roman" w:cs="Times New Roman"/>
        </w:rPr>
      </w:pPr>
      <w:r w:rsidRPr="008B1405">
        <w:rPr>
          <w:rFonts w:ascii="Times New Roman" w:hAnsi="Times New Roman" w:cs="Times New Roman"/>
        </w:rPr>
        <w:t xml:space="preserve">Greenberg, David F. and Valerie West. 2001. “State Prison Populations and Their Growth, 1971–1991.” </w:t>
      </w:r>
      <w:r w:rsidRPr="008B1405">
        <w:rPr>
          <w:rFonts w:ascii="Times New Roman" w:hAnsi="Times New Roman" w:cs="Times New Roman"/>
          <w:i/>
        </w:rPr>
        <w:t xml:space="preserve">Criminology </w:t>
      </w:r>
      <w:r w:rsidRPr="008B1405">
        <w:rPr>
          <w:rFonts w:ascii="Times New Roman" w:hAnsi="Times New Roman" w:cs="Times New Roman"/>
        </w:rPr>
        <w:t>39:615–54.</w:t>
      </w:r>
    </w:p>
    <w:p w14:paraId="69D660BB" w14:textId="515F717F" w:rsidR="00615709" w:rsidRDefault="00615709" w:rsidP="00DE24AB">
      <w:pPr>
        <w:spacing w:line="480" w:lineRule="auto"/>
        <w:ind w:left="720" w:hanging="720"/>
        <w:rPr>
          <w:rFonts w:ascii="Times New Roman" w:hAnsi="Times New Roman" w:cs="Times New Roman"/>
        </w:rPr>
      </w:pPr>
      <w:r w:rsidRPr="00615709">
        <w:rPr>
          <w:rFonts w:ascii="Times New Roman" w:hAnsi="Times New Roman" w:cs="Times New Roman"/>
        </w:rPr>
        <w:t>Harding, David J.</w:t>
      </w:r>
      <w:r>
        <w:rPr>
          <w:rFonts w:ascii="Times New Roman" w:hAnsi="Times New Roman" w:cs="Times New Roman"/>
        </w:rPr>
        <w:t>,</w:t>
      </w:r>
      <w:r w:rsidRPr="00615709">
        <w:rPr>
          <w:rFonts w:ascii="Times New Roman" w:hAnsi="Times New Roman" w:cs="Times New Roman"/>
        </w:rPr>
        <w:t xml:space="preserve"> Jeffrey D. </w:t>
      </w:r>
      <w:proofErr w:type="spellStart"/>
      <w:r w:rsidRPr="00615709">
        <w:rPr>
          <w:rFonts w:ascii="Times New Roman" w:hAnsi="Times New Roman" w:cs="Times New Roman"/>
        </w:rPr>
        <w:t>Morenoff</w:t>
      </w:r>
      <w:proofErr w:type="spellEnd"/>
      <w:r w:rsidRPr="00615709">
        <w:rPr>
          <w:rFonts w:ascii="Times New Roman" w:hAnsi="Times New Roman" w:cs="Times New Roman"/>
        </w:rPr>
        <w:t xml:space="preserve">, </w:t>
      </w:r>
      <w:proofErr w:type="spellStart"/>
      <w:r w:rsidRPr="00615709">
        <w:rPr>
          <w:rFonts w:ascii="Times New Roman" w:hAnsi="Times New Roman" w:cs="Times New Roman"/>
        </w:rPr>
        <w:t>Anh</w:t>
      </w:r>
      <w:proofErr w:type="spellEnd"/>
      <w:r w:rsidRPr="00615709">
        <w:rPr>
          <w:rFonts w:ascii="Times New Roman" w:hAnsi="Times New Roman" w:cs="Times New Roman"/>
        </w:rPr>
        <w:t xml:space="preserve"> P. Nguyen, and Shawn D. </w:t>
      </w:r>
      <w:proofErr w:type="spellStart"/>
      <w:r w:rsidRPr="00615709">
        <w:rPr>
          <w:rFonts w:ascii="Times New Roman" w:hAnsi="Times New Roman" w:cs="Times New Roman"/>
        </w:rPr>
        <w:t>Bushway</w:t>
      </w:r>
      <w:proofErr w:type="spellEnd"/>
      <w:r w:rsidRPr="00615709">
        <w:rPr>
          <w:rFonts w:ascii="Times New Roman" w:hAnsi="Times New Roman" w:cs="Times New Roman"/>
        </w:rPr>
        <w:t>. 2018. "Imprisonment and Labor Market Outcomes: Evidence from a Natural Experiment." </w:t>
      </w:r>
      <w:r w:rsidRPr="00615709">
        <w:rPr>
          <w:rFonts w:ascii="Times New Roman" w:hAnsi="Times New Roman" w:cs="Times New Roman"/>
          <w:i/>
          <w:iCs/>
        </w:rPr>
        <w:t>American Journal of Sociology </w:t>
      </w:r>
      <w:r w:rsidRPr="00615709">
        <w:rPr>
          <w:rFonts w:ascii="Times New Roman" w:hAnsi="Times New Roman" w:cs="Times New Roman"/>
        </w:rPr>
        <w:t>124 (2).  </w:t>
      </w:r>
    </w:p>
    <w:p w14:paraId="507A6043" w14:textId="42AC6D82" w:rsidR="008B1405" w:rsidRDefault="008B1405" w:rsidP="00DE24AB">
      <w:pPr>
        <w:spacing w:line="480" w:lineRule="auto"/>
        <w:ind w:left="720" w:hanging="720"/>
        <w:rPr>
          <w:rFonts w:ascii="Times New Roman" w:hAnsi="Times New Roman" w:cs="Times New Roman"/>
        </w:rPr>
      </w:pPr>
      <w:r w:rsidRPr="008B1405">
        <w:rPr>
          <w:rFonts w:ascii="Times New Roman" w:hAnsi="Times New Roman" w:cs="Times New Roman"/>
        </w:rPr>
        <w:t xml:space="preserve">Jacobs, David, Jason T. Carmichael, and, Stephanie L. Kent. 2005. "Vigilantism, Current Racial Threat, and Death Sentences." </w:t>
      </w:r>
      <w:r w:rsidRPr="008B1405">
        <w:rPr>
          <w:rFonts w:ascii="Times New Roman" w:hAnsi="Times New Roman" w:cs="Times New Roman"/>
          <w:i/>
        </w:rPr>
        <w:t>American Sociological Review</w:t>
      </w:r>
      <w:r w:rsidRPr="008B1405">
        <w:rPr>
          <w:rFonts w:ascii="Times New Roman" w:hAnsi="Times New Roman" w:cs="Times New Roman"/>
        </w:rPr>
        <w:t xml:space="preserve"> 70:656-677.</w:t>
      </w:r>
    </w:p>
    <w:p w14:paraId="004A5C18" w14:textId="77777777" w:rsidR="008B1405" w:rsidRDefault="008B1405" w:rsidP="00DE24AB">
      <w:pPr>
        <w:spacing w:line="480" w:lineRule="auto"/>
        <w:ind w:left="720" w:hanging="720"/>
      </w:pPr>
      <w:r w:rsidRPr="008B1405">
        <w:rPr>
          <w:rFonts w:ascii="Times New Roman" w:hAnsi="Times New Roman" w:cs="Times New Roman"/>
        </w:rPr>
        <w:lastRenderedPageBreak/>
        <w:t xml:space="preserve">Jacobs, David and Ronald E. Helms. 1996. “Toward a Political Model of Incarceration: A Time-Series Examination of Multiple Explanations for Prison Admission Rates.” </w:t>
      </w:r>
      <w:r w:rsidRPr="008B1405">
        <w:rPr>
          <w:rFonts w:ascii="Times New Roman" w:hAnsi="Times New Roman" w:cs="Times New Roman"/>
          <w:i/>
        </w:rPr>
        <w:t xml:space="preserve">American Journal of Sociology </w:t>
      </w:r>
      <w:r w:rsidRPr="008B1405">
        <w:rPr>
          <w:rFonts w:ascii="Times New Roman" w:hAnsi="Times New Roman" w:cs="Times New Roman"/>
        </w:rPr>
        <w:t>102:323–57</w:t>
      </w:r>
      <w:r>
        <w:rPr>
          <w:rFonts w:ascii="Times New Roman" w:hAnsi="Times New Roman" w:cs="Times New Roman"/>
        </w:rPr>
        <w:t>.</w:t>
      </w:r>
      <w:r w:rsidRPr="008B1405">
        <w:t xml:space="preserve"> </w:t>
      </w:r>
    </w:p>
    <w:p w14:paraId="5F41FB73" w14:textId="77777777" w:rsidR="00654BE9" w:rsidRDefault="008B1405" w:rsidP="00DE24AB">
      <w:pPr>
        <w:spacing w:line="480" w:lineRule="auto"/>
        <w:ind w:left="720" w:hanging="720"/>
        <w:rPr>
          <w:rFonts w:ascii="Times New Roman" w:hAnsi="Times New Roman" w:cs="Times New Roman"/>
        </w:rPr>
      </w:pPr>
      <w:r w:rsidRPr="008B1405">
        <w:rPr>
          <w:rFonts w:ascii="Times New Roman" w:hAnsi="Times New Roman" w:cs="Times New Roman"/>
        </w:rPr>
        <w:t xml:space="preserve">Jacobs, David and Robert M. O'Brien. 1998. "The Determinants of Deadly Force: A Structural Analysis of Police Violence." </w:t>
      </w:r>
      <w:r w:rsidRPr="008B1405">
        <w:rPr>
          <w:rFonts w:ascii="Times New Roman" w:hAnsi="Times New Roman" w:cs="Times New Roman"/>
          <w:i/>
        </w:rPr>
        <w:t>American Journal of Sociology</w:t>
      </w:r>
      <w:r w:rsidRPr="008B1405">
        <w:rPr>
          <w:rFonts w:ascii="Times New Roman" w:hAnsi="Times New Roman" w:cs="Times New Roman"/>
        </w:rPr>
        <w:t xml:space="preserve"> 103:837-62.</w:t>
      </w:r>
      <w:r w:rsidR="00654BE9">
        <w:rPr>
          <w:rFonts w:ascii="Times New Roman" w:hAnsi="Times New Roman" w:cs="Times New Roman"/>
        </w:rPr>
        <w:t xml:space="preserve"> </w:t>
      </w:r>
    </w:p>
    <w:p w14:paraId="5E55CB1A" w14:textId="0132BC30" w:rsidR="008B1405" w:rsidRDefault="00654BE9" w:rsidP="00DE24AB">
      <w:pPr>
        <w:spacing w:line="480" w:lineRule="auto"/>
        <w:ind w:left="720" w:hanging="720"/>
        <w:rPr>
          <w:rFonts w:ascii="Times New Roman" w:hAnsi="Times New Roman" w:cs="Times New Roman"/>
        </w:rPr>
      </w:pPr>
      <w:r>
        <w:rPr>
          <w:rFonts w:ascii="Times New Roman" w:hAnsi="Times New Roman" w:cs="Times New Roman"/>
        </w:rPr>
        <w:t>Jensen, Gary. 1972.</w:t>
      </w:r>
      <w:r w:rsidRPr="00654BE9">
        <w:rPr>
          <w:rFonts w:ascii="Times New Roman" w:hAnsi="Times New Roman" w:cs="Times New Roman"/>
        </w:rPr>
        <w:t xml:space="preserve"> “Delinquency and adolescent self-conceptions: a study of the personal relevance of infraction.” </w:t>
      </w:r>
      <w:r w:rsidRPr="00654BE9">
        <w:rPr>
          <w:rFonts w:ascii="Times New Roman" w:hAnsi="Times New Roman" w:cs="Times New Roman"/>
          <w:i/>
        </w:rPr>
        <w:t>Social Problems</w:t>
      </w:r>
      <w:r>
        <w:rPr>
          <w:rFonts w:ascii="Times New Roman" w:hAnsi="Times New Roman" w:cs="Times New Roman"/>
          <w:i/>
        </w:rPr>
        <w:t xml:space="preserve"> </w:t>
      </w:r>
      <w:r>
        <w:rPr>
          <w:rFonts w:ascii="Times New Roman" w:hAnsi="Times New Roman" w:cs="Times New Roman"/>
        </w:rPr>
        <w:t>20</w:t>
      </w:r>
      <w:r w:rsidRPr="00654BE9">
        <w:rPr>
          <w:rFonts w:ascii="Times New Roman" w:hAnsi="Times New Roman" w:cs="Times New Roman"/>
        </w:rPr>
        <w:t>:84-103.</w:t>
      </w:r>
    </w:p>
    <w:p w14:paraId="0F8A515F" w14:textId="0A7D1D54" w:rsidR="00431D6D" w:rsidRPr="00DE24AB" w:rsidRDefault="00431D6D" w:rsidP="00DE24AB">
      <w:pPr>
        <w:spacing w:line="480" w:lineRule="auto"/>
        <w:ind w:left="720" w:hanging="720"/>
        <w:rPr>
          <w:rFonts w:ascii="Times New Roman" w:hAnsi="Times New Roman" w:cs="Times New Roman"/>
        </w:rPr>
      </w:pPr>
      <w:proofErr w:type="spellStart"/>
      <w:r w:rsidRPr="00431D6D">
        <w:rPr>
          <w:rFonts w:ascii="Times New Roman" w:hAnsi="Times New Roman" w:cs="Times New Roman"/>
        </w:rPr>
        <w:t>Kaeble</w:t>
      </w:r>
      <w:proofErr w:type="spellEnd"/>
      <w:r w:rsidRPr="00431D6D">
        <w:rPr>
          <w:rFonts w:ascii="Times New Roman" w:hAnsi="Times New Roman" w:cs="Times New Roman"/>
        </w:rPr>
        <w:t xml:space="preserve">, Danielle, and Thomas P. </w:t>
      </w:r>
      <w:proofErr w:type="spellStart"/>
      <w:r w:rsidRPr="00431D6D">
        <w:rPr>
          <w:rFonts w:ascii="Times New Roman" w:hAnsi="Times New Roman" w:cs="Times New Roman"/>
        </w:rPr>
        <w:t>Bonczar</w:t>
      </w:r>
      <w:proofErr w:type="spellEnd"/>
      <w:r w:rsidRPr="00431D6D">
        <w:rPr>
          <w:rFonts w:ascii="Times New Roman" w:hAnsi="Times New Roman" w:cs="Times New Roman"/>
        </w:rPr>
        <w:t xml:space="preserve">. 2016. </w:t>
      </w:r>
      <w:r w:rsidRPr="00431D6D">
        <w:rPr>
          <w:rFonts w:ascii="Times New Roman" w:hAnsi="Times New Roman" w:cs="Times New Roman"/>
          <w:i/>
        </w:rPr>
        <w:t>Probation and Parole in the United States, 2015</w:t>
      </w:r>
      <w:r w:rsidRPr="00431D6D">
        <w:rPr>
          <w:rFonts w:ascii="Times New Roman" w:hAnsi="Times New Roman" w:cs="Times New Roman"/>
        </w:rPr>
        <w:t>. Washington, DC: U.S. Department of Justice, Office of Justice Programs, Bureau of Justice Statistics.</w:t>
      </w:r>
    </w:p>
    <w:p w14:paraId="089C5471" w14:textId="4A060920" w:rsidR="008B1405" w:rsidRDefault="008B1405" w:rsidP="00DE24AB">
      <w:pPr>
        <w:spacing w:line="480" w:lineRule="auto"/>
        <w:ind w:left="720" w:hanging="720"/>
        <w:rPr>
          <w:rFonts w:ascii="Times New Roman" w:hAnsi="Times New Roman" w:cs="Times New Roman"/>
          <w:color w:val="222222"/>
          <w:sz w:val="24"/>
          <w:szCs w:val="24"/>
          <w:shd w:val="clear" w:color="auto" w:fill="FFFFFF"/>
        </w:rPr>
      </w:pPr>
      <w:r w:rsidRPr="008B1405">
        <w:rPr>
          <w:rFonts w:ascii="Times New Roman" w:hAnsi="Times New Roman" w:cs="Times New Roman"/>
          <w:color w:val="222222"/>
          <w:sz w:val="24"/>
          <w:szCs w:val="24"/>
          <w:shd w:val="clear" w:color="auto" w:fill="FFFFFF"/>
        </w:rPr>
        <w:t xml:space="preserve">Kent, Stephanie L. and David Jacobs. 2004. “Social Divisions and Coercive Control in Advanced Societies: Law Enforcement Strength in Eleven Nations from 1975 to 1994.” </w:t>
      </w:r>
      <w:r w:rsidRPr="008B1405">
        <w:rPr>
          <w:rFonts w:ascii="Times New Roman" w:hAnsi="Times New Roman" w:cs="Times New Roman"/>
          <w:i/>
          <w:color w:val="222222"/>
          <w:sz w:val="24"/>
          <w:szCs w:val="24"/>
          <w:shd w:val="clear" w:color="auto" w:fill="FFFFFF"/>
        </w:rPr>
        <w:t>Social Problems</w:t>
      </w:r>
      <w:r w:rsidRPr="008B1405">
        <w:rPr>
          <w:rFonts w:ascii="Times New Roman" w:hAnsi="Times New Roman" w:cs="Times New Roman"/>
          <w:color w:val="222222"/>
          <w:sz w:val="24"/>
          <w:szCs w:val="24"/>
          <w:shd w:val="clear" w:color="auto" w:fill="FFFFFF"/>
        </w:rPr>
        <w:t xml:space="preserve"> 51: 343-361.</w:t>
      </w:r>
    </w:p>
    <w:p w14:paraId="633CAFAC" w14:textId="020BDB40" w:rsidR="00454F12" w:rsidRDefault="00454F12" w:rsidP="00DE24AB">
      <w:pPr>
        <w:spacing w:line="480" w:lineRule="auto"/>
        <w:ind w:left="720" w:hanging="72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Kling, Jeffrey </w:t>
      </w:r>
      <w:r w:rsidRPr="00454F12">
        <w:rPr>
          <w:rFonts w:ascii="Times New Roman" w:hAnsi="Times New Roman" w:cs="Times New Roman"/>
          <w:color w:val="222222"/>
          <w:sz w:val="24"/>
          <w:szCs w:val="24"/>
          <w:shd w:val="clear" w:color="auto" w:fill="FFFFFF"/>
        </w:rPr>
        <w:t xml:space="preserve">R. 2006. </w:t>
      </w:r>
      <w:r>
        <w:rPr>
          <w:rFonts w:ascii="Times New Roman" w:hAnsi="Times New Roman" w:cs="Times New Roman"/>
          <w:color w:val="222222"/>
          <w:sz w:val="24"/>
          <w:szCs w:val="24"/>
          <w:shd w:val="clear" w:color="auto" w:fill="FFFFFF"/>
        </w:rPr>
        <w:t>“</w:t>
      </w:r>
      <w:r w:rsidRPr="00454F12">
        <w:rPr>
          <w:rFonts w:ascii="Times New Roman" w:hAnsi="Times New Roman" w:cs="Times New Roman"/>
          <w:color w:val="222222"/>
          <w:sz w:val="24"/>
          <w:szCs w:val="24"/>
          <w:shd w:val="clear" w:color="auto" w:fill="FFFFFF"/>
        </w:rPr>
        <w:t>Incarceration length, employment and earnings.</w:t>
      </w:r>
      <w:r>
        <w:rPr>
          <w:rFonts w:ascii="Times New Roman" w:hAnsi="Times New Roman" w:cs="Times New Roman"/>
          <w:color w:val="222222"/>
          <w:sz w:val="24"/>
          <w:szCs w:val="24"/>
          <w:shd w:val="clear" w:color="auto" w:fill="FFFFFF"/>
        </w:rPr>
        <w:t xml:space="preserve">” </w:t>
      </w:r>
      <w:r w:rsidRPr="00454F12">
        <w:rPr>
          <w:rFonts w:ascii="Times New Roman" w:hAnsi="Times New Roman" w:cs="Times New Roman"/>
          <w:i/>
          <w:color w:val="222222"/>
          <w:sz w:val="24"/>
          <w:szCs w:val="24"/>
          <w:shd w:val="clear" w:color="auto" w:fill="FFFFFF"/>
        </w:rPr>
        <w:t>American Economic Review</w:t>
      </w:r>
      <w:r>
        <w:rPr>
          <w:rFonts w:ascii="Times New Roman" w:hAnsi="Times New Roman" w:cs="Times New Roman"/>
          <w:color w:val="222222"/>
          <w:sz w:val="24"/>
          <w:szCs w:val="24"/>
          <w:shd w:val="clear" w:color="auto" w:fill="FFFFFF"/>
        </w:rPr>
        <w:t xml:space="preserve"> 96:</w:t>
      </w:r>
      <w:r w:rsidRPr="00454F12">
        <w:rPr>
          <w:rFonts w:ascii="Times New Roman" w:hAnsi="Times New Roman" w:cs="Times New Roman"/>
          <w:color w:val="222222"/>
          <w:sz w:val="24"/>
          <w:szCs w:val="24"/>
          <w:shd w:val="clear" w:color="auto" w:fill="FFFFFF"/>
        </w:rPr>
        <w:t xml:space="preserve">863-876. </w:t>
      </w:r>
    </w:p>
    <w:p w14:paraId="7EEBA45A" w14:textId="34B72625" w:rsidR="00654BE9" w:rsidRPr="00454F12" w:rsidRDefault="004B5A9B" w:rsidP="00DE24AB">
      <w:pPr>
        <w:spacing w:line="480" w:lineRule="auto"/>
        <w:ind w:left="720" w:hanging="720"/>
        <w:rPr>
          <w:rFonts w:ascii="Times New Roman" w:hAnsi="Times New Roman" w:cs="Times New Roman"/>
        </w:rPr>
      </w:pPr>
      <w:r w:rsidRPr="00454F12">
        <w:rPr>
          <w:rFonts w:ascii="Times New Roman" w:hAnsi="Times New Roman" w:cs="Times New Roman"/>
          <w:color w:val="222222"/>
          <w:sz w:val="24"/>
          <w:szCs w:val="24"/>
          <w:shd w:val="clear" w:color="auto" w:fill="FFFFFF"/>
        </w:rPr>
        <w:t>Krueger, Alan. 2017. “Where Have All the Workers Gone? An Inquiry into the Decline of the U.S. Labor Force Participation Rate.” Conference draft. Washington, DC: Brookings Institution.</w:t>
      </w:r>
      <w:r w:rsidR="00654BE9" w:rsidRPr="00454F12">
        <w:rPr>
          <w:rFonts w:ascii="Times New Roman" w:hAnsi="Times New Roman" w:cs="Times New Roman"/>
        </w:rPr>
        <w:t xml:space="preserve"> </w:t>
      </w:r>
    </w:p>
    <w:p w14:paraId="713F384C" w14:textId="5E9D55AF" w:rsidR="00454F12" w:rsidRPr="00454F12" w:rsidRDefault="00454F12" w:rsidP="00DE24AB">
      <w:pPr>
        <w:spacing w:line="480" w:lineRule="auto"/>
        <w:ind w:left="720" w:hanging="720"/>
        <w:rPr>
          <w:rFonts w:ascii="Times New Roman" w:hAnsi="Times New Roman" w:cs="Times New Roman"/>
        </w:rPr>
      </w:pPr>
      <w:proofErr w:type="spellStart"/>
      <w:r w:rsidRPr="00454F12">
        <w:rPr>
          <w:rFonts w:ascii="Times New Roman" w:hAnsi="Times New Roman" w:cs="Times New Roman"/>
        </w:rPr>
        <w:t>Lalonde</w:t>
      </w:r>
      <w:proofErr w:type="spellEnd"/>
      <w:r w:rsidRPr="00454F12">
        <w:rPr>
          <w:rFonts w:ascii="Times New Roman" w:hAnsi="Times New Roman" w:cs="Times New Roman"/>
        </w:rPr>
        <w:t>, R</w:t>
      </w:r>
      <w:r>
        <w:rPr>
          <w:rFonts w:ascii="Times New Roman" w:hAnsi="Times New Roman" w:cs="Times New Roman"/>
        </w:rPr>
        <w:t xml:space="preserve">obert </w:t>
      </w:r>
      <w:r w:rsidRPr="00454F12">
        <w:rPr>
          <w:rFonts w:ascii="Times New Roman" w:hAnsi="Times New Roman" w:cs="Times New Roman"/>
        </w:rPr>
        <w:t xml:space="preserve">J., and </w:t>
      </w:r>
      <w:r>
        <w:rPr>
          <w:rFonts w:ascii="Times New Roman" w:hAnsi="Times New Roman" w:cs="Times New Roman"/>
        </w:rPr>
        <w:t>Rosa M. Cho.</w:t>
      </w:r>
      <w:r w:rsidRPr="00454F12">
        <w:rPr>
          <w:rFonts w:ascii="Times New Roman" w:hAnsi="Times New Roman" w:cs="Times New Roman"/>
        </w:rPr>
        <w:t xml:space="preserve"> 2008. </w:t>
      </w:r>
      <w:r>
        <w:rPr>
          <w:rFonts w:ascii="Times New Roman" w:hAnsi="Times New Roman" w:cs="Times New Roman"/>
        </w:rPr>
        <w:t>“</w:t>
      </w:r>
      <w:r w:rsidRPr="00454F12">
        <w:rPr>
          <w:rFonts w:ascii="Times New Roman" w:hAnsi="Times New Roman" w:cs="Times New Roman"/>
        </w:rPr>
        <w:t>The impact of incarceration in state prison on the employment prospects of women.</w:t>
      </w:r>
      <w:r>
        <w:rPr>
          <w:rFonts w:ascii="Times New Roman" w:hAnsi="Times New Roman" w:cs="Times New Roman"/>
        </w:rPr>
        <w:t>”</w:t>
      </w:r>
      <w:r w:rsidRPr="00454F12">
        <w:rPr>
          <w:rFonts w:ascii="Times New Roman" w:hAnsi="Times New Roman" w:cs="Times New Roman"/>
        </w:rPr>
        <w:t xml:space="preserve"> </w:t>
      </w:r>
      <w:r w:rsidRPr="00454F12">
        <w:rPr>
          <w:rFonts w:ascii="Times New Roman" w:hAnsi="Times New Roman" w:cs="Times New Roman"/>
          <w:i/>
        </w:rPr>
        <w:t>Journal of Quantitative Criminology</w:t>
      </w:r>
      <w:r>
        <w:rPr>
          <w:rFonts w:ascii="Times New Roman" w:hAnsi="Times New Roman" w:cs="Times New Roman"/>
        </w:rPr>
        <w:t xml:space="preserve"> 24:</w:t>
      </w:r>
      <w:r w:rsidRPr="00454F12">
        <w:rPr>
          <w:rFonts w:ascii="Times New Roman" w:hAnsi="Times New Roman" w:cs="Times New Roman"/>
        </w:rPr>
        <w:t>243-265.</w:t>
      </w:r>
    </w:p>
    <w:p w14:paraId="5160F152" w14:textId="0D011E14" w:rsidR="004B5A9B" w:rsidRPr="00454F12" w:rsidRDefault="00654BE9" w:rsidP="00DE24AB">
      <w:pPr>
        <w:spacing w:line="480" w:lineRule="auto"/>
        <w:ind w:left="720" w:hanging="720"/>
        <w:rPr>
          <w:rFonts w:ascii="Times New Roman" w:hAnsi="Times New Roman" w:cs="Times New Roman"/>
          <w:color w:val="222222"/>
          <w:sz w:val="24"/>
          <w:szCs w:val="24"/>
          <w:shd w:val="clear" w:color="auto" w:fill="FFFFFF"/>
        </w:rPr>
      </w:pPr>
      <w:proofErr w:type="spellStart"/>
      <w:r w:rsidRPr="00454F12">
        <w:rPr>
          <w:rFonts w:ascii="Times New Roman" w:hAnsi="Times New Roman" w:cs="Times New Roman"/>
          <w:color w:val="222222"/>
          <w:sz w:val="24"/>
          <w:szCs w:val="24"/>
          <w:shd w:val="clear" w:color="auto" w:fill="FFFFFF"/>
        </w:rPr>
        <w:t>Lemert</w:t>
      </w:r>
      <w:proofErr w:type="spellEnd"/>
      <w:r w:rsidRPr="00454F12">
        <w:rPr>
          <w:rFonts w:ascii="Times New Roman" w:hAnsi="Times New Roman" w:cs="Times New Roman"/>
          <w:color w:val="222222"/>
          <w:sz w:val="24"/>
          <w:szCs w:val="24"/>
          <w:shd w:val="clear" w:color="auto" w:fill="FFFFFF"/>
        </w:rPr>
        <w:t xml:space="preserve">, Edwin M. 1951. </w:t>
      </w:r>
      <w:r w:rsidRPr="00454F12">
        <w:rPr>
          <w:rFonts w:ascii="Times New Roman" w:hAnsi="Times New Roman" w:cs="Times New Roman"/>
          <w:i/>
          <w:color w:val="222222"/>
          <w:sz w:val="24"/>
          <w:szCs w:val="24"/>
          <w:shd w:val="clear" w:color="auto" w:fill="FFFFFF"/>
        </w:rPr>
        <w:t>Social Pathology: Systematic Approaches to the Study of Sociopathic Behavior</w:t>
      </w:r>
      <w:r w:rsidRPr="00454F12">
        <w:rPr>
          <w:rFonts w:ascii="Times New Roman" w:hAnsi="Times New Roman" w:cs="Times New Roman"/>
          <w:color w:val="222222"/>
          <w:sz w:val="24"/>
          <w:szCs w:val="24"/>
          <w:shd w:val="clear" w:color="auto" w:fill="FFFFFF"/>
        </w:rPr>
        <w:t>. New York: McGraw-Hill.</w:t>
      </w:r>
    </w:p>
    <w:p w14:paraId="5F323046" w14:textId="0154A1F4" w:rsidR="00DE24AB" w:rsidRPr="008B1405" w:rsidRDefault="008B241F" w:rsidP="00DE24AB">
      <w:pPr>
        <w:spacing w:line="480" w:lineRule="auto"/>
        <w:ind w:left="720" w:hanging="720"/>
        <w:rPr>
          <w:rFonts w:ascii="Times New Roman" w:hAnsi="Times New Roman" w:cs="Times New Roman"/>
        </w:rPr>
      </w:pPr>
      <w:proofErr w:type="spellStart"/>
      <w:r w:rsidRPr="008B1405">
        <w:rPr>
          <w:rFonts w:ascii="Times New Roman" w:hAnsi="Times New Roman" w:cs="Times New Roman"/>
          <w:color w:val="222222"/>
          <w:sz w:val="24"/>
          <w:szCs w:val="24"/>
          <w:shd w:val="clear" w:color="auto" w:fill="FFFFFF"/>
        </w:rPr>
        <w:lastRenderedPageBreak/>
        <w:t>Liebman</w:t>
      </w:r>
      <w:proofErr w:type="spellEnd"/>
      <w:r w:rsidRPr="008B1405">
        <w:rPr>
          <w:rFonts w:ascii="Times New Roman" w:hAnsi="Times New Roman" w:cs="Times New Roman"/>
          <w:color w:val="222222"/>
          <w:sz w:val="24"/>
          <w:szCs w:val="24"/>
          <w:shd w:val="clear" w:color="auto" w:fill="FFFFFF"/>
        </w:rPr>
        <w:t xml:space="preserve">, Jeffrey. 2015. “Understanding the Increase in Disability Insurance Benefit Receipt in the United States.” </w:t>
      </w:r>
      <w:r w:rsidRPr="008B1405">
        <w:rPr>
          <w:rFonts w:ascii="Times New Roman" w:hAnsi="Times New Roman" w:cs="Times New Roman"/>
          <w:i/>
          <w:color w:val="222222"/>
          <w:sz w:val="24"/>
          <w:szCs w:val="24"/>
          <w:shd w:val="clear" w:color="auto" w:fill="FFFFFF"/>
        </w:rPr>
        <w:t>Journal of Economic Perspectives</w:t>
      </w:r>
      <w:r w:rsidR="008B1405" w:rsidRPr="008B1405">
        <w:rPr>
          <w:rFonts w:ascii="Times New Roman" w:hAnsi="Times New Roman" w:cs="Times New Roman"/>
          <w:color w:val="222222"/>
          <w:sz w:val="24"/>
          <w:szCs w:val="24"/>
          <w:shd w:val="clear" w:color="auto" w:fill="FFFFFF"/>
        </w:rPr>
        <w:t xml:space="preserve"> 29</w:t>
      </w:r>
      <w:r w:rsidRPr="008B1405">
        <w:rPr>
          <w:rFonts w:ascii="Times New Roman" w:hAnsi="Times New Roman" w:cs="Times New Roman"/>
          <w:color w:val="222222"/>
          <w:sz w:val="24"/>
          <w:szCs w:val="24"/>
          <w:shd w:val="clear" w:color="auto" w:fill="FFFFFF"/>
        </w:rPr>
        <w:t>: 123–50.</w:t>
      </w:r>
      <w:r w:rsidR="00DE24AB" w:rsidRPr="008B1405">
        <w:rPr>
          <w:rFonts w:ascii="Times New Roman" w:hAnsi="Times New Roman" w:cs="Times New Roman"/>
        </w:rPr>
        <w:t xml:space="preserve"> </w:t>
      </w:r>
    </w:p>
    <w:p w14:paraId="26D5B475" w14:textId="08BDD9A2" w:rsidR="008B1405" w:rsidRPr="008B1405" w:rsidRDefault="008B1405" w:rsidP="00DE24AB">
      <w:pPr>
        <w:spacing w:line="480" w:lineRule="auto"/>
        <w:ind w:left="720" w:hanging="720"/>
        <w:rPr>
          <w:rFonts w:ascii="Times New Roman" w:hAnsi="Times New Roman" w:cs="Times New Roman"/>
        </w:rPr>
      </w:pPr>
      <w:proofErr w:type="spellStart"/>
      <w:r w:rsidRPr="008B1405">
        <w:rPr>
          <w:rFonts w:ascii="Times New Roman" w:hAnsi="Times New Roman" w:cs="Times New Roman"/>
        </w:rPr>
        <w:t>Liska</w:t>
      </w:r>
      <w:proofErr w:type="spellEnd"/>
      <w:r w:rsidRPr="008B1405">
        <w:rPr>
          <w:rFonts w:ascii="Times New Roman" w:hAnsi="Times New Roman" w:cs="Times New Roman"/>
        </w:rPr>
        <w:t xml:space="preserve">, Allen E. and Mitchell B. </w:t>
      </w:r>
      <w:proofErr w:type="spellStart"/>
      <w:r w:rsidRPr="008B1405">
        <w:rPr>
          <w:rFonts w:ascii="Times New Roman" w:hAnsi="Times New Roman" w:cs="Times New Roman"/>
        </w:rPr>
        <w:t>Chamlin</w:t>
      </w:r>
      <w:proofErr w:type="spellEnd"/>
      <w:r w:rsidRPr="008B1405">
        <w:rPr>
          <w:rFonts w:ascii="Times New Roman" w:hAnsi="Times New Roman" w:cs="Times New Roman"/>
        </w:rPr>
        <w:t xml:space="preserve">. 1984. “Social Structure and Crime Control Among Macrosocial Units.” </w:t>
      </w:r>
      <w:r w:rsidRPr="008B1405">
        <w:rPr>
          <w:rFonts w:ascii="Times New Roman" w:hAnsi="Times New Roman" w:cs="Times New Roman"/>
          <w:i/>
        </w:rPr>
        <w:t>American Journal of Sociology</w:t>
      </w:r>
      <w:r w:rsidRPr="008B1405">
        <w:rPr>
          <w:rFonts w:ascii="Times New Roman" w:hAnsi="Times New Roman" w:cs="Times New Roman"/>
        </w:rPr>
        <w:t xml:space="preserve"> 90:383-95.</w:t>
      </w:r>
    </w:p>
    <w:p w14:paraId="036767DE" w14:textId="77777777" w:rsidR="00454F12" w:rsidRDefault="00454F12" w:rsidP="00DE24AB">
      <w:pPr>
        <w:spacing w:line="480" w:lineRule="auto"/>
        <w:ind w:left="720" w:hanging="720"/>
        <w:rPr>
          <w:rFonts w:ascii="Times New Roman" w:hAnsi="Times New Roman" w:cs="Times New Roman"/>
          <w:color w:val="222222"/>
          <w:sz w:val="24"/>
          <w:szCs w:val="24"/>
          <w:shd w:val="clear" w:color="auto" w:fill="FFFFFF"/>
        </w:rPr>
      </w:pPr>
      <w:proofErr w:type="spellStart"/>
      <w:r w:rsidRPr="00454F12">
        <w:rPr>
          <w:rFonts w:ascii="Times New Roman" w:hAnsi="Times New Roman" w:cs="Times New Roman"/>
          <w:color w:val="222222"/>
          <w:sz w:val="24"/>
          <w:szCs w:val="24"/>
          <w:shd w:val="clear" w:color="auto" w:fill="FFFFFF"/>
        </w:rPr>
        <w:t>Loeffler</w:t>
      </w:r>
      <w:proofErr w:type="spellEnd"/>
      <w:r w:rsidRPr="00454F12">
        <w:rPr>
          <w:rFonts w:ascii="Times New Roman" w:hAnsi="Times New Roman" w:cs="Times New Roman"/>
          <w:color w:val="222222"/>
          <w:sz w:val="24"/>
          <w:szCs w:val="24"/>
          <w:shd w:val="clear" w:color="auto" w:fill="FFFFFF"/>
        </w:rPr>
        <w:t>, C</w:t>
      </w:r>
      <w:r>
        <w:rPr>
          <w:rFonts w:ascii="Times New Roman" w:hAnsi="Times New Roman" w:cs="Times New Roman"/>
          <w:color w:val="222222"/>
          <w:sz w:val="24"/>
          <w:szCs w:val="24"/>
          <w:shd w:val="clear" w:color="auto" w:fill="FFFFFF"/>
        </w:rPr>
        <w:t xml:space="preserve">harles </w:t>
      </w:r>
      <w:r w:rsidRPr="00454F12">
        <w:rPr>
          <w:rFonts w:ascii="Times New Roman" w:hAnsi="Times New Roman" w:cs="Times New Roman"/>
          <w:color w:val="222222"/>
          <w:sz w:val="24"/>
          <w:szCs w:val="24"/>
          <w:shd w:val="clear" w:color="auto" w:fill="FFFFFF"/>
        </w:rPr>
        <w:t xml:space="preserve">E. 2013. </w:t>
      </w:r>
      <w:r>
        <w:rPr>
          <w:rFonts w:ascii="Times New Roman" w:hAnsi="Times New Roman" w:cs="Times New Roman"/>
          <w:color w:val="222222"/>
          <w:sz w:val="24"/>
          <w:szCs w:val="24"/>
          <w:shd w:val="clear" w:color="auto" w:fill="FFFFFF"/>
        </w:rPr>
        <w:t>“</w:t>
      </w:r>
      <w:r w:rsidRPr="00454F12">
        <w:rPr>
          <w:rFonts w:ascii="Times New Roman" w:hAnsi="Times New Roman" w:cs="Times New Roman"/>
          <w:color w:val="222222"/>
          <w:sz w:val="24"/>
          <w:szCs w:val="24"/>
          <w:shd w:val="clear" w:color="auto" w:fill="FFFFFF"/>
        </w:rPr>
        <w:t>Does imprisonment alter the life course? Evidence on crime and employ</w:t>
      </w:r>
      <w:r>
        <w:rPr>
          <w:rFonts w:ascii="Times New Roman" w:hAnsi="Times New Roman" w:cs="Times New Roman"/>
          <w:color w:val="222222"/>
          <w:sz w:val="24"/>
          <w:szCs w:val="24"/>
          <w:shd w:val="clear" w:color="auto" w:fill="FFFFFF"/>
        </w:rPr>
        <w:t xml:space="preserve">ment from a natural experiment.” </w:t>
      </w:r>
      <w:r w:rsidRPr="00454F12">
        <w:rPr>
          <w:rFonts w:ascii="Times New Roman" w:hAnsi="Times New Roman" w:cs="Times New Roman"/>
          <w:i/>
          <w:color w:val="222222"/>
          <w:sz w:val="24"/>
          <w:szCs w:val="24"/>
          <w:shd w:val="clear" w:color="auto" w:fill="FFFFFF"/>
        </w:rPr>
        <w:t xml:space="preserve">Criminology </w:t>
      </w:r>
      <w:r w:rsidRPr="00454F12">
        <w:rPr>
          <w:rFonts w:ascii="Times New Roman" w:hAnsi="Times New Roman" w:cs="Times New Roman"/>
          <w:color w:val="222222"/>
          <w:sz w:val="24"/>
          <w:szCs w:val="24"/>
          <w:shd w:val="clear" w:color="auto" w:fill="FFFFFF"/>
        </w:rPr>
        <w:t>51</w:t>
      </w:r>
      <w:r>
        <w:rPr>
          <w:rFonts w:ascii="Times New Roman" w:hAnsi="Times New Roman" w:cs="Times New Roman"/>
          <w:color w:val="222222"/>
          <w:sz w:val="24"/>
          <w:szCs w:val="24"/>
          <w:shd w:val="clear" w:color="auto" w:fill="FFFFFF"/>
        </w:rPr>
        <w:t>:1</w:t>
      </w:r>
      <w:r w:rsidRPr="00454F12">
        <w:rPr>
          <w:rFonts w:ascii="Times New Roman" w:hAnsi="Times New Roman" w:cs="Times New Roman"/>
          <w:color w:val="222222"/>
          <w:sz w:val="24"/>
          <w:szCs w:val="24"/>
          <w:shd w:val="clear" w:color="auto" w:fill="FFFFFF"/>
        </w:rPr>
        <w:t xml:space="preserve">37-166. </w:t>
      </w:r>
    </w:p>
    <w:p w14:paraId="39CBBE87" w14:textId="0171BCDF" w:rsidR="00FB01A1" w:rsidRPr="008B1405" w:rsidRDefault="00DE24AB" w:rsidP="00DE24AB">
      <w:pPr>
        <w:spacing w:line="480" w:lineRule="auto"/>
        <w:ind w:left="720" w:hanging="720"/>
        <w:rPr>
          <w:rFonts w:ascii="Times New Roman" w:hAnsi="Times New Roman" w:cs="Times New Roman"/>
          <w:color w:val="222222"/>
          <w:sz w:val="24"/>
          <w:szCs w:val="24"/>
          <w:shd w:val="clear" w:color="auto" w:fill="FFFFFF"/>
        </w:rPr>
      </w:pPr>
      <w:r w:rsidRPr="008B1405">
        <w:rPr>
          <w:rFonts w:ascii="Times New Roman" w:hAnsi="Times New Roman" w:cs="Times New Roman"/>
          <w:color w:val="222222"/>
          <w:sz w:val="24"/>
          <w:szCs w:val="24"/>
          <w:shd w:val="clear" w:color="auto" w:fill="FFFFFF"/>
        </w:rPr>
        <w:t xml:space="preserve">Looney, Adam, and Nicholas Turner. 2018. </w:t>
      </w:r>
      <w:r w:rsidRPr="008B1405">
        <w:rPr>
          <w:rFonts w:ascii="Times New Roman" w:hAnsi="Times New Roman" w:cs="Times New Roman"/>
          <w:i/>
          <w:color w:val="222222"/>
          <w:sz w:val="24"/>
          <w:szCs w:val="24"/>
          <w:shd w:val="clear" w:color="auto" w:fill="FFFFFF"/>
        </w:rPr>
        <w:t>Work and Opportunity Before and After Incarceration</w:t>
      </w:r>
      <w:r w:rsidRPr="008B1405">
        <w:rPr>
          <w:rFonts w:ascii="Times New Roman" w:hAnsi="Times New Roman" w:cs="Times New Roman"/>
          <w:color w:val="222222"/>
          <w:sz w:val="24"/>
          <w:szCs w:val="24"/>
          <w:shd w:val="clear" w:color="auto" w:fill="FFFFFF"/>
        </w:rPr>
        <w:t xml:space="preserve"> (Economic Studies at Brookings). Brookings Institution.</w:t>
      </w:r>
    </w:p>
    <w:p w14:paraId="6DC16366" w14:textId="456BB05B" w:rsidR="00FB01A1" w:rsidRPr="00B43011" w:rsidRDefault="00FB01A1" w:rsidP="00DE24AB">
      <w:pPr>
        <w:spacing w:line="480" w:lineRule="auto"/>
        <w:ind w:left="720" w:hanging="720"/>
        <w:rPr>
          <w:rFonts w:ascii="Times New Roman" w:hAnsi="Times New Roman" w:cs="Times New Roman"/>
          <w:color w:val="222222"/>
          <w:sz w:val="24"/>
          <w:szCs w:val="24"/>
          <w:shd w:val="clear" w:color="auto" w:fill="FFFFFF"/>
        </w:rPr>
      </w:pPr>
      <w:proofErr w:type="spellStart"/>
      <w:r w:rsidRPr="0022102D">
        <w:rPr>
          <w:rFonts w:ascii="Times New Roman" w:hAnsi="Times New Roman" w:cs="Times New Roman"/>
          <w:color w:val="222222"/>
          <w:sz w:val="24"/>
          <w:szCs w:val="24"/>
          <w:shd w:val="clear" w:color="auto" w:fill="FFFFFF"/>
        </w:rPr>
        <w:t>Maestas</w:t>
      </w:r>
      <w:proofErr w:type="spellEnd"/>
      <w:r w:rsidRPr="0022102D">
        <w:rPr>
          <w:rFonts w:ascii="Times New Roman" w:hAnsi="Times New Roman" w:cs="Times New Roman"/>
          <w:color w:val="222222"/>
          <w:sz w:val="24"/>
          <w:szCs w:val="24"/>
          <w:shd w:val="clear" w:color="auto" w:fill="FFFFFF"/>
        </w:rPr>
        <w:t xml:space="preserve">, Nicole, Kathleen J. Mullen, and Alexander Strand. </w:t>
      </w:r>
      <w:r w:rsidR="00384F28">
        <w:rPr>
          <w:rFonts w:ascii="Times New Roman" w:hAnsi="Times New Roman" w:cs="Times New Roman"/>
          <w:color w:val="222222"/>
          <w:sz w:val="24"/>
          <w:szCs w:val="24"/>
          <w:shd w:val="clear" w:color="auto" w:fill="FFFFFF"/>
        </w:rPr>
        <w:t xml:space="preserve">2013. </w:t>
      </w:r>
      <w:r w:rsidRPr="0022102D">
        <w:rPr>
          <w:rFonts w:ascii="Times New Roman" w:hAnsi="Times New Roman" w:cs="Times New Roman"/>
          <w:color w:val="222222"/>
          <w:sz w:val="24"/>
          <w:szCs w:val="24"/>
          <w:shd w:val="clear" w:color="auto" w:fill="FFFFFF"/>
        </w:rPr>
        <w:t xml:space="preserve">"Does disability insurance receipt discourage work? Using examiner assignment to estimate causal effects of SSDI </w:t>
      </w:r>
      <w:r w:rsidRPr="00B43011">
        <w:rPr>
          <w:rFonts w:ascii="Times New Roman" w:hAnsi="Times New Roman" w:cs="Times New Roman"/>
          <w:color w:val="222222"/>
          <w:sz w:val="24"/>
          <w:szCs w:val="24"/>
          <w:shd w:val="clear" w:color="auto" w:fill="FFFFFF"/>
        </w:rPr>
        <w:t>receipt." </w:t>
      </w:r>
      <w:r w:rsidRPr="00B43011">
        <w:rPr>
          <w:rFonts w:ascii="Times New Roman" w:hAnsi="Times New Roman" w:cs="Times New Roman"/>
          <w:i/>
          <w:iCs/>
          <w:color w:val="222222"/>
          <w:sz w:val="24"/>
          <w:szCs w:val="24"/>
          <w:shd w:val="clear" w:color="auto" w:fill="FFFFFF"/>
        </w:rPr>
        <w:t>American economic review</w:t>
      </w:r>
      <w:r w:rsidR="00384F28" w:rsidRPr="00B43011">
        <w:rPr>
          <w:rFonts w:ascii="Times New Roman" w:hAnsi="Times New Roman" w:cs="Times New Roman"/>
          <w:color w:val="222222"/>
          <w:sz w:val="24"/>
          <w:szCs w:val="24"/>
          <w:shd w:val="clear" w:color="auto" w:fill="FFFFFF"/>
        </w:rPr>
        <w:t> 103.5</w:t>
      </w:r>
      <w:r w:rsidRPr="00B43011">
        <w:rPr>
          <w:rFonts w:ascii="Times New Roman" w:hAnsi="Times New Roman" w:cs="Times New Roman"/>
          <w:color w:val="222222"/>
          <w:sz w:val="24"/>
          <w:szCs w:val="24"/>
          <w:shd w:val="clear" w:color="auto" w:fill="FFFFFF"/>
        </w:rPr>
        <w:t>: 1797-1829.</w:t>
      </w:r>
    </w:p>
    <w:p w14:paraId="5FE30F6F" w14:textId="2EE356A6" w:rsidR="00384F28" w:rsidRPr="00B43011" w:rsidRDefault="000B13FC" w:rsidP="00DE24AB">
      <w:pPr>
        <w:spacing w:line="480" w:lineRule="auto"/>
        <w:ind w:left="720" w:hanging="720"/>
        <w:rPr>
          <w:rFonts w:ascii="Times New Roman" w:hAnsi="Times New Roman" w:cs="Times New Roman"/>
          <w:color w:val="000000"/>
          <w:sz w:val="27"/>
          <w:szCs w:val="27"/>
        </w:rPr>
      </w:pPr>
      <w:proofErr w:type="spellStart"/>
      <w:r w:rsidRPr="00B43011">
        <w:rPr>
          <w:rFonts w:ascii="Times New Roman" w:hAnsi="Times New Roman" w:cs="Times New Roman"/>
          <w:color w:val="222222"/>
          <w:sz w:val="24"/>
          <w:szCs w:val="24"/>
          <w:shd w:val="clear" w:color="auto" w:fill="FFFFFF"/>
        </w:rPr>
        <w:t>Maestas</w:t>
      </w:r>
      <w:proofErr w:type="spellEnd"/>
      <w:r w:rsidRPr="00B43011">
        <w:rPr>
          <w:rFonts w:ascii="Times New Roman" w:hAnsi="Times New Roman" w:cs="Times New Roman"/>
          <w:color w:val="222222"/>
          <w:sz w:val="24"/>
          <w:szCs w:val="24"/>
          <w:shd w:val="clear" w:color="auto" w:fill="FFFFFF"/>
        </w:rPr>
        <w:t xml:space="preserve">, Nicole, Kathleen J. Mullen, and Alexander Strand. </w:t>
      </w:r>
      <w:r w:rsidR="00384F28" w:rsidRPr="00B43011">
        <w:rPr>
          <w:rFonts w:ascii="Times New Roman" w:hAnsi="Times New Roman" w:cs="Times New Roman"/>
          <w:color w:val="222222"/>
          <w:sz w:val="24"/>
          <w:szCs w:val="24"/>
          <w:shd w:val="clear" w:color="auto" w:fill="FFFFFF"/>
        </w:rPr>
        <w:t xml:space="preserve">2015. </w:t>
      </w:r>
      <w:r w:rsidRPr="00B43011">
        <w:rPr>
          <w:rFonts w:ascii="Times New Roman" w:hAnsi="Times New Roman" w:cs="Times New Roman"/>
          <w:color w:val="222222"/>
          <w:sz w:val="24"/>
          <w:szCs w:val="24"/>
          <w:shd w:val="clear" w:color="auto" w:fill="FFFFFF"/>
        </w:rPr>
        <w:t>"Disability insurance and the great recession." </w:t>
      </w:r>
      <w:r w:rsidRPr="00B43011">
        <w:rPr>
          <w:rFonts w:ascii="Times New Roman" w:hAnsi="Times New Roman" w:cs="Times New Roman"/>
          <w:i/>
          <w:iCs/>
          <w:color w:val="222222"/>
          <w:sz w:val="24"/>
          <w:szCs w:val="24"/>
          <w:shd w:val="clear" w:color="auto" w:fill="FFFFFF"/>
        </w:rPr>
        <w:t>American Economic Review</w:t>
      </w:r>
      <w:r w:rsidR="00384F28" w:rsidRPr="00B43011">
        <w:rPr>
          <w:rFonts w:ascii="Times New Roman" w:hAnsi="Times New Roman" w:cs="Times New Roman"/>
          <w:color w:val="222222"/>
          <w:sz w:val="24"/>
          <w:szCs w:val="24"/>
          <w:shd w:val="clear" w:color="auto" w:fill="FFFFFF"/>
        </w:rPr>
        <w:t> 105.5</w:t>
      </w:r>
      <w:r w:rsidRPr="00B43011">
        <w:rPr>
          <w:rFonts w:ascii="Times New Roman" w:hAnsi="Times New Roman" w:cs="Times New Roman"/>
          <w:color w:val="222222"/>
          <w:sz w:val="24"/>
          <w:szCs w:val="24"/>
          <w:shd w:val="clear" w:color="auto" w:fill="FFFFFF"/>
        </w:rPr>
        <w:t>: 177-82.</w:t>
      </w:r>
      <w:r w:rsidR="00384F28" w:rsidRPr="00B43011">
        <w:rPr>
          <w:rFonts w:ascii="Times New Roman" w:hAnsi="Times New Roman" w:cs="Times New Roman"/>
          <w:color w:val="000000"/>
          <w:sz w:val="27"/>
          <w:szCs w:val="27"/>
        </w:rPr>
        <w:t xml:space="preserve"> </w:t>
      </w:r>
    </w:p>
    <w:p w14:paraId="7103CD58" w14:textId="7E1FE967" w:rsidR="00904FA9" w:rsidRPr="00904FA9" w:rsidRDefault="00904FA9" w:rsidP="00DE24AB">
      <w:pPr>
        <w:spacing w:line="480" w:lineRule="auto"/>
        <w:ind w:left="720" w:hanging="720"/>
        <w:rPr>
          <w:rFonts w:ascii="Times New Roman" w:hAnsi="Times New Roman" w:cs="Times New Roman"/>
        </w:rPr>
      </w:pPr>
      <w:proofErr w:type="spellStart"/>
      <w:r w:rsidRPr="00904FA9">
        <w:rPr>
          <w:rFonts w:ascii="Times New Roman" w:hAnsi="Times New Roman" w:cs="Times New Roman"/>
        </w:rPr>
        <w:t>Massoglia</w:t>
      </w:r>
      <w:proofErr w:type="spellEnd"/>
      <w:r w:rsidRPr="00904FA9">
        <w:rPr>
          <w:rFonts w:ascii="Times New Roman" w:hAnsi="Times New Roman" w:cs="Times New Roman"/>
        </w:rPr>
        <w:t>, Michael</w:t>
      </w:r>
      <w:r>
        <w:rPr>
          <w:rFonts w:ascii="Times New Roman" w:hAnsi="Times New Roman" w:cs="Times New Roman"/>
        </w:rPr>
        <w:t xml:space="preserve">. 2008. “Incarceration as Exposure: The Prison, Infectious Disease, and Racial Disparities in Health. </w:t>
      </w:r>
      <w:r>
        <w:rPr>
          <w:rFonts w:ascii="Times New Roman" w:hAnsi="Times New Roman" w:cs="Times New Roman"/>
          <w:i/>
        </w:rPr>
        <w:t xml:space="preserve">Law &amp; Society Review </w:t>
      </w:r>
      <w:r>
        <w:rPr>
          <w:rFonts w:ascii="Times New Roman" w:hAnsi="Times New Roman" w:cs="Times New Roman"/>
        </w:rPr>
        <w:t>42: 270-306.</w:t>
      </w:r>
    </w:p>
    <w:p w14:paraId="627FEDA7" w14:textId="53409E40" w:rsidR="00B43011" w:rsidRPr="00B43011" w:rsidRDefault="00B43011" w:rsidP="00DE24AB">
      <w:pPr>
        <w:spacing w:line="480" w:lineRule="auto"/>
        <w:ind w:left="720" w:hanging="720"/>
        <w:rPr>
          <w:rFonts w:ascii="Times New Roman" w:hAnsi="Times New Roman" w:cs="Times New Roman"/>
          <w:color w:val="000000"/>
          <w:sz w:val="27"/>
          <w:szCs w:val="27"/>
        </w:rPr>
      </w:pPr>
      <w:proofErr w:type="spellStart"/>
      <w:r w:rsidRPr="00B43011">
        <w:rPr>
          <w:rFonts w:ascii="Times New Roman" w:hAnsi="Times New Roman" w:cs="Times New Roman"/>
        </w:rPr>
        <w:t>Massoglia</w:t>
      </w:r>
      <w:proofErr w:type="spellEnd"/>
      <w:r w:rsidRPr="00B43011">
        <w:rPr>
          <w:rFonts w:ascii="Times New Roman" w:hAnsi="Times New Roman" w:cs="Times New Roman"/>
        </w:rPr>
        <w:t xml:space="preserve">, Michael and Christopher </w:t>
      </w:r>
      <w:proofErr w:type="spellStart"/>
      <w:r w:rsidRPr="00B43011">
        <w:rPr>
          <w:rFonts w:ascii="Times New Roman" w:hAnsi="Times New Roman" w:cs="Times New Roman"/>
        </w:rPr>
        <w:t>Uggen</w:t>
      </w:r>
      <w:proofErr w:type="spellEnd"/>
      <w:r w:rsidRPr="00B43011">
        <w:rPr>
          <w:rFonts w:ascii="Times New Roman" w:hAnsi="Times New Roman" w:cs="Times New Roman"/>
        </w:rPr>
        <w:t xml:space="preserve">. 2010. “Settling Down and Aging Out: Toward an Interactionist Theory of Desistance and the Transition to Adulthood.” </w:t>
      </w:r>
      <w:r w:rsidRPr="00B43011">
        <w:rPr>
          <w:rFonts w:ascii="Times New Roman" w:hAnsi="Times New Roman" w:cs="Times New Roman"/>
          <w:i/>
        </w:rPr>
        <w:t>American Journal of Sociology</w:t>
      </w:r>
      <w:r w:rsidRPr="00B43011">
        <w:rPr>
          <w:rFonts w:ascii="Times New Roman" w:hAnsi="Times New Roman" w:cs="Times New Roman"/>
        </w:rPr>
        <w:t xml:space="preserve"> 116:543-582.</w:t>
      </w:r>
    </w:p>
    <w:p w14:paraId="292C9653" w14:textId="0D6F3E0D" w:rsidR="00654BE9" w:rsidRDefault="00654BE9" w:rsidP="00DE24AB">
      <w:pPr>
        <w:spacing w:line="480" w:lineRule="auto"/>
        <w:ind w:left="720" w:hanging="720"/>
        <w:rPr>
          <w:rFonts w:ascii="Times New Roman" w:hAnsi="Times New Roman" w:cs="Times New Roman"/>
          <w:color w:val="222222"/>
          <w:sz w:val="24"/>
          <w:szCs w:val="24"/>
          <w:shd w:val="clear" w:color="auto" w:fill="FFFFFF"/>
        </w:rPr>
      </w:pPr>
      <w:proofErr w:type="spellStart"/>
      <w:r w:rsidRPr="00654BE9">
        <w:rPr>
          <w:rFonts w:ascii="Times New Roman" w:hAnsi="Times New Roman" w:cs="Times New Roman"/>
          <w:color w:val="222222"/>
          <w:sz w:val="24"/>
          <w:szCs w:val="24"/>
          <w:shd w:val="clear" w:color="auto" w:fill="FFFFFF"/>
        </w:rPr>
        <w:t>Matsueda</w:t>
      </w:r>
      <w:proofErr w:type="spellEnd"/>
      <w:r w:rsidRPr="00654BE9">
        <w:rPr>
          <w:rFonts w:ascii="Times New Roman" w:hAnsi="Times New Roman" w:cs="Times New Roman"/>
          <w:color w:val="222222"/>
          <w:sz w:val="24"/>
          <w:szCs w:val="24"/>
          <w:shd w:val="clear" w:color="auto" w:fill="FFFFFF"/>
        </w:rPr>
        <w:t xml:space="preserve">, Ross L., and Karen </w:t>
      </w:r>
      <w:proofErr w:type="spellStart"/>
      <w:r w:rsidRPr="00654BE9">
        <w:rPr>
          <w:rFonts w:ascii="Times New Roman" w:hAnsi="Times New Roman" w:cs="Times New Roman"/>
          <w:color w:val="222222"/>
          <w:sz w:val="24"/>
          <w:szCs w:val="24"/>
          <w:shd w:val="clear" w:color="auto" w:fill="FFFFFF"/>
        </w:rPr>
        <w:t>Heimer</w:t>
      </w:r>
      <w:proofErr w:type="spellEnd"/>
      <w:r w:rsidRPr="00654BE9">
        <w:rPr>
          <w:rFonts w:ascii="Times New Roman" w:hAnsi="Times New Roman" w:cs="Times New Roman"/>
          <w:color w:val="222222"/>
          <w:sz w:val="24"/>
          <w:szCs w:val="24"/>
          <w:shd w:val="clear" w:color="auto" w:fill="FFFFFF"/>
        </w:rPr>
        <w:t xml:space="preserve">. 1997. “A Symbolic-Interactionist Theory of Role-Transitions, Role-Commitments, and Delinquency.” Pp. 163–213 in </w:t>
      </w:r>
      <w:r w:rsidRPr="00654BE9">
        <w:rPr>
          <w:rFonts w:ascii="Times New Roman" w:hAnsi="Times New Roman" w:cs="Times New Roman"/>
          <w:i/>
          <w:color w:val="222222"/>
          <w:sz w:val="24"/>
          <w:szCs w:val="24"/>
          <w:shd w:val="clear" w:color="auto" w:fill="FFFFFF"/>
        </w:rPr>
        <w:t>Developmental Theories of Crime and Delinquency, Advances in Criminological Theory, vol. 7</w:t>
      </w:r>
      <w:r w:rsidRPr="00654BE9">
        <w:rPr>
          <w:rFonts w:ascii="Times New Roman" w:hAnsi="Times New Roman" w:cs="Times New Roman"/>
          <w:color w:val="222222"/>
          <w:sz w:val="24"/>
          <w:szCs w:val="24"/>
          <w:shd w:val="clear" w:color="auto" w:fill="FFFFFF"/>
        </w:rPr>
        <w:t>. Edited by Terence Thornberry. New Brunswick, N.J.: Transaction</w:t>
      </w:r>
      <w:r>
        <w:rPr>
          <w:rFonts w:ascii="Times New Roman" w:hAnsi="Times New Roman" w:cs="Times New Roman"/>
          <w:color w:val="222222"/>
          <w:sz w:val="24"/>
          <w:szCs w:val="24"/>
          <w:shd w:val="clear" w:color="auto" w:fill="FFFFFF"/>
        </w:rPr>
        <w:t>.</w:t>
      </w:r>
    </w:p>
    <w:p w14:paraId="73891F1B" w14:textId="6BDD705D" w:rsidR="00FB01A1" w:rsidRPr="00B43011" w:rsidRDefault="00384F28" w:rsidP="00DE24AB">
      <w:pPr>
        <w:spacing w:line="480" w:lineRule="auto"/>
        <w:ind w:left="720" w:hanging="720"/>
        <w:rPr>
          <w:rFonts w:ascii="Times New Roman" w:hAnsi="Times New Roman" w:cs="Times New Roman"/>
          <w:color w:val="222222"/>
          <w:sz w:val="24"/>
          <w:szCs w:val="24"/>
          <w:shd w:val="clear" w:color="auto" w:fill="FFFFFF"/>
        </w:rPr>
      </w:pPr>
      <w:r w:rsidRPr="00B43011">
        <w:rPr>
          <w:rFonts w:ascii="Times New Roman" w:hAnsi="Times New Roman" w:cs="Times New Roman"/>
          <w:color w:val="222222"/>
          <w:sz w:val="24"/>
          <w:szCs w:val="24"/>
          <w:shd w:val="clear" w:color="auto" w:fill="FFFFFF"/>
        </w:rPr>
        <w:lastRenderedPageBreak/>
        <w:t xml:space="preserve">Myers, Martha and Suzette </w:t>
      </w:r>
      <w:proofErr w:type="spellStart"/>
      <w:r w:rsidRPr="00B43011">
        <w:rPr>
          <w:rFonts w:ascii="Times New Roman" w:hAnsi="Times New Roman" w:cs="Times New Roman"/>
          <w:color w:val="222222"/>
          <w:sz w:val="24"/>
          <w:szCs w:val="24"/>
          <w:shd w:val="clear" w:color="auto" w:fill="FFFFFF"/>
        </w:rPr>
        <w:t>Talarico</w:t>
      </w:r>
      <w:proofErr w:type="spellEnd"/>
      <w:r w:rsidRPr="00B43011">
        <w:rPr>
          <w:rFonts w:ascii="Times New Roman" w:hAnsi="Times New Roman" w:cs="Times New Roman"/>
          <w:color w:val="222222"/>
          <w:sz w:val="24"/>
          <w:szCs w:val="24"/>
          <w:shd w:val="clear" w:color="auto" w:fill="FFFFFF"/>
        </w:rPr>
        <w:t xml:space="preserve">. 1987. </w:t>
      </w:r>
      <w:r w:rsidRPr="00B43011">
        <w:rPr>
          <w:rFonts w:ascii="Times New Roman" w:hAnsi="Times New Roman" w:cs="Times New Roman"/>
          <w:i/>
          <w:color w:val="222222"/>
          <w:sz w:val="24"/>
          <w:szCs w:val="24"/>
          <w:shd w:val="clear" w:color="auto" w:fill="FFFFFF"/>
        </w:rPr>
        <w:t>The Social Contexts of Criminal Sentencing</w:t>
      </w:r>
      <w:r w:rsidRPr="00B43011">
        <w:rPr>
          <w:rFonts w:ascii="Times New Roman" w:hAnsi="Times New Roman" w:cs="Times New Roman"/>
          <w:color w:val="222222"/>
          <w:sz w:val="24"/>
          <w:szCs w:val="24"/>
          <w:shd w:val="clear" w:color="auto" w:fill="FFFFFF"/>
        </w:rPr>
        <w:t>. New York: Springer-</w:t>
      </w:r>
      <w:proofErr w:type="spellStart"/>
      <w:r w:rsidRPr="00B43011">
        <w:rPr>
          <w:rFonts w:ascii="Times New Roman" w:hAnsi="Times New Roman" w:cs="Times New Roman"/>
          <w:color w:val="222222"/>
          <w:sz w:val="24"/>
          <w:szCs w:val="24"/>
          <w:shd w:val="clear" w:color="auto" w:fill="FFFFFF"/>
        </w:rPr>
        <w:t>Verlag</w:t>
      </w:r>
      <w:proofErr w:type="spellEnd"/>
      <w:r w:rsidRPr="00B43011">
        <w:rPr>
          <w:rFonts w:ascii="Times New Roman" w:hAnsi="Times New Roman" w:cs="Times New Roman"/>
          <w:color w:val="222222"/>
          <w:sz w:val="24"/>
          <w:szCs w:val="24"/>
          <w:shd w:val="clear" w:color="auto" w:fill="FFFFFF"/>
        </w:rPr>
        <w:t>.</w:t>
      </w:r>
    </w:p>
    <w:p w14:paraId="13C14F54" w14:textId="77777777" w:rsidR="00DE24AB" w:rsidRDefault="00DE24AB" w:rsidP="00DE24AB">
      <w:pPr>
        <w:spacing w:line="480" w:lineRule="auto"/>
        <w:ind w:left="720" w:hanging="720"/>
        <w:rPr>
          <w:rFonts w:ascii="Times New Roman" w:hAnsi="Times New Roman" w:cs="Times New Roman"/>
          <w:sz w:val="24"/>
          <w:szCs w:val="24"/>
        </w:rPr>
      </w:pPr>
      <w:r w:rsidRPr="00B43011">
        <w:rPr>
          <w:rFonts w:ascii="Times New Roman" w:hAnsi="Times New Roman" w:cs="Times New Roman"/>
          <w:sz w:val="24"/>
          <w:szCs w:val="24"/>
        </w:rPr>
        <w:t xml:space="preserve">Pager, </w:t>
      </w:r>
      <w:proofErr w:type="spellStart"/>
      <w:r w:rsidRPr="00B43011">
        <w:rPr>
          <w:rFonts w:ascii="Times New Roman" w:hAnsi="Times New Roman" w:cs="Times New Roman"/>
          <w:sz w:val="24"/>
          <w:szCs w:val="24"/>
        </w:rPr>
        <w:t>Devah</w:t>
      </w:r>
      <w:proofErr w:type="spellEnd"/>
      <w:r w:rsidRPr="00B43011">
        <w:rPr>
          <w:rFonts w:ascii="Times New Roman" w:hAnsi="Times New Roman" w:cs="Times New Roman"/>
          <w:sz w:val="24"/>
          <w:szCs w:val="24"/>
        </w:rPr>
        <w:t xml:space="preserve">. 2003. “The mark of a criminal record.” </w:t>
      </w:r>
      <w:r w:rsidRPr="00B43011">
        <w:rPr>
          <w:rFonts w:ascii="Times New Roman" w:hAnsi="Times New Roman" w:cs="Times New Roman"/>
          <w:i/>
          <w:sz w:val="24"/>
          <w:szCs w:val="24"/>
        </w:rPr>
        <w:t>American Journal of Sociology</w:t>
      </w:r>
      <w:r w:rsidRPr="00B43011">
        <w:rPr>
          <w:rFonts w:ascii="Times New Roman" w:hAnsi="Times New Roman" w:cs="Times New Roman"/>
          <w:sz w:val="24"/>
          <w:szCs w:val="24"/>
        </w:rPr>
        <w:t xml:space="preserve"> 108:937–</w:t>
      </w:r>
      <w:r w:rsidRPr="00DE24AB">
        <w:rPr>
          <w:rFonts w:ascii="Times New Roman" w:hAnsi="Times New Roman" w:cs="Times New Roman"/>
          <w:sz w:val="24"/>
          <w:szCs w:val="24"/>
        </w:rPr>
        <w:t xml:space="preserve">75. </w:t>
      </w:r>
    </w:p>
    <w:p w14:paraId="273625E5" w14:textId="0EDE166F" w:rsidR="00DE24AB" w:rsidRDefault="00DE24AB" w:rsidP="00DE24AB">
      <w:pPr>
        <w:spacing w:line="480" w:lineRule="auto"/>
        <w:ind w:left="720" w:hanging="720"/>
        <w:rPr>
          <w:rFonts w:ascii="Times New Roman" w:hAnsi="Times New Roman" w:cs="Times New Roman"/>
          <w:sz w:val="24"/>
          <w:szCs w:val="24"/>
        </w:rPr>
      </w:pPr>
      <w:r w:rsidRPr="00DE24AB">
        <w:rPr>
          <w:rFonts w:ascii="Times New Roman" w:hAnsi="Times New Roman" w:cs="Times New Roman"/>
          <w:sz w:val="24"/>
          <w:szCs w:val="24"/>
        </w:rPr>
        <w:t xml:space="preserve">Pager, </w:t>
      </w:r>
      <w:proofErr w:type="spellStart"/>
      <w:r w:rsidRPr="00DE24AB">
        <w:rPr>
          <w:rFonts w:ascii="Times New Roman" w:hAnsi="Times New Roman" w:cs="Times New Roman"/>
          <w:sz w:val="24"/>
          <w:szCs w:val="24"/>
        </w:rPr>
        <w:t>Devah</w:t>
      </w:r>
      <w:proofErr w:type="spellEnd"/>
      <w:r w:rsidRPr="00DE24AB">
        <w:rPr>
          <w:rFonts w:ascii="Times New Roman" w:hAnsi="Times New Roman" w:cs="Times New Roman"/>
          <w:sz w:val="24"/>
          <w:szCs w:val="24"/>
        </w:rPr>
        <w:t xml:space="preserve">. 2007. </w:t>
      </w:r>
      <w:r w:rsidRPr="00DE24AB">
        <w:rPr>
          <w:rFonts w:ascii="Times New Roman" w:hAnsi="Times New Roman" w:cs="Times New Roman"/>
          <w:i/>
          <w:sz w:val="24"/>
          <w:szCs w:val="24"/>
        </w:rPr>
        <w:t>Marked: Race, Crime, and Finding Work in an Era of Mass Incarceration</w:t>
      </w:r>
      <w:r w:rsidRPr="00DE24AB">
        <w:rPr>
          <w:rFonts w:ascii="Times New Roman" w:hAnsi="Times New Roman" w:cs="Times New Roman"/>
          <w:sz w:val="24"/>
          <w:szCs w:val="24"/>
        </w:rPr>
        <w:t>. Chicago, IL: University of Chicago Press.</w:t>
      </w:r>
    </w:p>
    <w:p w14:paraId="0ABBABCC" w14:textId="77777777" w:rsidR="009718CB" w:rsidRDefault="009718CB" w:rsidP="00DE24AB">
      <w:pPr>
        <w:spacing w:line="480" w:lineRule="auto"/>
        <w:ind w:left="720" w:hanging="720"/>
        <w:rPr>
          <w:rFonts w:ascii="Times New Roman" w:hAnsi="Times New Roman" w:cs="Times New Roman"/>
          <w:sz w:val="24"/>
          <w:szCs w:val="24"/>
        </w:rPr>
      </w:pPr>
      <w:r w:rsidRPr="009718CB">
        <w:rPr>
          <w:rFonts w:ascii="Times New Roman" w:hAnsi="Times New Roman" w:cs="Times New Roman"/>
          <w:sz w:val="24"/>
          <w:szCs w:val="24"/>
        </w:rPr>
        <w:t>Pettit, Becky. 2012</w:t>
      </w:r>
      <w:r w:rsidRPr="009718CB">
        <w:rPr>
          <w:rFonts w:ascii="Times New Roman" w:hAnsi="Times New Roman" w:cs="Times New Roman"/>
          <w:i/>
          <w:sz w:val="24"/>
          <w:szCs w:val="24"/>
        </w:rPr>
        <w:t>. Invisible Men: Mass Incarceration and the Myth of Black Progress.</w:t>
      </w:r>
      <w:r w:rsidRPr="009718CB">
        <w:rPr>
          <w:rFonts w:ascii="Times New Roman" w:hAnsi="Times New Roman" w:cs="Times New Roman"/>
          <w:sz w:val="24"/>
          <w:szCs w:val="24"/>
        </w:rPr>
        <w:t xml:space="preserve"> New York: Russell Sage Foundation. </w:t>
      </w:r>
    </w:p>
    <w:p w14:paraId="790F5B24" w14:textId="2513FC1D" w:rsidR="00454F12" w:rsidRDefault="00454F12" w:rsidP="00DE24AB">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Pettit, Becky</w:t>
      </w:r>
      <w:r w:rsidRPr="00454F12">
        <w:rPr>
          <w:rFonts w:ascii="Times New Roman" w:hAnsi="Times New Roman" w:cs="Times New Roman"/>
          <w:sz w:val="24"/>
          <w:szCs w:val="24"/>
        </w:rPr>
        <w:t xml:space="preserve">, and </w:t>
      </w:r>
      <w:r>
        <w:rPr>
          <w:rFonts w:ascii="Times New Roman" w:hAnsi="Times New Roman" w:cs="Times New Roman"/>
          <w:sz w:val="24"/>
          <w:szCs w:val="24"/>
        </w:rPr>
        <w:t xml:space="preserve">Christopher </w:t>
      </w:r>
      <w:r w:rsidRPr="00454F12">
        <w:rPr>
          <w:rFonts w:ascii="Times New Roman" w:hAnsi="Times New Roman" w:cs="Times New Roman"/>
          <w:sz w:val="24"/>
          <w:szCs w:val="24"/>
        </w:rPr>
        <w:t xml:space="preserve">Lyons. 2007. </w:t>
      </w:r>
      <w:r>
        <w:rPr>
          <w:rFonts w:ascii="Times New Roman" w:hAnsi="Times New Roman" w:cs="Times New Roman"/>
          <w:sz w:val="24"/>
          <w:szCs w:val="24"/>
        </w:rPr>
        <w:t>“</w:t>
      </w:r>
      <w:r w:rsidRPr="00454F12">
        <w:rPr>
          <w:rFonts w:ascii="Times New Roman" w:hAnsi="Times New Roman" w:cs="Times New Roman"/>
          <w:sz w:val="24"/>
          <w:szCs w:val="24"/>
        </w:rPr>
        <w:t>Status and the stigma of incarceration: The labor market effects of incarceration by race, class, and criminal involvement.</w:t>
      </w:r>
      <w:r>
        <w:rPr>
          <w:rFonts w:ascii="Times New Roman" w:hAnsi="Times New Roman" w:cs="Times New Roman"/>
          <w:sz w:val="24"/>
          <w:szCs w:val="24"/>
        </w:rPr>
        <w:t>”</w:t>
      </w:r>
      <w:r w:rsidRPr="00454F12">
        <w:rPr>
          <w:rFonts w:ascii="Times New Roman" w:hAnsi="Times New Roman" w:cs="Times New Roman"/>
          <w:sz w:val="24"/>
          <w:szCs w:val="24"/>
        </w:rPr>
        <w:t xml:space="preserve"> In D. </w:t>
      </w:r>
      <w:proofErr w:type="spellStart"/>
      <w:r w:rsidRPr="00454F12">
        <w:rPr>
          <w:rFonts w:ascii="Times New Roman" w:hAnsi="Times New Roman" w:cs="Times New Roman"/>
          <w:sz w:val="24"/>
          <w:szCs w:val="24"/>
        </w:rPr>
        <w:t>Weiman</w:t>
      </w:r>
      <w:proofErr w:type="spellEnd"/>
      <w:r w:rsidRPr="00454F12">
        <w:rPr>
          <w:rFonts w:ascii="Times New Roman" w:hAnsi="Times New Roman" w:cs="Times New Roman"/>
          <w:sz w:val="24"/>
          <w:szCs w:val="24"/>
        </w:rPr>
        <w:t xml:space="preserve">, S. </w:t>
      </w:r>
      <w:proofErr w:type="spellStart"/>
      <w:r w:rsidRPr="00454F12">
        <w:rPr>
          <w:rFonts w:ascii="Times New Roman" w:hAnsi="Times New Roman" w:cs="Times New Roman"/>
          <w:sz w:val="24"/>
          <w:szCs w:val="24"/>
        </w:rPr>
        <w:t>Bushway</w:t>
      </w:r>
      <w:proofErr w:type="spellEnd"/>
      <w:r w:rsidRPr="00454F12">
        <w:rPr>
          <w:rFonts w:ascii="Times New Roman" w:hAnsi="Times New Roman" w:cs="Times New Roman"/>
          <w:sz w:val="24"/>
          <w:szCs w:val="24"/>
        </w:rPr>
        <w:t xml:space="preserve">, and M. Stoll (Eds.), </w:t>
      </w:r>
      <w:r w:rsidRPr="00454F12">
        <w:rPr>
          <w:rFonts w:ascii="Times New Roman" w:hAnsi="Times New Roman" w:cs="Times New Roman"/>
          <w:i/>
          <w:sz w:val="24"/>
          <w:szCs w:val="24"/>
        </w:rPr>
        <w:t>Barriers to Re-entry: The Impact of Incarceration on Labor Market Outcomes</w:t>
      </w:r>
      <w:r w:rsidRPr="00454F12">
        <w:rPr>
          <w:rFonts w:ascii="Times New Roman" w:hAnsi="Times New Roman" w:cs="Times New Roman"/>
          <w:sz w:val="24"/>
          <w:szCs w:val="24"/>
        </w:rPr>
        <w:t xml:space="preserve"> (pp. 203-226). New York: Russell Sage Foundation.</w:t>
      </w:r>
    </w:p>
    <w:p w14:paraId="0D1F9861" w14:textId="18992CCC" w:rsidR="00431D6D" w:rsidRDefault="00431D6D" w:rsidP="00DE24AB">
      <w:pPr>
        <w:spacing w:line="480" w:lineRule="auto"/>
        <w:ind w:left="720" w:hanging="720"/>
        <w:rPr>
          <w:rFonts w:ascii="Times New Roman" w:hAnsi="Times New Roman" w:cs="Times New Roman"/>
          <w:sz w:val="24"/>
          <w:szCs w:val="24"/>
        </w:rPr>
      </w:pPr>
      <w:r w:rsidRPr="00431D6D">
        <w:rPr>
          <w:rFonts w:ascii="Times New Roman" w:hAnsi="Times New Roman" w:cs="Times New Roman"/>
          <w:sz w:val="24"/>
          <w:szCs w:val="24"/>
        </w:rPr>
        <w:t>Pettit, Becky</w:t>
      </w:r>
      <w:r w:rsidR="00454F12">
        <w:rPr>
          <w:rFonts w:ascii="Times New Roman" w:hAnsi="Times New Roman" w:cs="Times New Roman"/>
          <w:sz w:val="24"/>
          <w:szCs w:val="24"/>
        </w:rPr>
        <w:t>,</w:t>
      </w:r>
      <w:r w:rsidRPr="00431D6D">
        <w:rPr>
          <w:rFonts w:ascii="Times New Roman" w:hAnsi="Times New Roman" w:cs="Times New Roman"/>
          <w:sz w:val="24"/>
          <w:szCs w:val="24"/>
        </w:rPr>
        <w:t xml:space="preserve"> and Bruce Western. 2004. “Mass Impr</w:t>
      </w:r>
      <w:r>
        <w:rPr>
          <w:rFonts w:ascii="Times New Roman" w:hAnsi="Times New Roman" w:cs="Times New Roman"/>
          <w:sz w:val="24"/>
          <w:szCs w:val="24"/>
        </w:rPr>
        <w:t xml:space="preserve">isonment and the Life Course: </w:t>
      </w:r>
      <w:r w:rsidRPr="00431D6D">
        <w:rPr>
          <w:rFonts w:ascii="Times New Roman" w:hAnsi="Times New Roman" w:cs="Times New Roman"/>
          <w:sz w:val="24"/>
          <w:szCs w:val="24"/>
        </w:rPr>
        <w:t xml:space="preserve">Race and Class Inequality in U.S. Incarceration.” </w:t>
      </w:r>
      <w:r w:rsidRPr="00431D6D">
        <w:rPr>
          <w:rFonts w:ascii="Times New Roman" w:hAnsi="Times New Roman" w:cs="Times New Roman"/>
          <w:i/>
          <w:sz w:val="24"/>
          <w:szCs w:val="24"/>
        </w:rPr>
        <w:t>American Sociological Review</w:t>
      </w:r>
      <w:r w:rsidRPr="00431D6D">
        <w:rPr>
          <w:rFonts w:ascii="Times New Roman" w:hAnsi="Times New Roman" w:cs="Times New Roman"/>
          <w:sz w:val="24"/>
          <w:szCs w:val="24"/>
        </w:rPr>
        <w:t xml:space="preserve"> 69:151–69. </w:t>
      </w:r>
    </w:p>
    <w:p w14:paraId="55F457E6" w14:textId="774439BE" w:rsidR="00384F28" w:rsidRDefault="00384F28" w:rsidP="00DE24AB">
      <w:pPr>
        <w:spacing w:line="480" w:lineRule="auto"/>
        <w:ind w:left="720" w:hanging="720"/>
        <w:rPr>
          <w:rFonts w:ascii="Times New Roman" w:hAnsi="Times New Roman" w:cs="Times New Roman"/>
          <w:sz w:val="24"/>
          <w:szCs w:val="24"/>
        </w:rPr>
      </w:pPr>
      <w:r w:rsidRPr="00384F28">
        <w:rPr>
          <w:rFonts w:ascii="Times New Roman" w:hAnsi="Times New Roman" w:cs="Times New Roman"/>
          <w:sz w:val="24"/>
          <w:szCs w:val="24"/>
        </w:rPr>
        <w:t>Phelps, M</w:t>
      </w:r>
      <w:r>
        <w:rPr>
          <w:rFonts w:ascii="Times New Roman" w:hAnsi="Times New Roman" w:cs="Times New Roman"/>
          <w:sz w:val="24"/>
          <w:szCs w:val="24"/>
        </w:rPr>
        <w:t xml:space="preserve">ichelle S. </w:t>
      </w:r>
      <w:r w:rsidRPr="00384F28">
        <w:rPr>
          <w:rFonts w:ascii="Times New Roman" w:hAnsi="Times New Roman" w:cs="Times New Roman"/>
          <w:sz w:val="24"/>
          <w:szCs w:val="24"/>
        </w:rPr>
        <w:t xml:space="preserve">2017. </w:t>
      </w:r>
      <w:r>
        <w:rPr>
          <w:rFonts w:ascii="Times New Roman" w:hAnsi="Times New Roman" w:cs="Times New Roman"/>
          <w:sz w:val="24"/>
          <w:szCs w:val="24"/>
        </w:rPr>
        <w:t>“</w:t>
      </w:r>
      <w:r w:rsidRPr="00384F28">
        <w:rPr>
          <w:rFonts w:ascii="Times New Roman" w:hAnsi="Times New Roman" w:cs="Times New Roman"/>
          <w:sz w:val="24"/>
          <w:szCs w:val="24"/>
        </w:rPr>
        <w:t>Mass probation: Toward a more robust theory of state variation in punishment.</w:t>
      </w:r>
      <w:r>
        <w:rPr>
          <w:rFonts w:ascii="Times New Roman" w:hAnsi="Times New Roman" w:cs="Times New Roman"/>
          <w:sz w:val="24"/>
          <w:szCs w:val="24"/>
        </w:rPr>
        <w:t>”</w:t>
      </w:r>
      <w:r w:rsidRPr="00384F28">
        <w:rPr>
          <w:rFonts w:ascii="Times New Roman" w:hAnsi="Times New Roman" w:cs="Times New Roman"/>
          <w:sz w:val="24"/>
          <w:szCs w:val="24"/>
        </w:rPr>
        <w:t xml:space="preserve"> </w:t>
      </w:r>
      <w:r w:rsidRPr="00384F28">
        <w:rPr>
          <w:rFonts w:ascii="Times New Roman" w:hAnsi="Times New Roman" w:cs="Times New Roman"/>
          <w:i/>
          <w:sz w:val="24"/>
          <w:szCs w:val="24"/>
        </w:rPr>
        <w:t>Punishment &amp; Society</w:t>
      </w:r>
      <w:r w:rsidRPr="00384F28">
        <w:rPr>
          <w:rFonts w:ascii="Times New Roman" w:hAnsi="Times New Roman" w:cs="Times New Roman"/>
          <w:sz w:val="24"/>
          <w:szCs w:val="24"/>
        </w:rPr>
        <w:t xml:space="preserve"> 19</w:t>
      </w:r>
      <w:r>
        <w:rPr>
          <w:rFonts w:ascii="Times New Roman" w:hAnsi="Times New Roman" w:cs="Times New Roman"/>
          <w:sz w:val="24"/>
          <w:szCs w:val="24"/>
        </w:rPr>
        <w:t>:</w:t>
      </w:r>
      <w:r w:rsidRPr="00384F28">
        <w:rPr>
          <w:rFonts w:ascii="Times New Roman" w:hAnsi="Times New Roman" w:cs="Times New Roman"/>
          <w:sz w:val="24"/>
          <w:szCs w:val="24"/>
        </w:rPr>
        <w:t xml:space="preserve">53–73. </w:t>
      </w:r>
    </w:p>
    <w:p w14:paraId="017B1C96" w14:textId="59BA18A5" w:rsidR="00615709" w:rsidRDefault="00615709" w:rsidP="00DE24AB">
      <w:pPr>
        <w:spacing w:line="480" w:lineRule="auto"/>
        <w:ind w:left="720" w:hanging="720"/>
        <w:rPr>
          <w:rFonts w:ascii="Times New Roman" w:hAnsi="Times New Roman" w:cs="Times New Roman"/>
          <w:sz w:val="24"/>
          <w:szCs w:val="24"/>
        </w:rPr>
      </w:pPr>
      <w:r w:rsidRPr="00615709">
        <w:rPr>
          <w:rFonts w:ascii="Times New Roman" w:hAnsi="Times New Roman" w:cs="Times New Roman"/>
          <w:sz w:val="24"/>
          <w:szCs w:val="24"/>
        </w:rPr>
        <w:t>Raphael, S</w:t>
      </w:r>
      <w:r>
        <w:rPr>
          <w:rFonts w:ascii="Times New Roman" w:hAnsi="Times New Roman" w:cs="Times New Roman"/>
          <w:sz w:val="24"/>
          <w:szCs w:val="24"/>
        </w:rPr>
        <w:t>tephen</w:t>
      </w:r>
      <w:r w:rsidRPr="00615709">
        <w:rPr>
          <w:rFonts w:ascii="Times New Roman" w:hAnsi="Times New Roman" w:cs="Times New Roman"/>
          <w:sz w:val="24"/>
          <w:szCs w:val="24"/>
        </w:rPr>
        <w:t xml:space="preserve">. 2007. </w:t>
      </w:r>
      <w:r>
        <w:rPr>
          <w:rFonts w:ascii="Times New Roman" w:hAnsi="Times New Roman" w:cs="Times New Roman"/>
          <w:sz w:val="24"/>
          <w:szCs w:val="24"/>
        </w:rPr>
        <w:t>“</w:t>
      </w:r>
      <w:r w:rsidRPr="00615709">
        <w:rPr>
          <w:rFonts w:ascii="Times New Roman" w:hAnsi="Times New Roman" w:cs="Times New Roman"/>
          <w:sz w:val="24"/>
          <w:szCs w:val="24"/>
        </w:rPr>
        <w:t>Boosting the earnings and employment of low-skilled workers in the United States: Making work pay and reducing barriers to employment and social mobility.</w:t>
      </w:r>
      <w:r>
        <w:rPr>
          <w:rFonts w:ascii="Times New Roman" w:hAnsi="Times New Roman" w:cs="Times New Roman"/>
          <w:sz w:val="24"/>
          <w:szCs w:val="24"/>
        </w:rPr>
        <w:t>’</w:t>
      </w:r>
      <w:r w:rsidRPr="00615709">
        <w:rPr>
          <w:rFonts w:ascii="Times New Roman" w:hAnsi="Times New Roman" w:cs="Times New Roman"/>
          <w:sz w:val="24"/>
          <w:szCs w:val="24"/>
        </w:rPr>
        <w:t xml:space="preserve"> In T.J. </w:t>
      </w:r>
      <w:proofErr w:type="spellStart"/>
      <w:r w:rsidRPr="00615709">
        <w:rPr>
          <w:rFonts w:ascii="Times New Roman" w:hAnsi="Times New Roman" w:cs="Times New Roman"/>
          <w:sz w:val="24"/>
          <w:szCs w:val="24"/>
        </w:rPr>
        <w:t>Bartik</w:t>
      </w:r>
      <w:proofErr w:type="spellEnd"/>
      <w:r w:rsidRPr="00615709">
        <w:rPr>
          <w:rFonts w:ascii="Times New Roman" w:hAnsi="Times New Roman" w:cs="Times New Roman"/>
          <w:sz w:val="24"/>
          <w:szCs w:val="24"/>
        </w:rPr>
        <w:t xml:space="preserve"> and S.M. Houseman (Eds.), </w:t>
      </w:r>
      <w:r w:rsidRPr="00615709">
        <w:rPr>
          <w:rFonts w:ascii="Times New Roman" w:hAnsi="Times New Roman" w:cs="Times New Roman"/>
          <w:i/>
          <w:sz w:val="24"/>
          <w:szCs w:val="24"/>
        </w:rPr>
        <w:t>A Future of Good Jobs? America’s Challenge in the Global Economy</w:t>
      </w:r>
      <w:r w:rsidRPr="00615709">
        <w:rPr>
          <w:rFonts w:ascii="Times New Roman" w:hAnsi="Times New Roman" w:cs="Times New Roman"/>
          <w:sz w:val="24"/>
          <w:szCs w:val="24"/>
        </w:rPr>
        <w:t xml:space="preserve"> (pp. 245-305). Kalamazoo, MI: W.E. Upjohn Institute. </w:t>
      </w:r>
    </w:p>
    <w:p w14:paraId="5797B6B4" w14:textId="2B4E9A1D" w:rsidR="00454F12" w:rsidRDefault="00454F12" w:rsidP="00DE24AB">
      <w:pPr>
        <w:spacing w:line="480" w:lineRule="auto"/>
        <w:ind w:left="720" w:hanging="720"/>
        <w:rPr>
          <w:rFonts w:ascii="Times New Roman" w:hAnsi="Times New Roman" w:cs="Times New Roman"/>
          <w:sz w:val="24"/>
          <w:szCs w:val="24"/>
        </w:rPr>
      </w:pPr>
      <w:r w:rsidRPr="00454F12">
        <w:rPr>
          <w:rFonts w:ascii="Times New Roman" w:hAnsi="Times New Roman" w:cs="Times New Roman"/>
          <w:sz w:val="24"/>
          <w:szCs w:val="24"/>
        </w:rPr>
        <w:lastRenderedPageBreak/>
        <w:t>Sabol, W</w:t>
      </w:r>
      <w:r>
        <w:rPr>
          <w:rFonts w:ascii="Times New Roman" w:hAnsi="Times New Roman" w:cs="Times New Roman"/>
          <w:sz w:val="24"/>
          <w:szCs w:val="24"/>
        </w:rPr>
        <w:t>illiam</w:t>
      </w:r>
      <w:r w:rsidRPr="00454F12">
        <w:rPr>
          <w:rFonts w:ascii="Times New Roman" w:hAnsi="Times New Roman" w:cs="Times New Roman"/>
          <w:sz w:val="24"/>
          <w:szCs w:val="24"/>
        </w:rPr>
        <w:t xml:space="preserve">. 2007. </w:t>
      </w:r>
      <w:r>
        <w:rPr>
          <w:rFonts w:ascii="Times New Roman" w:hAnsi="Times New Roman" w:cs="Times New Roman"/>
          <w:sz w:val="24"/>
          <w:szCs w:val="24"/>
        </w:rPr>
        <w:t>“</w:t>
      </w:r>
      <w:r w:rsidRPr="00454F12">
        <w:rPr>
          <w:rFonts w:ascii="Times New Roman" w:hAnsi="Times New Roman" w:cs="Times New Roman"/>
          <w:sz w:val="24"/>
          <w:szCs w:val="24"/>
        </w:rPr>
        <w:t>Local labor-market conditions and post-prison employment experiences of offenders released from Ohio state prisons.</w:t>
      </w:r>
      <w:r>
        <w:rPr>
          <w:rFonts w:ascii="Times New Roman" w:hAnsi="Times New Roman" w:cs="Times New Roman"/>
          <w:sz w:val="24"/>
          <w:szCs w:val="24"/>
        </w:rPr>
        <w:t>”</w:t>
      </w:r>
      <w:r w:rsidRPr="00454F12">
        <w:rPr>
          <w:rFonts w:ascii="Times New Roman" w:hAnsi="Times New Roman" w:cs="Times New Roman"/>
          <w:sz w:val="24"/>
          <w:szCs w:val="24"/>
        </w:rPr>
        <w:t xml:space="preserve"> In S. </w:t>
      </w:r>
      <w:proofErr w:type="spellStart"/>
      <w:r w:rsidRPr="00454F12">
        <w:rPr>
          <w:rFonts w:ascii="Times New Roman" w:hAnsi="Times New Roman" w:cs="Times New Roman"/>
          <w:sz w:val="24"/>
          <w:szCs w:val="24"/>
        </w:rPr>
        <w:t>Bushway</w:t>
      </w:r>
      <w:proofErr w:type="spellEnd"/>
      <w:r w:rsidRPr="00454F12">
        <w:rPr>
          <w:rFonts w:ascii="Times New Roman" w:hAnsi="Times New Roman" w:cs="Times New Roman"/>
          <w:sz w:val="24"/>
          <w:szCs w:val="24"/>
        </w:rPr>
        <w:t xml:space="preserve">, M.A. Stoll, and D.F. </w:t>
      </w:r>
      <w:proofErr w:type="spellStart"/>
      <w:r w:rsidRPr="00454F12">
        <w:rPr>
          <w:rFonts w:ascii="Times New Roman" w:hAnsi="Times New Roman" w:cs="Times New Roman"/>
          <w:sz w:val="24"/>
          <w:szCs w:val="24"/>
        </w:rPr>
        <w:t>Weiman</w:t>
      </w:r>
      <w:proofErr w:type="spellEnd"/>
      <w:r w:rsidRPr="00454F12">
        <w:rPr>
          <w:rFonts w:ascii="Times New Roman" w:hAnsi="Times New Roman" w:cs="Times New Roman"/>
          <w:sz w:val="24"/>
          <w:szCs w:val="24"/>
        </w:rPr>
        <w:t xml:space="preserve"> (Eds.), </w:t>
      </w:r>
      <w:r w:rsidRPr="00454F12">
        <w:rPr>
          <w:rFonts w:ascii="Times New Roman" w:hAnsi="Times New Roman" w:cs="Times New Roman"/>
          <w:i/>
          <w:sz w:val="24"/>
          <w:szCs w:val="24"/>
        </w:rPr>
        <w:t>Barriers to Reentry? The Labor Market for Released Prisoners in Post-Industrial America</w:t>
      </w:r>
      <w:r w:rsidRPr="00454F12">
        <w:rPr>
          <w:rFonts w:ascii="Times New Roman" w:hAnsi="Times New Roman" w:cs="Times New Roman"/>
          <w:sz w:val="24"/>
          <w:szCs w:val="24"/>
        </w:rPr>
        <w:t xml:space="preserve"> (Ch. 9, pp. 257-303). New York: Russell Sage Foundation </w:t>
      </w:r>
    </w:p>
    <w:p w14:paraId="3D24C481" w14:textId="5F90F86F" w:rsidR="00654BE9" w:rsidRDefault="00B43011" w:rsidP="00DE24AB">
      <w:pPr>
        <w:spacing w:line="480" w:lineRule="auto"/>
        <w:ind w:left="720" w:hanging="720"/>
      </w:pPr>
      <w:r w:rsidRPr="00B43011">
        <w:rPr>
          <w:rFonts w:ascii="Times New Roman" w:hAnsi="Times New Roman" w:cs="Times New Roman"/>
          <w:sz w:val="24"/>
          <w:szCs w:val="24"/>
        </w:rPr>
        <w:t xml:space="preserve">Sampson, Robert J., and John H. </w:t>
      </w:r>
      <w:proofErr w:type="spellStart"/>
      <w:r w:rsidRPr="00B43011">
        <w:rPr>
          <w:rFonts w:ascii="Times New Roman" w:hAnsi="Times New Roman" w:cs="Times New Roman"/>
          <w:sz w:val="24"/>
          <w:szCs w:val="24"/>
        </w:rPr>
        <w:t>Laub</w:t>
      </w:r>
      <w:proofErr w:type="spellEnd"/>
      <w:r w:rsidRPr="00B43011">
        <w:rPr>
          <w:rFonts w:ascii="Times New Roman" w:hAnsi="Times New Roman" w:cs="Times New Roman"/>
          <w:sz w:val="24"/>
          <w:szCs w:val="24"/>
        </w:rPr>
        <w:t xml:space="preserve">. 1990. </w:t>
      </w:r>
      <w:r>
        <w:rPr>
          <w:rFonts w:ascii="Times New Roman" w:hAnsi="Times New Roman" w:cs="Times New Roman"/>
          <w:sz w:val="24"/>
          <w:szCs w:val="24"/>
        </w:rPr>
        <w:t>‘</w:t>
      </w:r>
      <w:r w:rsidRPr="00B43011">
        <w:rPr>
          <w:rFonts w:ascii="Times New Roman" w:hAnsi="Times New Roman" w:cs="Times New Roman"/>
          <w:sz w:val="24"/>
          <w:szCs w:val="24"/>
        </w:rPr>
        <w:t>Crime and deviance over the life course: The salience of adult social bonds.</w:t>
      </w:r>
      <w:r>
        <w:rPr>
          <w:rFonts w:ascii="Times New Roman" w:hAnsi="Times New Roman" w:cs="Times New Roman"/>
          <w:sz w:val="24"/>
          <w:szCs w:val="24"/>
        </w:rPr>
        <w:t>”</w:t>
      </w:r>
      <w:r w:rsidRPr="00B43011">
        <w:rPr>
          <w:rFonts w:ascii="Times New Roman" w:hAnsi="Times New Roman" w:cs="Times New Roman"/>
          <w:sz w:val="24"/>
          <w:szCs w:val="24"/>
        </w:rPr>
        <w:t xml:space="preserve"> </w:t>
      </w:r>
      <w:r w:rsidRPr="00B43011">
        <w:rPr>
          <w:rFonts w:ascii="Times New Roman" w:hAnsi="Times New Roman" w:cs="Times New Roman"/>
          <w:i/>
          <w:sz w:val="24"/>
          <w:szCs w:val="24"/>
        </w:rPr>
        <w:t>American Sociological Review</w:t>
      </w:r>
      <w:r w:rsidRPr="00B43011">
        <w:rPr>
          <w:rFonts w:ascii="Times New Roman" w:hAnsi="Times New Roman" w:cs="Times New Roman"/>
          <w:sz w:val="24"/>
          <w:szCs w:val="24"/>
        </w:rPr>
        <w:t xml:space="preserve"> 55:609–27.</w:t>
      </w:r>
      <w:r w:rsidR="00654BE9" w:rsidRPr="00654BE9">
        <w:t xml:space="preserve"> </w:t>
      </w:r>
    </w:p>
    <w:p w14:paraId="1BE5F2EF" w14:textId="423DB047" w:rsidR="00B43011" w:rsidRDefault="00654BE9" w:rsidP="00DE24AB">
      <w:pPr>
        <w:spacing w:line="480" w:lineRule="auto"/>
        <w:ind w:left="720" w:hanging="720"/>
        <w:rPr>
          <w:rFonts w:ascii="Times New Roman" w:hAnsi="Times New Roman" w:cs="Times New Roman"/>
          <w:sz w:val="24"/>
          <w:szCs w:val="24"/>
        </w:rPr>
      </w:pPr>
      <w:proofErr w:type="spellStart"/>
      <w:r w:rsidRPr="00654BE9">
        <w:rPr>
          <w:rFonts w:ascii="Times New Roman" w:hAnsi="Times New Roman" w:cs="Times New Roman"/>
          <w:sz w:val="24"/>
          <w:szCs w:val="24"/>
        </w:rPr>
        <w:t>Schnittker</w:t>
      </w:r>
      <w:proofErr w:type="spellEnd"/>
      <w:r w:rsidRPr="00654BE9">
        <w:rPr>
          <w:rFonts w:ascii="Times New Roman" w:hAnsi="Times New Roman" w:cs="Times New Roman"/>
          <w:sz w:val="24"/>
          <w:szCs w:val="24"/>
        </w:rPr>
        <w:t xml:space="preserve">, </w:t>
      </w:r>
      <w:r>
        <w:rPr>
          <w:rFonts w:ascii="Times New Roman" w:hAnsi="Times New Roman" w:cs="Times New Roman"/>
          <w:sz w:val="24"/>
          <w:szCs w:val="24"/>
        </w:rPr>
        <w:t xml:space="preserve">Jason, </w:t>
      </w:r>
      <w:r w:rsidRPr="00654BE9">
        <w:rPr>
          <w:rFonts w:ascii="Times New Roman" w:hAnsi="Times New Roman" w:cs="Times New Roman"/>
          <w:sz w:val="24"/>
          <w:szCs w:val="24"/>
        </w:rPr>
        <w:t xml:space="preserve">Michael </w:t>
      </w:r>
      <w:proofErr w:type="spellStart"/>
      <w:r w:rsidRPr="00654BE9">
        <w:rPr>
          <w:rFonts w:ascii="Times New Roman" w:hAnsi="Times New Roman" w:cs="Times New Roman"/>
          <w:sz w:val="24"/>
          <w:szCs w:val="24"/>
        </w:rPr>
        <w:t>Massoglia</w:t>
      </w:r>
      <w:proofErr w:type="spellEnd"/>
      <w:r w:rsidRPr="00654BE9">
        <w:rPr>
          <w:rFonts w:ascii="Times New Roman" w:hAnsi="Times New Roman" w:cs="Times New Roman"/>
          <w:sz w:val="24"/>
          <w:szCs w:val="24"/>
        </w:rPr>
        <w:t xml:space="preserve">, and Christopher </w:t>
      </w:r>
      <w:proofErr w:type="spellStart"/>
      <w:r w:rsidRPr="00654BE9">
        <w:rPr>
          <w:rFonts w:ascii="Times New Roman" w:hAnsi="Times New Roman" w:cs="Times New Roman"/>
          <w:sz w:val="24"/>
          <w:szCs w:val="24"/>
        </w:rPr>
        <w:t>Uggen</w:t>
      </w:r>
      <w:proofErr w:type="spellEnd"/>
      <w:r w:rsidRPr="00654BE9">
        <w:rPr>
          <w:rFonts w:ascii="Times New Roman" w:hAnsi="Times New Roman" w:cs="Times New Roman"/>
          <w:sz w:val="24"/>
          <w:szCs w:val="24"/>
        </w:rPr>
        <w:t xml:space="preserve">. 2012. “Out and Down: Incarceration and Psychiatric Disorders.” </w:t>
      </w:r>
      <w:r w:rsidRPr="00654BE9">
        <w:rPr>
          <w:rFonts w:ascii="Times New Roman" w:hAnsi="Times New Roman" w:cs="Times New Roman"/>
          <w:i/>
          <w:sz w:val="24"/>
          <w:szCs w:val="24"/>
        </w:rPr>
        <w:t>Journal of Health and Social Behavior</w:t>
      </w:r>
      <w:r w:rsidRPr="00654BE9">
        <w:rPr>
          <w:rFonts w:ascii="Times New Roman" w:hAnsi="Times New Roman" w:cs="Times New Roman"/>
          <w:sz w:val="24"/>
          <w:szCs w:val="24"/>
        </w:rPr>
        <w:t xml:space="preserve"> 53:448- 64.</w:t>
      </w:r>
    </w:p>
    <w:p w14:paraId="394801C8" w14:textId="530FB029" w:rsidR="00B43011" w:rsidRDefault="00B43011" w:rsidP="00DE24AB">
      <w:pPr>
        <w:spacing w:line="480" w:lineRule="auto"/>
        <w:ind w:left="720" w:hanging="720"/>
        <w:rPr>
          <w:rFonts w:ascii="Times New Roman" w:hAnsi="Times New Roman" w:cs="Times New Roman"/>
          <w:sz w:val="24"/>
          <w:szCs w:val="24"/>
        </w:rPr>
      </w:pPr>
      <w:r w:rsidRPr="00B43011">
        <w:rPr>
          <w:rFonts w:ascii="Times New Roman" w:hAnsi="Times New Roman" w:cs="Times New Roman"/>
          <w:sz w:val="24"/>
          <w:szCs w:val="24"/>
        </w:rPr>
        <w:t>Schmitt, J</w:t>
      </w:r>
      <w:r>
        <w:rPr>
          <w:rFonts w:ascii="Times New Roman" w:hAnsi="Times New Roman" w:cs="Times New Roman"/>
          <w:sz w:val="24"/>
          <w:szCs w:val="24"/>
        </w:rPr>
        <w:t xml:space="preserve">ohn, and Kris </w:t>
      </w:r>
      <w:r w:rsidRPr="00B43011">
        <w:rPr>
          <w:rFonts w:ascii="Times New Roman" w:hAnsi="Times New Roman" w:cs="Times New Roman"/>
          <w:sz w:val="24"/>
          <w:szCs w:val="24"/>
        </w:rPr>
        <w:t>Warner</w:t>
      </w:r>
      <w:r>
        <w:rPr>
          <w:rFonts w:ascii="Times New Roman" w:hAnsi="Times New Roman" w:cs="Times New Roman"/>
          <w:sz w:val="24"/>
          <w:szCs w:val="24"/>
        </w:rPr>
        <w:t xml:space="preserve">. </w:t>
      </w:r>
      <w:r w:rsidRPr="00B43011">
        <w:rPr>
          <w:rFonts w:ascii="Times New Roman" w:hAnsi="Times New Roman" w:cs="Times New Roman"/>
          <w:sz w:val="24"/>
          <w:szCs w:val="24"/>
        </w:rPr>
        <w:t>2011. </w:t>
      </w:r>
      <w:r>
        <w:rPr>
          <w:rFonts w:ascii="Times New Roman" w:hAnsi="Times New Roman" w:cs="Times New Roman"/>
          <w:sz w:val="24"/>
          <w:szCs w:val="24"/>
        </w:rPr>
        <w:t>Ex‐offenders and the labor m</w:t>
      </w:r>
      <w:r w:rsidRPr="00B43011">
        <w:rPr>
          <w:rFonts w:ascii="Times New Roman" w:hAnsi="Times New Roman" w:cs="Times New Roman"/>
          <w:sz w:val="24"/>
          <w:szCs w:val="24"/>
        </w:rPr>
        <w:t>arket. </w:t>
      </w:r>
      <w:proofErr w:type="spellStart"/>
      <w:r w:rsidRPr="00B43011">
        <w:rPr>
          <w:rFonts w:ascii="Times New Roman" w:hAnsi="Times New Roman" w:cs="Times New Roman"/>
          <w:i/>
          <w:iCs/>
          <w:sz w:val="24"/>
          <w:szCs w:val="24"/>
        </w:rPr>
        <w:t>WorkingUSA</w:t>
      </w:r>
      <w:proofErr w:type="spellEnd"/>
      <w:r w:rsidRPr="00B43011">
        <w:rPr>
          <w:rFonts w:ascii="Times New Roman" w:hAnsi="Times New Roman" w:cs="Times New Roman"/>
          <w:sz w:val="24"/>
          <w:szCs w:val="24"/>
        </w:rPr>
        <w:t>, </w:t>
      </w:r>
      <w:r w:rsidRPr="00B43011">
        <w:rPr>
          <w:rFonts w:ascii="Times New Roman" w:hAnsi="Times New Roman" w:cs="Times New Roman"/>
          <w:bCs/>
          <w:sz w:val="24"/>
          <w:szCs w:val="24"/>
        </w:rPr>
        <w:t>14:</w:t>
      </w:r>
      <w:r>
        <w:rPr>
          <w:rFonts w:ascii="Times New Roman" w:hAnsi="Times New Roman" w:cs="Times New Roman"/>
          <w:b/>
          <w:bCs/>
          <w:sz w:val="24"/>
          <w:szCs w:val="24"/>
        </w:rPr>
        <w:t xml:space="preserve"> </w:t>
      </w:r>
      <w:r w:rsidRPr="00B43011">
        <w:rPr>
          <w:rFonts w:ascii="Times New Roman" w:hAnsi="Times New Roman" w:cs="Times New Roman"/>
          <w:sz w:val="24"/>
          <w:szCs w:val="24"/>
        </w:rPr>
        <w:t>87– 109.</w:t>
      </w:r>
    </w:p>
    <w:p w14:paraId="0D639F78" w14:textId="74DF658E" w:rsidR="00B43011" w:rsidRDefault="008B241F" w:rsidP="00DE24AB">
      <w:pPr>
        <w:spacing w:line="480" w:lineRule="auto"/>
        <w:ind w:left="720" w:hanging="720"/>
      </w:pPr>
      <w:r w:rsidRPr="008B241F">
        <w:rPr>
          <w:rFonts w:ascii="Times New Roman" w:hAnsi="Times New Roman" w:cs="Times New Roman"/>
          <w:sz w:val="24"/>
          <w:szCs w:val="24"/>
        </w:rPr>
        <w:t xml:space="preserve">Shannon, </w:t>
      </w:r>
      <w:r>
        <w:rPr>
          <w:rFonts w:ascii="Times New Roman" w:hAnsi="Times New Roman" w:cs="Times New Roman"/>
          <w:sz w:val="24"/>
          <w:szCs w:val="24"/>
        </w:rPr>
        <w:t xml:space="preserve">Sarah, </w:t>
      </w:r>
      <w:r w:rsidRPr="008B241F">
        <w:rPr>
          <w:rFonts w:ascii="Times New Roman" w:hAnsi="Times New Roman" w:cs="Times New Roman"/>
          <w:sz w:val="24"/>
          <w:szCs w:val="24"/>
        </w:rPr>
        <w:t xml:space="preserve">Christopher </w:t>
      </w:r>
      <w:proofErr w:type="spellStart"/>
      <w:r w:rsidRPr="008B241F">
        <w:rPr>
          <w:rFonts w:ascii="Times New Roman" w:hAnsi="Times New Roman" w:cs="Times New Roman"/>
          <w:sz w:val="24"/>
          <w:szCs w:val="24"/>
        </w:rPr>
        <w:t>Uggen</w:t>
      </w:r>
      <w:proofErr w:type="spellEnd"/>
      <w:r w:rsidRPr="008B241F">
        <w:rPr>
          <w:rFonts w:ascii="Times New Roman" w:hAnsi="Times New Roman" w:cs="Times New Roman"/>
          <w:sz w:val="24"/>
          <w:szCs w:val="24"/>
        </w:rPr>
        <w:t xml:space="preserve">, Jason </w:t>
      </w:r>
      <w:proofErr w:type="spellStart"/>
      <w:r w:rsidRPr="008B241F">
        <w:rPr>
          <w:rFonts w:ascii="Times New Roman" w:hAnsi="Times New Roman" w:cs="Times New Roman"/>
          <w:sz w:val="24"/>
          <w:szCs w:val="24"/>
        </w:rPr>
        <w:t>Schnittker</w:t>
      </w:r>
      <w:proofErr w:type="spellEnd"/>
      <w:r w:rsidRPr="008B241F">
        <w:rPr>
          <w:rFonts w:ascii="Times New Roman" w:hAnsi="Times New Roman" w:cs="Times New Roman"/>
          <w:sz w:val="24"/>
          <w:szCs w:val="24"/>
        </w:rPr>
        <w:t xml:space="preserve">, Michael </w:t>
      </w:r>
      <w:proofErr w:type="spellStart"/>
      <w:r w:rsidRPr="008B241F">
        <w:rPr>
          <w:rFonts w:ascii="Times New Roman" w:hAnsi="Times New Roman" w:cs="Times New Roman"/>
          <w:sz w:val="24"/>
          <w:szCs w:val="24"/>
        </w:rPr>
        <w:t>Massoglia</w:t>
      </w:r>
      <w:proofErr w:type="spellEnd"/>
      <w:r w:rsidRPr="008B241F">
        <w:rPr>
          <w:rFonts w:ascii="Times New Roman" w:hAnsi="Times New Roman" w:cs="Times New Roman"/>
          <w:sz w:val="24"/>
          <w:szCs w:val="24"/>
        </w:rPr>
        <w:t xml:space="preserve">, Melissa Thompson, and Sara Wakefield. 2017. “The Growth, Scope, and Spatial Distribution of People with Felony Records in the United States, 1948-2010.” </w:t>
      </w:r>
      <w:r w:rsidRPr="008B241F">
        <w:rPr>
          <w:rFonts w:ascii="Times New Roman" w:hAnsi="Times New Roman" w:cs="Times New Roman"/>
          <w:i/>
          <w:sz w:val="24"/>
          <w:szCs w:val="24"/>
        </w:rPr>
        <w:t xml:space="preserve">Demography </w:t>
      </w:r>
      <w:r w:rsidRPr="008B241F">
        <w:rPr>
          <w:rFonts w:ascii="Times New Roman" w:hAnsi="Times New Roman" w:cs="Times New Roman"/>
          <w:sz w:val="24"/>
          <w:szCs w:val="24"/>
        </w:rPr>
        <w:t>54:1795-1818.</w:t>
      </w:r>
      <w:r w:rsidR="00B43011" w:rsidRPr="00B43011">
        <w:t xml:space="preserve"> </w:t>
      </w:r>
    </w:p>
    <w:p w14:paraId="5911929F" w14:textId="11DAAE76" w:rsidR="008B241F" w:rsidRDefault="00B43011" w:rsidP="00DE24AB">
      <w:pPr>
        <w:spacing w:line="480" w:lineRule="auto"/>
        <w:ind w:left="720" w:hanging="720"/>
        <w:rPr>
          <w:rFonts w:ascii="Times New Roman" w:hAnsi="Times New Roman" w:cs="Times New Roman"/>
          <w:sz w:val="24"/>
          <w:szCs w:val="24"/>
        </w:rPr>
      </w:pPr>
      <w:r w:rsidRPr="00B43011">
        <w:rPr>
          <w:rFonts w:ascii="Times New Roman" w:hAnsi="Times New Roman" w:cs="Times New Roman"/>
          <w:sz w:val="24"/>
          <w:szCs w:val="24"/>
        </w:rPr>
        <w:t>Smith, Christopher L. 2011. “Polarization, Immigration, Education: What’s Behind the Dramatic Decline in Youth Employment?” Federal Reserve Board of Governors Finance and Economics Discussion Series 2011-41.</w:t>
      </w:r>
    </w:p>
    <w:p w14:paraId="01612489" w14:textId="4190E028" w:rsidR="00904FA9" w:rsidRDefault="008B241F" w:rsidP="00DE24AB">
      <w:pPr>
        <w:spacing w:line="480" w:lineRule="auto"/>
        <w:ind w:left="720" w:hanging="720"/>
      </w:pPr>
      <w:proofErr w:type="spellStart"/>
      <w:r w:rsidRPr="008B241F">
        <w:rPr>
          <w:rFonts w:ascii="Times New Roman" w:hAnsi="Times New Roman" w:cs="Times New Roman"/>
          <w:sz w:val="24"/>
          <w:szCs w:val="24"/>
        </w:rPr>
        <w:t>Uggen</w:t>
      </w:r>
      <w:proofErr w:type="spellEnd"/>
      <w:r>
        <w:rPr>
          <w:rFonts w:ascii="Times New Roman" w:hAnsi="Times New Roman" w:cs="Times New Roman"/>
          <w:sz w:val="24"/>
          <w:szCs w:val="24"/>
        </w:rPr>
        <w:t xml:space="preserve">, Christopher, and Robert Stewart. </w:t>
      </w:r>
      <w:r w:rsidRPr="008B241F">
        <w:rPr>
          <w:rFonts w:ascii="Times New Roman" w:hAnsi="Times New Roman" w:cs="Times New Roman"/>
          <w:sz w:val="24"/>
          <w:szCs w:val="24"/>
        </w:rPr>
        <w:t xml:space="preserve">2015. “Piling On: Collateral Consequences and Community Supervision.” </w:t>
      </w:r>
      <w:r w:rsidRPr="008B241F">
        <w:rPr>
          <w:rFonts w:ascii="Times New Roman" w:hAnsi="Times New Roman" w:cs="Times New Roman"/>
          <w:i/>
          <w:sz w:val="24"/>
          <w:szCs w:val="24"/>
        </w:rPr>
        <w:t>Minnesota Law Review</w:t>
      </w:r>
      <w:r w:rsidRPr="008B241F">
        <w:rPr>
          <w:rFonts w:ascii="Times New Roman" w:hAnsi="Times New Roman" w:cs="Times New Roman"/>
          <w:sz w:val="24"/>
          <w:szCs w:val="24"/>
        </w:rPr>
        <w:t xml:space="preserve"> 99:1871-1910</w:t>
      </w:r>
      <w:r w:rsidR="00DE24AB">
        <w:rPr>
          <w:rFonts w:ascii="Times New Roman" w:hAnsi="Times New Roman" w:cs="Times New Roman"/>
          <w:sz w:val="24"/>
          <w:szCs w:val="24"/>
        </w:rPr>
        <w:t>.</w:t>
      </w:r>
      <w:r w:rsidR="00904FA9" w:rsidRPr="00904FA9">
        <w:t xml:space="preserve"> </w:t>
      </w:r>
    </w:p>
    <w:p w14:paraId="6DF4312D" w14:textId="30BFB658" w:rsidR="00615709" w:rsidRPr="00615709" w:rsidRDefault="00615709" w:rsidP="00DE24AB">
      <w:pPr>
        <w:spacing w:line="480" w:lineRule="auto"/>
        <w:ind w:left="720" w:hanging="720"/>
        <w:rPr>
          <w:rFonts w:ascii="Times New Roman" w:hAnsi="Times New Roman" w:cs="Times New Roman"/>
          <w:sz w:val="24"/>
          <w:szCs w:val="24"/>
        </w:rPr>
      </w:pPr>
      <w:proofErr w:type="spellStart"/>
      <w:r w:rsidRPr="00615709">
        <w:rPr>
          <w:rFonts w:ascii="Times New Roman" w:hAnsi="Times New Roman" w:cs="Times New Roman"/>
          <w:sz w:val="24"/>
          <w:szCs w:val="24"/>
        </w:rPr>
        <w:lastRenderedPageBreak/>
        <w:t>Uggen</w:t>
      </w:r>
      <w:proofErr w:type="spellEnd"/>
      <w:r w:rsidRPr="00615709">
        <w:rPr>
          <w:rFonts w:ascii="Times New Roman" w:hAnsi="Times New Roman" w:cs="Times New Roman"/>
          <w:sz w:val="24"/>
          <w:szCs w:val="24"/>
        </w:rPr>
        <w:t xml:space="preserve">, Christopher, Mike </w:t>
      </w:r>
      <w:proofErr w:type="spellStart"/>
      <w:r w:rsidRPr="00615709">
        <w:rPr>
          <w:rFonts w:ascii="Times New Roman" w:hAnsi="Times New Roman" w:cs="Times New Roman"/>
          <w:sz w:val="24"/>
          <w:szCs w:val="24"/>
        </w:rPr>
        <w:t>Vuolo</w:t>
      </w:r>
      <w:proofErr w:type="spellEnd"/>
      <w:r w:rsidRPr="00615709">
        <w:rPr>
          <w:rFonts w:ascii="Times New Roman" w:hAnsi="Times New Roman" w:cs="Times New Roman"/>
          <w:sz w:val="24"/>
          <w:szCs w:val="24"/>
        </w:rPr>
        <w:t xml:space="preserve">, Sarah </w:t>
      </w:r>
      <w:proofErr w:type="spellStart"/>
      <w:r w:rsidRPr="00615709">
        <w:rPr>
          <w:rFonts w:ascii="Times New Roman" w:hAnsi="Times New Roman" w:cs="Times New Roman"/>
          <w:sz w:val="24"/>
          <w:szCs w:val="24"/>
        </w:rPr>
        <w:t>Lageson</w:t>
      </w:r>
      <w:proofErr w:type="spellEnd"/>
      <w:r w:rsidRPr="00615709">
        <w:rPr>
          <w:rFonts w:ascii="Times New Roman" w:hAnsi="Times New Roman" w:cs="Times New Roman"/>
          <w:sz w:val="24"/>
          <w:szCs w:val="24"/>
        </w:rPr>
        <w:t xml:space="preserve">, Ebony </w:t>
      </w:r>
      <w:proofErr w:type="spellStart"/>
      <w:r w:rsidRPr="00615709">
        <w:rPr>
          <w:rFonts w:ascii="Times New Roman" w:hAnsi="Times New Roman" w:cs="Times New Roman"/>
          <w:sz w:val="24"/>
          <w:szCs w:val="24"/>
        </w:rPr>
        <w:t>Ruhland</w:t>
      </w:r>
      <w:proofErr w:type="spellEnd"/>
      <w:r w:rsidRPr="00615709">
        <w:rPr>
          <w:rFonts w:ascii="Times New Roman" w:hAnsi="Times New Roman" w:cs="Times New Roman"/>
          <w:sz w:val="24"/>
          <w:szCs w:val="24"/>
        </w:rPr>
        <w:t xml:space="preserve">, and Hilary </w:t>
      </w:r>
      <w:proofErr w:type="spellStart"/>
      <w:r w:rsidRPr="00615709">
        <w:rPr>
          <w:rFonts w:ascii="Times New Roman" w:hAnsi="Times New Roman" w:cs="Times New Roman"/>
          <w:sz w:val="24"/>
          <w:szCs w:val="24"/>
        </w:rPr>
        <w:t>Whitham</w:t>
      </w:r>
      <w:proofErr w:type="spellEnd"/>
      <w:r w:rsidRPr="00615709">
        <w:rPr>
          <w:rFonts w:ascii="Times New Roman" w:hAnsi="Times New Roman" w:cs="Times New Roman"/>
          <w:sz w:val="24"/>
          <w:szCs w:val="24"/>
        </w:rPr>
        <w:t>. 2014. "The Edge of Stigma: An Experimental Audit of the Effects of Low-Level Criminal Records on Employment." Criminology 52:627-654</w:t>
      </w:r>
    </w:p>
    <w:p w14:paraId="5E5E0A95" w14:textId="62BE532A" w:rsidR="008B241F" w:rsidRDefault="00904FA9" w:rsidP="00DE24AB">
      <w:pPr>
        <w:spacing w:line="480" w:lineRule="auto"/>
        <w:ind w:left="720" w:hanging="720"/>
        <w:rPr>
          <w:rFonts w:ascii="Times New Roman" w:hAnsi="Times New Roman" w:cs="Times New Roman"/>
          <w:sz w:val="24"/>
          <w:szCs w:val="24"/>
        </w:rPr>
      </w:pPr>
      <w:proofErr w:type="spellStart"/>
      <w:r w:rsidRPr="00904FA9">
        <w:rPr>
          <w:rFonts w:ascii="Times New Roman" w:hAnsi="Times New Roman" w:cs="Times New Roman"/>
          <w:sz w:val="24"/>
          <w:szCs w:val="24"/>
        </w:rPr>
        <w:t>Waldfogel</w:t>
      </w:r>
      <w:proofErr w:type="spellEnd"/>
      <w:r w:rsidRPr="00904FA9">
        <w:rPr>
          <w:rFonts w:ascii="Times New Roman" w:hAnsi="Times New Roman" w:cs="Times New Roman"/>
          <w:sz w:val="24"/>
          <w:szCs w:val="24"/>
        </w:rPr>
        <w:t>, J</w:t>
      </w:r>
      <w:r>
        <w:rPr>
          <w:rFonts w:ascii="Times New Roman" w:hAnsi="Times New Roman" w:cs="Times New Roman"/>
          <w:sz w:val="24"/>
          <w:szCs w:val="24"/>
        </w:rPr>
        <w:t>oel</w:t>
      </w:r>
      <w:r w:rsidRPr="00904FA9">
        <w:rPr>
          <w:rFonts w:ascii="Times New Roman" w:hAnsi="Times New Roman" w:cs="Times New Roman"/>
          <w:sz w:val="24"/>
          <w:szCs w:val="24"/>
        </w:rPr>
        <w:t xml:space="preserve">. 1994. </w:t>
      </w:r>
      <w:r>
        <w:rPr>
          <w:rFonts w:ascii="Times New Roman" w:hAnsi="Times New Roman" w:cs="Times New Roman"/>
          <w:sz w:val="24"/>
          <w:szCs w:val="24"/>
        </w:rPr>
        <w:t>“</w:t>
      </w:r>
      <w:r w:rsidRPr="00904FA9">
        <w:rPr>
          <w:rFonts w:ascii="Times New Roman" w:hAnsi="Times New Roman" w:cs="Times New Roman"/>
          <w:sz w:val="24"/>
          <w:szCs w:val="24"/>
        </w:rPr>
        <w:t>The effect of criminal conviction on incom</w:t>
      </w:r>
      <w:r>
        <w:rPr>
          <w:rFonts w:ascii="Times New Roman" w:hAnsi="Times New Roman" w:cs="Times New Roman"/>
          <w:sz w:val="24"/>
          <w:szCs w:val="24"/>
        </w:rPr>
        <w:t>e and the trust ‘</w:t>
      </w:r>
      <w:r w:rsidRPr="00904FA9">
        <w:rPr>
          <w:rFonts w:ascii="Times New Roman" w:hAnsi="Times New Roman" w:cs="Times New Roman"/>
          <w:sz w:val="24"/>
          <w:szCs w:val="24"/>
        </w:rPr>
        <w:t>reposed in the workmen.</w:t>
      </w:r>
      <w:r>
        <w:rPr>
          <w:rFonts w:ascii="Times New Roman" w:hAnsi="Times New Roman" w:cs="Times New Roman"/>
          <w:sz w:val="24"/>
          <w:szCs w:val="24"/>
        </w:rPr>
        <w:t>’</w:t>
      </w:r>
      <w:r w:rsidRPr="00904FA9">
        <w:rPr>
          <w:rFonts w:ascii="Times New Roman" w:hAnsi="Times New Roman" w:cs="Times New Roman"/>
          <w:sz w:val="24"/>
          <w:szCs w:val="24"/>
        </w:rPr>
        <w:t xml:space="preserve">” </w:t>
      </w:r>
      <w:r w:rsidRPr="00904FA9">
        <w:rPr>
          <w:rFonts w:ascii="Times New Roman" w:hAnsi="Times New Roman" w:cs="Times New Roman"/>
          <w:i/>
          <w:sz w:val="24"/>
          <w:szCs w:val="24"/>
        </w:rPr>
        <w:t>The Journal of Human Resources</w:t>
      </w:r>
      <w:r w:rsidRPr="00904FA9">
        <w:rPr>
          <w:rFonts w:ascii="Times New Roman" w:hAnsi="Times New Roman" w:cs="Times New Roman"/>
          <w:sz w:val="24"/>
          <w:szCs w:val="24"/>
        </w:rPr>
        <w:t xml:space="preserve"> 29</w:t>
      </w:r>
      <w:r>
        <w:rPr>
          <w:rFonts w:ascii="Times New Roman" w:hAnsi="Times New Roman" w:cs="Times New Roman"/>
          <w:sz w:val="24"/>
          <w:szCs w:val="24"/>
        </w:rPr>
        <w:t>:</w:t>
      </w:r>
      <w:r w:rsidRPr="00904FA9">
        <w:rPr>
          <w:rFonts w:ascii="Times New Roman" w:hAnsi="Times New Roman" w:cs="Times New Roman"/>
          <w:sz w:val="24"/>
          <w:szCs w:val="24"/>
        </w:rPr>
        <w:t>62-81.</w:t>
      </w:r>
    </w:p>
    <w:p w14:paraId="666E1D1B" w14:textId="71E33D91" w:rsidR="00431D6D" w:rsidRPr="00DD6067" w:rsidRDefault="00DE24AB" w:rsidP="00DE24AB">
      <w:pPr>
        <w:spacing w:line="480" w:lineRule="auto"/>
        <w:ind w:left="720" w:hanging="720"/>
        <w:rPr>
          <w:rFonts w:ascii="Times New Roman" w:hAnsi="Times New Roman" w:cs="Times New Roman"/>
        </w:rPr>
      </w:pPr>
      <w:proofErr w:type="spellStart"/>
      <w:r w:rsidRPr="00DD6067">
        <w:rPr>
          <w:rFonts w:ascii="Times New Roman" w:hAnsi="Times New Roman" w:cs="Times New Roman"/>
          <w:sz w:val="24"/>
          <w:szCs w:val="24"/>
        </w:rPr>
        <w:t>Walmsley</w:t>
      </w:r>
      <w:proofErr w:type="spellEnd"/>
      <w:r w:rsidRPr="00DD6067">
        <w:rPr>
          <w:rFonts w:ascii="Times New Roman" w:hAnsi="Times New Roman" w:cs="Times New Roman"/>
          <w:sz w:val="24"/>
          <w:szCs w:val="24"/>
        </w:rPr>
        <w:t xml:space="preserve">, Roy. 2015. </w:t>
      </w:r>
      <w:r w:rsidRPr="00DD6067">
        <w:rPr>
          <w:rFonts w:ascii="Times New Roman" w:hAnsi="Times New Roman" w:cs="Times New Roman"/>
          <w:i/>
          <w:sz w:val="24"/>
          <w:szCs w:val="24"/>
        </w:rPr>
        <w:t xml:space="preserve">World Prison Population List </w:t>
      </w:r>
      <w:r w:rsidRPr="00DD6067">
        <w:rPr>
          <w:rFonts w:ascii="Times New Roman" w:hAnsi="Times New Roman" w:cs="Times New Roman"/>
          <w:sz w:val="24"/>
          <w:szCs w:val="24"/>
        </w:rPr>
        <w:t>(11</w:t>
      </w:r>
      <w:r w:rsidRPr="00DD6067">
        <w:rPr>
          <w:rFonts w:ascii="Times New Roman" w:hAnsi="Times New Roman" w:cs="Times New Roman"/>
          <w:sz w:val="24"/>
          <w:szCs w:val="24"/>
          <w:vertAlign w:val="superscript"/>
        </w:rPr>
        <w:t>th</w:t>
      </w:r>
      <w:r w:rsidRPr="00DD6067">
        <w:rPr>
          <w:rFonts w:ascii="Times New Roman" w:hAnsi="Times New Roman" w:cs="Times New Roman"/>
          <w:sz w:val="24"/>
          <w:szCs w:val="24"/>
        </w:rPr>
        <w:t> edition). London: Institute for Criminal Policy Research.</w:t>
      </w:r>
      <w:r w:rsidR="00431D6D" w:rsidRPr="00DD6067">
        <w:rPr>
          <w:rFonts w:ascii="Times New Roman" w:hAnsi="Times New Roman" w:cs="Times New Roman"/>
        </w:rPr>
        <w:t xml:space="preserve"> </w:t>
      </w:r>
    </w:p>
    <w:p w14:paraId="35BDDFD5" w14:textId="13F434CF" w:rsidR="00DD6067" w:rsidRPr="00DD6067" w:rsidRDefault="00DD6067" w:rsidP="00DE24AB">
      <w:pPr>
        <w:spacing w:line="480" w:lineRule="auto"/>
        <w:ind w:left="720" w:hanging="720"/>
        <w:rPr>
          <w:rFonts w:ascii="Times New Roman" w:hAnsi="Times New Roman" w:cs="Times New Roman"/>
        </w:rPr>
      </w:pPr>
      <w:r>
        <w:rPr>
          <w:rFonts w:ascii="Times New Roman" w:hAnsi="Times New Roman" w:cs="Times New Roman"/>
        </w:rPr>
        <w:t xml:space="preserve">Western, Bruce. </w:t>
      </w:r>
      <w:r w:rsidRPr="00DD6067">
        <w:rPr>
          <w:rFonts w:ascii="Times New Roman" w:hAnsi="Times New Roman" w:cs="Times New Roman"/>
        </w:rPr>
        <w:t xml:space="preserve">2002. </w:t>
      </w:r>
      <w:r>
        <w:rPr>
          <w:rFonts w:ascii="Times New Roman" w:hAnsi="Times New Roman" w:cs="Times New Roman"/>
        </w:rPr>
        <w:t>“</w:t>
      </w:r>
      <w:r w:rsidRPr="00DD6067">
        <w:rPr>
          <w:rFonts w:ascii="Times New Roman" w:hAnsi="Times New Roman" w:cs="Times New Roman"/>
        </w:rPr>
        <w:t xml:space="preserve">he </w:t>
      </w:r>
      <w:proofErr w:type="gramStart"/>
      <w:r w:rsidRPr="00DD6067">
        <w:rPr>
          <w:rFonts w:ascii="Times New Roman" w:hAnsi="Times New Roman" w:cs="Times New Roman"/>
        </w:rPr>
        <w:t>impact</w:t>
      </w:r>
      <w:proofErr w:type="gramEnd"/>
      <w:r w:rsidRPr="00DD6067">
        <w:rPr>
          <w:rFonts w:ascii="Times New Roman" w:hAnsi="Times New Roman" w:cs="Times New Roman"/>
        </w:rPr>
        <w:t xml:space="preserve"> of incarceration on wage mobility and inequality.</w:t>
      </w:r>
      <w:r>
        <w:rPr>
          <w:rFonts w:ascii="Times New Roman" w:hAnsi="Times New Roman" w:cs="Times New Roman"/>
        </w:rPr>
        <w:t>”</w:t>
      </w:r>
      <w:r w:rsidRPr="00DD6067">
        <w:rPr>
          <w:rFonts w:ascii="Times New Roman" w:hAnsi="Times New Roman" w:cs="Times New Roman"/>
        </w:rPr>
        <w:t xml:space="preserve"> </w:t>
      </w:r>
      <w:r w:rsidRPr="00DD6067">
        <w:rPr>
          <w:rFonts w:ascii="Times New Roman" w:hAnsi="Times New Roman" w:cs="Times New Roman"/>
          <w:i/>
        </w:rPr>
        <w:t>American Sociological Review</w:t>
      </w:r>
      <w:r w:rsidRPr="00DD6067">
        <w:rPr>
          <w:rFonts w:ascii="Times New Roman" w:hAnsi="Times New Roman" w:cs="Times New Roman"/>
        </w:rPr>
        <w:t xml:space="preserve"> 67</w:t>
      </w:r>
      <w:r>
        <w:rPr>
          <w:rFonts w:ascii="Times New Roman" w:hAnsi="Times New Roman" w:cs="Times New Roman"/>
        </w:rPr>
        <w:t>:</w:t>
      </w:r>
      <w:r w:rsidRPr="00DD6067">
        <w:rPr>
          <w:rFonts w:ascii="Times New Roman" w:hAnsi="Times New Roman" w:cs="Times New Roman"/>
        </w:rPr>
        <w:t>477-498.</w:t>
      </w:r>
    </w:p>
    <w:p w14:paraId="6F913C9E" w14:textId="77777777" w:rsidR="00654BE9" w:rsidRPr="00DD6067" w:rsidRDefault="00654BE9" w:rsidP="00DE24AB">
      <w:pPr>
        <w:spacing w:line="480" w:lineRule="auto"/>
        <w:ind w:left="720" w:hanging="720"/>
        <w:rPr>
          <w:rFonts w:ascii="Times New Roman" w:hAnsi="Times New Roman" w:cs="Times New Roman"/>
          <w:sz w:val="24"/>
          <w:szCs w:val="24"/>
        </w:rPr>
      </w:pPr>
      <w:r w:rsidRPr="00DD6067">
        <w:rPr>
          <w:rFonts w:ascii="Times New Roman" w:hAnsi="Times New Roman" w:cs="Times New Roman"/>
          <w:sz w:val="24"/>
          <w:szCs w:val="24"/>
        </w:rPr>
        <w:t xml:space="preserve">Western, Bruce. 2006. Punishment and Inequality in America. New York: Russell Sage Foundation. </w:t>
      </w:r>
    </w:p>
    <w:p w14:paraId="259F00A1" w14:textId="2E45CB7A" w:rsidR="00DE24AB" w:rsidRDefault="00431D6D" w:rsidP="00DE24AB">
      <w:pPr>
        <w:spacing w:line="480" w:lineRule="auto"/>
        <w:ind w:left="720" w:hanging="720"/>
        <w:rPr>
          <w:rFonts w:ascii="Times New Roman" w:hAnsi="Times New Roman" w:cs="Times New Roman"/>
          <w:sz w:val="24"/>
          <w:szCs w:val="24"/>
        </w:rPr>
      </w:pPr>
      <w:r w:rsidRPr="00431D6D">
        <w:rPr>
          <w:rFonts w:ascii="Times New Roman" w:hAnsi="Times New Roman" w:cs="Times New Roman"/>
          <w:sz w:val="24"/>
          <w:szCs w:val="24"/>
        </w:rPr>
        <w:t xml:space="preserve">Western, Bruce and </w:t>
      </w:r>
      <w:proofErr w:type="spellStart"/>
      <w:r w:rsidRPr="00431D6D">
        <w:rPr>
          <w:rFonts w:ascii="Times New Roman" w:hAnsi="Times New Roman" w:cs="Times New Roman"/>
          <w:sz w:val="24"/>
          <w:szCs w:val="24"/>
        </w:rPr>
        <w:t>Chrstopher</w:t>
      </w:r>
      <w:proofErr w:type="spellEnd"/>
      <w:r w:rsidRPr="00431D6D">
        <w:rPr>
          <w:rFonts w:ascii="Times New Roman" w:hAnsi="Times New Roman" w:cs="Times New Roman"/>
          <w:sz w:val="24"/>
          <w:szCs w:val="24"/>
        </w:rPr>
        <w:t xml:space="preserve"> </w:t>
      </w:r>
      <w:proofErr w:type="spellStart"/>
      <w:r w:rsidRPr="00431D6D">
        <w:rPr>
          <w:rFonts w:ascii="Times New Roman" w:hAnsi="Times New Roman" w:cs="Times New Roman"/>
          <w:sz w:val="24"/>
          <w:szCs w:val="24"/>
        </w:rPr>
        <w:t>Wildeman</w:t>
      </w:r>
      <w:proofErr w:type="spellEnd"/>
      <w:r w:rsidRPr="00431D6D">
        <w:rPr>
          <w:rFonts w:ascii="Times New Roman" w:hAnsi="Times New Roman" w:cs="Times New Roman"/>
          <w:sz w:val="24"/>
          <w:szCs w:val="24"/>
        </w:rPr>
        <w:t xml:space="preserve">. 2009. “The Black Family and Mass Incarceration.” </w:t>
      </w:r>
      <w:r w:rsidRPr="00431D6D">
        <w:rPr>
          <w:rFonts w:ascii="Times New Roman" w:hAnsi="Times New Roman" w:cs="Times New Roman"/>
          <w:i/>
          <w:sz w:val="24"/>
          <w:szCs w:val="24"/>
        </w:rPr>
        <w:t>Annals of the American Academy of Social and Political Science</w:t>
      </w:r>
      <w:r w:rsidRPr="00431D6D">
        <w:rPr>
          <w:rFonts w:ascii="Times New Roman" w:hAnsi="Times New Roman" w:cs="Times New Roman"/>
          <w:sz w:val="24"/>
          <w:szCs w:val="24"/>
        </w:rPr>
        <w:t xml:space="preserve"> 621:221–242.</w:t>
      </w:r>
    </w:p>
    <w:p w14:paraId="654FB339" w14:textId="4EC294CD" w:rsidR="00E75DA7" w:rsidRPr="009718CB" w:rsidRDefault="00654BE9" w:rsidP="009718CB">
      <w:pPr>
        <w:spacing w:line="480" w:lineRule="auto"/>
        <w:ind w:left="720" w:hanging="720"/>
        <w:rPr>
          <w:rFonts w:ascii="Times New Roman" w:hAnsi="Times New Roman" w:cs="Times New Roman"/>
          <w:sz w:val="24"/>
          <w:szCs w:val="24"/>
        </w:rPr>
      </w:pPr>
      <w:r w:rsidRPr="00654BE9">
        <w:rPr>
          <w:rFonts w:ascii="Times New Roman" w:hAnsi="Times New Roman" w:cs="Times New Roman"/>
          <w:sz w:val="24"/>
          <w:szCs w:val="24"/>
        </w:rPr>
        <w:t xml:space="preserve">Western, Bruce, Jeffrey R. Kling, and David F. </w:t>
      </w:r>
      <w:proofErr w:type="spellStart"/>
      <w:r w:rsidRPr="00654BE9">
        <w:rPr>
          <w:rFonts w:ascii="Times New Roman" w:hAnsi="Times New Roman" w:cs="Times New Roman"/>
          <w:sz w:val="24"/>
          <w:szCs w:val="24"/>
        </w:rPr>
        <w:t>Weiman</w:t>
      </w:r>
      <w:proofErr w:type="spellEnd"/>
      <w:r w:rsidRPr="00654BE9">
        <w:rPr>
          <w:rFonts w:ascii="Times New Roman" w:hAnsi="Times New Roman" w:cs="Times New Roman"/>
          <w:sz w:val="24"/>
          <w:szCs w:val="24"/>
        </w:rPr>
        <w:t xml:space="preserve">. 2001. “The Labor Market Consequences of Incarceration.” </w:t>
      </w:r>
      <w:r w:rsidRPr="00654BE9">
        <w:rPr>
          <w:rFonts w:ascii="Times New Roman" w:hAnsi="Times New Roman" w:cs="Times New Roman"/>
          <w:i/>
          <w:sz w:val="24"/>
          <w:szCs w:val="24"/>
        </w:rPr>
        <w:t>Crime and Delinquency</w:t>
      </w:r>
      <w:r w:rsidRPr="00654BE9">
        <w:rPr>
          <w:rFonts w:ascii="Times New Roman" w:hAnsi="Times New Roman" w:cs="Times New Roman"/>
          <w:sz w:val="24"/>
          <w:szCs w:val="24"/>
        </w:rPr>
        <w:t xml:space="preserve"> 47:410–427.</w:t>
      </w:r>
    </w:p>
    <w:sectPr w:rsidR="00E75DA7" w:rsidRPr="009718CB">
      <w:footerReference w:type="defaul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4" w:author="Sarah Shannon" w:date="2020-05-20T14:45:00Z" w:initials="SS">
    <w:p w14:paraId="0CA0E233" w14:textId="48315ED8" w:rsidR="00C8748A" w:rsidRDefault="00C8748A">
      <w:pPr>
        <w:pStyle w:val="CommentText"/>
      </w:pPr>
      <w:r>
        <w:rPr>
          <w:rStyle w:val="CommentReference"/>
        </w:rPr>
        <w:annotationRef/>
      </w:r>
      <w:r>
        <w:t>Is this a second contribution, or just a feature of our contribution above?</w:t>
      </w:r>
    </w:p>
  </w:comment>
  <w:comment w:id="56" w:author="Aaron Sojourner" w:date="2020-05-12T15:13:00Z" w:initials="AS">
    <w:p w14:paraId="3FA569B0" w14:textId="27484DE6" w:rsidR="00A141F4" w:rsidRDefault="00A141F4">
      <w:pPr>
        <w:pStyle w:val="CommentText"/>
      </w:pPr>
      <w:r>
        <w:rPr>
          <w:rStyle w:val="CommentReference"/>
        </w:rPr>
        <w:annotationRef/>
      </w:r>
      <w:r>
        <w:t>Is this right?</w:t>
      </w:r>
    </w:p>
  </w:comment>
  <w:comment w:id="63" w:author="Aaron Sojourner" w:date="2020-05-12T15:21:00Z" w:initials="AS">
    <w:p w14:paraId="5D47A483" w14:textId="3BB8DD20" w:rsidR="00A141F4" w:rsidRDefault="00A141F4">
      <w:pPr>
        <w:pStyle w:val="CommentText"/>
      </w:pPr>
      <w:r>
        <w:rPr>
          <w:rStyle w:val="CommentReference"/>
        </w:rPr>
        <w:annotationRef/>
      </w:r>
      <w:r>
        <w:t>According to Figure 6, the callback rate fell from 14 to 5 with a record among blacks and from 34 to 17 among whites. In absolute terms, whites experienced a larger decline. In terms of changing the equilibrium outcome</w:t>
      </w:r>
    </w:p>
  </w:comment>
  <w:comment w:id="75" w:author="Aaron Sojourner" w:date="2020-05-12T16:05:00Z" w:initials="AS">
    <w:p w14:paraId="3227B64C" w14:textId="35EBA02C" w:rsidR="00CD47EA" w:rsidRDefault="00CD47EA">
      <w:pPr>
        <w:pStyle w:val="CommentText"/>
      </w:pPr>
      <w:r>
        <w:rPr>
          <w:rStyle w:val="CommentReference"/>
        </w:rPr>
        <w:annotationRef/>
      </w:r>
      <w:r>
        <w:t>This study did not look at the effect of record for African-Americans, only for whites.  So it doesn’t really inform the heterogeneous impact analysis.</w:t>
      </w:r>
    </w:p>
  </w:comment>
  <w:comment w:id="77" w:author="Aaron Sojourner" w:date="2020-05-12T16:07:00Z" w:initials="AS">
    <w:p w14:paraId="3CE6C5D4" w14:textId="6DED8FE7" w:rsidR="00CD47EA" w:rsidRDefault="00CD47EA">
      <w:pPr>
        <w:pStyle w:val="CommentText"/>
      </w:pPr>
      <w:r>
        <w:rPr>
          <w:rStyle w:val="CommentReference"/>
        </w:rPr>
        <w:annotationRef/>
      </w:r>
      <w:r>
        <w:t>We’re focusing on felonies and I’m not sure what’s added by including this, a boundary condition perhaps?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CA0E233" w15:done="0"/>
  <w15:commentEx w15:paraId="3FA569B0" w15:done="0"/>
  <w15:commentEx w15:paraId="5D47A483" w15:done="0"/>
  <w15:commentEx w15:paraId="3227B64C" w15:done="0"/>
  <w15:commentEx w15:paraId="3CE6C5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6F1A65" w16cid:durableId="204F9C3E"/>
  <w16cid:commentId w16cid:paraId="565E7AE4" w16cid:durableId="204F79F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42EC5D" w14:textId="77777777" w:rsidR="00333344" w:rsidRDefault="00333344" w:rsidP="00150CDB">
      <w:pPr>
        <w:spacing w:after="0" w:line="240" w:lineRule="auto"/>
      </w:pPr>
      <w:r>
        <w:separator/>
      </w:r>
    </w:p>
  </w:endnote>
  <w:endnote w:type="continuationSeparator" w:id="0">
    <w:p w14:paraId="01586C86" w14:textId="77777777" w:rsidR="00333344" w:rsidRDefault="00333344" w:rsidP="00150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5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96985218"/>
      <w:docPartObj>
        <w:docPartGallery w:val="Page Numbers (Bottom of Page)"/>
        <w:docPartUnique/>
      </w:docPartObj>
    </w:sdtPr>
    <w:sdtEndPr>
      <w:rPr>
        <w:noProof/>
      </w:rPr>
    </w:sdtEndPr>
    <w:sdtContent>
      <w:p w14:paraId="27052CE3" w14:textId="7668F9FA" w:rsidR="00DD6067" w:rsidRPr="00607665" w:rsidRDefault="00DD6067">
        <w:pPr>
          <w:pStyle w:val="Footer"/>
          <w:jc w:val="right"/>
          <w:rPr>
            <w:rFonts w:ascii="Times New Roman" w:hAnsi="Times New Roman" w:cs="Times New Roman"/>
          </w:rPr>
        </w:pPr>
        <w:r w:rsidRPr="00607665">
          <w:rPr>
            <w:rFonts w:ascii="Times New Roman" w:hAnsi="Times New Roman" w:cs="Times New Roman"/>
          </w:rPr>
          <w:fldChar w:fldCharType="begin"/>
        </w:r>
        <w:r w:rsidRPr="00607665">
          <w:rPr>
            <w:rFonts w:ascii="Times New Roman" w:hAnsi="Times New Roman" w:cs="Times New Roman"/>
          </w:rPr>
          <w:instrText xml:space="preserve"> PAGE   \* MERGEFORMAT </w:instrText>
        </w:r>
        <w:r w:rsidRPr="00607665">
          <w:rPr>
            <w:rFonts w:ascii="Times New Roman" w:hAnsi="Times New Roman" w:cs="Times New Roman"/>
          </w:rPr>
          <w:fldChar w:fldCharType="separate"/>
        </w:r>
        <w:r w:rsidR="00D33C09">
          <w:rPr>
            <w:rFonts w:ascii="Times New Roman" w:hAnsi="Times New Roman" w:cs="Times New Roman"/>
            <w:noProof/>
          </w:rPr>
          <w:t>29</w:t>
        </w:r>
        <w:r w:rsidRPr="00607665">
          <w:rPr>
            <w:rFonts w:ascii="Times New Roman" w:hAnsi="Times New Roman" w:cs="Times New Roman"/>
            <w:noProof/>
          </w:rPr>
          <w:fldChar w:fldCharType="end"/>
        </w:r>
      </w:p>
    </w:sdtContent>
  </w:sdt>
  <w:p w14:paraId="05A425BD" w14:textId="77777777" w:rsidR="00DD6067" w:rsidRDefault="00DD606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2FC65C" w14:textId="77777777" w:rsidR="00333344" w:rsidRDefault="00333344" w:rsidP="00150CDB">
      <w:pPr>
        <w:spacing w:after="0" w:line="240" w:lineRule="auto"/>
      </w:pPr>
      <w:r>
        <w:separator/>
      </w:r>
    </w:p>
  </w:footnote>
  <w:footnote w:type="continuationSeparator" w:id="0">
    <w:p w14:paraId="7FAC1D3D" w14:textId="77777777" w:rsidR="00333344" w:rsidRDefault="00333344" w:rsidP="00150CDB">
      <w:pPr>
        <w:spacing w:after="0" w:line="240" w:lineRule="auto"/>
      </w:pPr>
      <w:r>
        <w:continuationSeparator/>
      </w:r>
    </w:p>
  </w:footnote>
  <w:footnote w:id="1">
    <w:p w14:paraId="4F6A8975" w14:textId="77777777" w:rsidR="00DD6067" w:rsidRPr="00110FEC" w:rsidRDefault="00DD6067">
      <w:pPr>
        <w:pStyle w:val="FootnoteText"/>
        <w:rPr>
          <w:rFonts w:ascii="Times New Roman" w:hAnsi="Times New Roman" w:cs="Times New Roman"/>
        </w:rPr>
      </w:pPr>
      <w:r w:rsidRPr="00110FEC">
        <w:rPr>
          <w:rStyle w:val="FootnoteReference"/>
          <w:rFonts w:ascii="Times New Roman" w:hAnsi="Times New Roman" w:cs="Times New Roman"/>
        </w:rPr>
        <w:footnoteRef/>
      </w:r>
      <w:r w:rsidRPr="00110FEC">
        <w:rPr>
          <w:rFonts w:ascii="Times New Roman" w:hAnsi="Times New Roman" w:cs="Times New Roman"/>
        </w:rPr>
        <w:t xml:space="preserve"> See Shannon et. al. 2017 for further detail of the estimation procedure. </w:t>
      </w:r>
    </w:p>
  </w:footnote>
  <w:footnote w:id="2">
    <w:p w14:paraId="6228CBE6" w14:textId="39754CC5" w:rsidR="00DD6067" w:rsidRPr="00110FEC" w:rsidRDefault="00DD6067" w:rsidP="000C16B2">
      <w:pPr>
        <w:rPr>
          <w:rFonts w:ascii="Times New Roman" w:hAnsi="Times New Roman" w:cs="Times New Roman"/>
          <w:sz w:val="20"/>
        </w:rPr>
      </w:pPr>
      <w:r w:rsidRPr="00110FEC">
        <w:rPr>
          <w:rStyle w:val="FootnoteReference"/>
          <w:rFonts w:ascii="Times New Roman" w:hAnsi="Times New Roman" w:cs="Times New Roman"/>
          <w:sz w:val="20"/>
        </w:rPr>
        <w:footnoteRef/>
      </w:r>
      <w:r w:rsidRPr="00110FEC">
        <w:rPr>
          <w:rFonts w:ascii="Times New Roman" w:hAnsi="Times New Roman" w:cs="Times New Roman"/>
          <w:sz w:val="20"/>
        </w:rPr>
        <w:t xml:space="preserve"> An age-specific measure of felony-history share is not available due to limitations in the source data used by Shannon et al. (2017). We can construct age-specific outcome measures and do so in such a way as to focus on the age-range most likely to have variation in felony-share history. People are much more likely to get their first felony conviction when they are young adults, under age 25, than when they are older. Therefore, the rapid rise in felony conviction rates starting in the mid-1980s was driven disproportionately by a rise roughly among those born in the 1960s and later, not those born in the 1950s or earlier. Looking out to the end of our study period, 2010, those born in the 1960s topped out at age 51. Labor economists conventionally consider ages 25 to 54 prime-aged for working. For these reasons, we focus the outcome on those up to age 54. Including older ages would include a population in which we would not expect much change in felony-history incidence or effect on employment. We estimated our models with various age filtering parameters, including a prime-age restriction, and results proved robust to multiple age specifications. Models are available upon request to the corresponding author. </w:t>
      </w:r>
    </w:p>
  </w:footnote>
  <w:footnote w:id="3">
    <w:p w14:paraId="452826D2" w14:textId="77777777" w:rsidR="00DD6067" w:rsidRPr="00110FEC" w:rsidRDefault="00DD6067">
      <w:pPr>
        <w:pStyle w:val="FootnoteText"/>
        <w:rPr>
          <w:rFonts w:ascii="Times New Roman" w:hAnsi="Times New Roman" w:cs="Times New Roman"/>
        </w:rPr>
      </w:pPr>
      <w:r w:rsidRPr="00110FEC">
        <w:rPr>
          <w:rStyle w:val="FootnoteReference"/>
          <w:rFonts w:ascii="Times New Roman" w:hAnsi="Times New Roman" w:cs="Times New Roman"/>
        </w:rPr>
        <w:footnoteRef/>
      </w:r>
      <w:r w:rsidRPr="00110FEC">
        <w:rPr>
          <w:rFonts w:ascii="Times New Roman" w:hAnsi="Times New Roman" w:cs="Times New Roman"/>
        </w:rPr>
        <w:t xml:space="preserve"> The Black model includes imputations for both the disability rate and marriage rate, and includes binary predictors indicating </w:t>
      </w:r>
      <w:proofErr w:type="spellStart"/>
      <w:r w:rsidRPr="00110FEC">
        <w:rPr>
          <w:rFonts w:ascii="Times New Roman" w:hAnsi="Times New Roman" w:cs="Times New Roman"/>
        </w:rPr>
        <w:t>missingness</w:t>
      </w:r>
      <w:proofErr w:type="spellEnd"/>
      <w:r w:rsidRPr="00110FEC">
        <w:rPr>
          <w:rFonts w:ascii="Times New Roman" w:hAnsi="Times New Roman" w:cs="Times New Roman"/>
        </w:rPr>
        <w:t xml:space="preserve"> was not at random. We drop another 32 cases due to missing data on the dependent variable. The imputations performed were linear interpolations using data from the year before and the year subsequent the missing data point.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9290C"/>
    <w:multiLevelType w:val="hybridMultilevel"/>
    <w:tmpl w:val="FBBCF4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F34D3"/>
    <w:multiLevelType w:val="hybridMultilevel"/>
    <w:tmpl w:val="D89EDA5E"/>
    <w:lvl w:ilvl="0" w:tplc="E47A97EC">
      <w:numFmt w:val="bullet"/>
      <w:lvlText w:val="-"/>
      <w:lvlJc w:val="left"/>
      <w:pPr>
        <w:ind w:left="3240" w:hanging="360"/>
      </w:pPr>
      <w:rPr>
        <w:rFonts w:ascii="Calibri" w:eastAsiaTheme="minorHAnsi" w:hAnsi="Calibri" w:cstheme="minorBidi" w:hint="default"/>
        <w:b w:val="0"/>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1B960B33"/>
    <w:multiLevelType w:val="hybridMultilevel"/>
    <w:tmpl w:val="36B4F1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7502EF"/>
    <w:multiLevelType w:val="hybridMultilevel"/>
    <w:tmpl w:val="02CC9D04"/>
    <w:lvl w:ilvl="0" w:tplc="21007F16">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AC0DB3"/>
    <w:multiLevelType w:val="hybridMultilevel"/>
    <w:tmpl w:val="763ECCDE"/>
    <w:lvl w:ilvl="0" w:tplc="91E0D90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ron Sojourner">
    <w15:presenceInfo w15:providerId="None" w15:userId="Aaron Sojourner"/>
  </w15:person>
  <w15:person w15:author="Sarah Shannon">
    <w15:presenceInfo w15:providerId="None" w15:userId="Sarah Shann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1F"/>
    <w:rsid w:val="000056C2"/>
    <w:rsid w:val="0001378E"/>
    <w:rsid w:val="000145AE"/>
    <w:rsid w:val="00014A89"/>
    <w:rsid w:val="000436E5"/>
    <w:rsid w:val="0005191C"/>
    <w:rsid w:val="0005337C"/>
    <w:rsid w:val="00056B65"/>
    <w:rsid w:val="00063AFF"/>
    <w:rsid w:val="00087045"/>
    <w:rsid w:val="00090AC6"/>
    <w:rsid w:val="00090ACE"/>
    <w:rsid w:val="00095CE9"/>
    <w:rsid w:val="000A593D"/>
    <w:rsid w:val="000B13FC"/>
    <w:rsid w:val="000B4308"/>
    <w:rsid w:val="000B6697"/>
    <w:rsid w:val="000C16B2"/>
    <w:rsid w:val="000C4F83"/>
    <w:rsid w:val="000D7C1B"/>
    <w:rsid w:val="000F4840"/>
    <w:rsid w:val="000F48B5"/>
    <w:rsid w:val="000F71A5"/>
    <w:rsid w:val="001044A9"/>
    <w:rsid w:val="001074CA"/>
    <w:rsid w:val="001074CF"/>
    <w:rsid w:val="00107CF1"/>
    <w:rsid w:val="00110FEC"/>
    <w:rsid w:val="00117B49"/>
    <w:rsid w:val="0012586E"/>
    <w:rsid w:val="00132621"/>
    <w:rsid w:val="001368A1"/>
    <w:rsid w:val="00136C45"/>
    <w:rsid w:val="00143AF8"/>
    <w:rsid w:val="001472BD"/>
    <w:rsid w:val="00150CDB"/>
    <w:rsid w:val="00153401"/>
    <w:rsid w:val="00172E51"/>
    <w:rsid w:val="00195803"/>
    <w:rsid w:val="00195E4C"/>
    <w:rsid w:val="001971F8"/>
    <w:rsid w:val="00197246"/>
    <w:rsid w:val="001A0896"/>
    <w:rsid w:val="001A3439"/>
    <w:rsid w:val="001A4D58"/>
    <w:rsid w:val="001B47ED"/>
    <w:rsid w:val="001D7A7D"/>
    <w:rsid w:val="001E30EB"/>
    <w:rsid w:val="001F24B3"/>
    <w:rsid w:val="001F6B53"/>
    <w:rsid w:val="00200526"/>
    <w:rsid w:val="00203C9A"/>
    <w:rsid w:val="0021218A"/>
    <w:rsid w:val="00214F42"/>
    <w:rsid w:val="0022102D"/>
    <w:rsid w:val="002226E7"/>
    <w:rsid w:val="00232E3D"/>
    <w:rsid w:val="00245AD4"/>
    <w:rsid w:val="002562A7"/>
    <w:rsid w:val="00262D72"/>
    <w:rsid w:val="002631EE"/>
    <w:rsid w:val="002706A2"/>
    <w:rsid w:val="002920D0"/>
    <w:rsid w:val="002A6C85"/>
    <w:rsid w:val="002B3ADF"/>
    <w:rsid w:val="002C2F96"/>
    <w:rsid w:val="002D418A"/>
    <w:rsid w:val="002D4C26"/>
    <w:rsid w:val="002E2248"/>
    <w:rsid w:val="002E3773"/>
    <w:rsid w:val="002E4C7C"/>
    <w:rsid w:val="002E60C4"/>
    <w:rsid w:val="002E6214"/>
    <w:rsid w:val="002F047A"/>
    <w:rsid w:val="002F3FB9"/>
    <w:rsid w:val="002F7535"/>
    <w:rsid w:val="00300590"/>
    <w:rsid w:val="00302578"/>
    <w:rsid w:val="00303A0D"/>
    <w:rsid w:val="0032149F"/>
    <w:rsid w:val="00325ECC"/>
    <w:rsid w:val="0032765E"/>
    <w:rsid w:val="00327B2C"/>
    <w:rsid w:val="00333344"/>
    <w:rsid w:val="00334013"/>
    <w:rsid w:val="003472CD"/>
    <w:rsid w:val="00360E51"/>
    <w:rsid w:val="00384F28"/>
    <w:rsid w:val="003956AB"/>
    <w:rsid w:val="003A4014"/>
    <w:rsid w:val="003B7551"/>
    <w:rsid w:val="003C0307"/>
    <w:rsid w:val="003C16FE"/>
    <w:rsid w:val="003D4CAD"/>
    <w:rsid w:val="003E5B15"/>
    <w:rsid w:val="003F04E4"/>
    <w:rsid w:val="003F547A"/>
    <w:rsid w:val="00407611"/>
    <w:rsid w:val="00417300"/>
    <w:rsid w:val="00417C3C"/>
    <w:rsid w:val="00424600"/>
    <w:rsid w:val="00430B88"/>
    <w:rsid w:val="00431D6D"/>
    <w:rsid w:val="00435916"/>
    <w:rsid w:val="0044111C"/>
    <w:rsid w:val="004517C2"/>
    <w:rsid w:val="00454F12"/>
    <w:rsid w:val="004578FE"/>
    <w:rsid w:val="00462555"/>
    <w:rsid w:val="00462696"/>
    <w:rsid w:val="00464DEB"/>
    <w:rsid w:val="00470872"/>
    <w:rsid w:val="00474159"/>
    <w:rsid w:val="00476FD6"/>
    <w:rsid w:val="0049089F"/>
    <w:rsid w:val="0049260D"/>
    <w:rsid w:val="004A0A2A"/>
    <w:rsid w:val="004B5A9B"/>
    <w:rsid w:val="004C05C5"/>
    <w:rsid w:val="004E3460"/>
    <w:rsid w:val="004E3674"/>
    <w:rsid w:val="004F1A15"/>
    <w:rsid w:val="005002BB"/>
    <w:rsid w:val="00507068"/>
    <w:rsid w:val="005110DF"/>
    <w:rsid w:val="005113AF"/>
    <w:rsid w:val="00517944"/>
    <w:rsid w:val="00526929"/>
    <w:rsid w:val="00547677"/>
    <w:rsid w:val="00572649"/>
    <w:rsid w:val="005803A1"/>
    <w:rsid w:val="0058647D"/>
    <w:rsid w:val="005A4642"/>
    <w:rsid w:val="005A7CD3"/>
    <w:rsid w:val="005B5420"/>
    <w:rsid w:val="005B6092"/>
    <w:rsid w:val="005C05BF"/>
    <w:rsid w:val="005C7F48"/>
    <w:rsid w:val="005E2611"/>
    <w:rsid w:val="005E7A18"/>
    <w:rsid w:val="005F25C8"/>
    <w:rsid w:val="005F41C1"/>
    <w:rsid w:val="005F7E27"/>
    <w:rsid w:val="0060110B"/>
    <w:rsid w:val="006015E5"/>
    <w:rsid w:val="00601B33"/>
    <w:rsid w:val="00603B59"/>
    <w:rsid w:val="00607665"/>
    <w:rsid w:val="00615709"/>
    <w:rsid w:val="00620DD1"/>
    <w:rsid w:val="00621618"/>
    <w:rsid w:val="00627023"/>
    <w:rsid w:val="00640723"/>
    <w:rsid w:val="00651BEA"/>
    <w:rsid w:val="00654BE9"/>
    <w:rsid w:val="006646BF"/>
    <w:rsid w:val="006658AF"/>
    <w:rsid w:val="00666EB2"/>
    <w:rsid w:val="006807FA"/>
    <w:rsid w:val="00687ED1"/>
    <w:rsid w:val="006A4FD3"/>
    <w:rsid w:val="006B7135"/>
    <w:rsid w:val="006C1424"/>
    <w:rsid w:val="006D0D79"/>
    <w:rsid w:val="006D4CEE"/>
    <w:rsid w:val="006E5FD0"/>
    <w:rsid w:val="006F5C3B"/>
    <w:rsid w:val="006F66B4"/>
    <w:rsid w:val="00704389"/>
    <w:rsid w:val="00732183"/>
    <w:rsid w:val="00732786"/>
    <w:rsid w:val="007373F2"/>
    <w:rsid w:val="00745405"/>
    <w:rsid w:val="00751222"/>
    <w:rsid w:val="00754068"/>
    <w:rsid w:val="00757E9C"/>
    <w:rsid w:val="0077038C"/>
    <w:rsid w:val="00771401"/>
    <w:rsid w:val="00772520"/>
    <w:rsid w:val="00777EAA"/>
    <w:rsid w:val="00787C94"/>
    <w:rsid w:val="0079198C"/>
    <w:rsid w:val="00796B35"/>
    <w:rsid w:val="007A053E"/>
    <w:rsid w:val="007A737A"/>
    <w:rsid w:val="007A74A7"/>
    <w:rsid w:val="007B4995"/>
    <w:rsid w:val="007B5C52"/>
    <w:rsid w:val="007C5434"/>
    <w:rsid w:val="007C6980"/>
    <w:rsid w:val="007D469F"/>
    <w:rsid w:val="007D4700"/>
    <w:rsid w:val="007F053B"/>
    <w:rsid w:val="007F22C0"/>
    <w:rsid w:val="00801DBE"/>
    <w:rsid w:val="008047DA"/>
    <w:rsid w:val="00806101"/>
    <w:rsid w:val="0083614E"/>
    <w:rsid w:val="008428FD"/>
    <w:rsid w:val="00846FEA"/>
    <w:rsid w:val="0085424F"/>
    <w:rsid w:val="0086714F"/>
    <w:rsid w:val="00877017"/>
    <w:rsid w:val="00886F2C"/>
    <w:rsid w:val="008A025E"/>
    <w:rsid w:val="008B1405"/>
    <w:rsid w:val="008B241F"/>
    <w:rsid w:val="008B5056"/>
    <w:rsid w:val="008C3DFB"/>
    <w:rsid w:val="008D17B4"/>
    <w:rsid w:val="008D5044"/>
    <w:rsid w:val="008E5AB3"/>
    <w:rsid w:val="00900F8C"/>
    <w:rsid w:val="00903820"/>
    <w:rsid w:val="00904FA9"/>
    <w:rsid w:val="00906F9A"/>
    <w:rsid w:val="00907667"/>
    <w:rsid w:val="009114B1"/>
    <w:rsid w:val="00912738"/>
    <w:rsid w:val="00917F28"/>
    <w:rsid w:val="009537A3"/>
    <w:rsid w:val="00956544"/>
    <w:rsid w:val="00963EE3"/>
    <w:rsid w:val="009718CB"/>
    <w:rsid w:val="00974C1E"/>
    <w:rsid w:val="00983935"/>
    <w:rsid w:val="009853F5"/>
    <w:rsid w:val="00985F9C"/>
    <w:rsid w:val="00991E42"/>
    <w:rsid w:val="00992481"/>
    <w:rsid w:val="0099465A"/>
    <w:rsid w:val="00996CE2"/>
    <w:rsid w:val="009A4813"/>
    <w:rsid w:val="009C41EA"/>
    <w:rsid w:val="009E2546"/>
    <w:rsid w:val="009E6F75"/>
    <w:rsid w:val="009F333C"/>
    <w:rsid w:val="009F445E"/>
    <w:rsid w:val="00A0021F"/>
    <w:rsid w:val="00A141F4"/>
    <w:rsid w:val="00A166AD"/>
    <w:rsid w:val="00A16BE9"/>
    <w:rsid w:val="00A31566"/>
    <w:rsid w:val="00A47426"/>
    <w:rsid w:val="00A50591"/>
    <w:rsid w:val="00A5511F"/>
    <w:rsid w:val="00A55D27"/>
    <w:rsid w:val="00A600AD"/>
    <w:rsid w:val="00A60238"/>
    <w:rsid w:val="00A673AB"/>
    <w:rsid w:val="00A724E8"/>
    <w:rsid w:val="00A9068C"/>
    <w:rsid w:val="00AB64AC"/>
    <w:rsid w:val="00AC07A6"/>
    <w:rsid w:val="00AC1E9C"/>
    <w:rsid w:val="00AD7BDA"/>
    <w:rsid w:val="00AE62F7"/>
    <w:rsid w:val="00B00F27"/>
    <w:rsid w:val="00B02B7B"/>
    <w:rsid w:val="00B063A0"/>
    <w:rsid w:val="00B1591C"/>
    <w:rsid w:val="00B31C18"/>
    <w:rsid w:val="00B3485A"/>
    <w:rsid w:val="00B355DE"/>
    <w:rsid w:val="00B43011"/>
    <w:rsid w:val="00B44861"/>
    <w:rsid w:val="00B46D92"/>
    <w:rsid w:val="00B70EC0"/>
    <w:rsid w:val="00B72DF1"/>
    <w:rsid w:val="00B8048B"/>
    <w:rsid w:val="00B85986"/>
    <w:rsid w:val="00B86DB1"/>
    <w:rsid w:val="00BA3F4B"/>
    <w:rsid w:val="00BB7475"/>
    <w:rsid w:val="00BC5C37"/>
    <w:rsid w:val="00BD13D4"/>
    <w:rsid w:val="00BF2448"/>
    <w:rsid w:val="00BF47E2"/>
    <w:rsid w:val="00BF534E"/>
    <w:rsid w:val="00C06C5E"/>
    <w:rsid w:val="00C076F9"/>
    <w:rsid w:val="00C07C1D"/>
    <w:rsid w:val="00C2674C"/>
    <w:rsid w:val="00C2757A"/>
    <w:rsid w:val="00C50286"/>
    <w:rsid w:val="00C505D5"/>
    <w:rsid w:val="00C60866"/>
    <w:rsid w:val="00C74B35"/>
    <w:rsid w:val="00C80B6D"/>
    <w:rsid w:val="00C8157F"/>
    <w:rsid w:val="00C82F1D"/>
    <w:rsid w:val="00C85D6A"/>
    <w:rsid w:val="00C870C7"/>
    <w:rsid w:val="00C8748A"/>
    <w:rsid w:val="00C9476F"/>
    <w:rsid w:val="00C9521C"/>
    <w:rsid w:val="00CA2096"/>
    <w:rsid w:val="00CA3ECC"/>
    <w:rsid w:val="00CC1609"/>
    <w:rsid w:val="00CC6613"/>
    <w:rsid w:val="00CD303F"/>
    <w:rsid w:val="00CD47EA"/>
    <w:rsid w:val="00CD5C62"/>
    <w:rsid w:val="00CF059E"/>
    <w:rsid w:val="00CF46BF"/>
    <w:rsid w:val="00D00A8B"/>
    <w:rsid w:val="00D00F98"/>
    <w:rsid w:val="00D04F29"/>
    <w:rsid w:val="00D07DAE"/>
    <w:rsid w:val="00D16CA0"/>
    <w:rsid w:val="00D20030"/>
    <w:rsid w:val="00D22A21"/>
    <w:rsid w:val="00D27B9E"/>
    <w:rsid w:val="00D30BE0"/>
    <w:rsid w:val="00D33C09"/>
    <w:rsid w:val="00D36720"/>
    <w:rsid w:val="00D451C6"/>
    <w:rsid w:val="00D63C8E"/>
    <w:rsid w:val="00D71779"/>
    <w:rsid w:val="00D81AC7"/>
    <w:rsid w:val="00D92220"/>
    <w:rsid w:val="00D941A3"/>
    <w:rsid w:val="00DA339A"/>
    <w:rsid w:val="00DC77AE"/>
    <w:rsid w:val="00DD6067"/>
    <w:rsid w:val="00DE24AB"/>
    <w:rsid w:val="00DE3274"/>
    <w:rsid w:val="00DE4CCE"/>
    <w:rsid w:val="00DE7F44"/>
    <w:rsid w:val="00DF6396"/>
    <w:rsid w:val="00E0134F"/>
    <w:rsid w:val="00E04781"/>
    <w:rsid w:val="00E07602"/>
    <w:rsid w:val="00E07F1F"/>
    <w:rsid w:val="00E142D4"/>
    <w:rsid w:val="00E25D0D"/>
    <w:rsid w:val="00E27769"/>
    <w:rsid w:val="00E32C6A"/>
    <w:rsid w:val="00E32EE7"/>
    <w:rsid w:val="00E54E41"/>
    <w:rsid w:val="00E56D56"/>
    <w:rsid w:val="00E71B2D"/>
    <w:rsid w:val="00E72AF8"/>
    <w:rsid w:val="00E75DA7"/>
    <w:rsid w:val="00E86E5F"/>
    <w:rsid w:val="00EA779F"/>
    <w:rsid w:val="00EA7E78"/>
    <w:rsid w:val="00EB464A"/>
    <w:rsid w:val="00EB5ED9"/>
    <w:rsid w:val="00EC6791"/>
    <w:rsid w:val="00EC7975"/>
    <w:rsid w:val="00EE1341"/>
    <w:rsid w:val="00EE1D20"/>
    <w:rsid w:val="00F02EE5"/>
    <w:rsid w:val="00F032A4"/>
    <w:rsid w:val="00F12CC7"/>
    <w:rsid w:val="00F13931"/>
    <w:rsid w:val="00F14388"/>
    <w:rsid w:val="00F2288A"/>
    <w:rsid w:val="00F22EDA"/>
    <w:rsid w:val="00F33C9F"/>
    <w:rsid w:val="00F41B74"/>
    <w:rsid w:val="00F42CB3"/>
    <w:rsid w:val="00F45CDB"/>
    <w:rsid w:val="00F470E0"/>
    <w:rsid w:val="00F47B23"/>
    <w:rsid w:val="00F65E2F"/>
    <w:rsid w:val="00F72931"/>
    <w:rsid w:val="00F80CC0"/>
    <w:rsid w:val="00F92DBD"/>
    <w:rsid w:val="00F94BAF"/>
    <w:rsid w:val="00F9746C"/>
    <w:rsid w:val="00FA2273"/>
    <w:rsid w:val="00FB01A1"/>
    <w:rsid w:val="00FB1623"/>
    <w:rsid w:val="00FC0214"/>
    <w:rsid w:val="00FC212F"/>
    <w:rsid w:val="00FC438D"/>
    <w:rsid w:val="00FD78F8"/>
    <w:rsid w:val="00FE4ED3"/>
    <w:rsid w:val="00FF5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48EE7"/>
  <w15:chartTrackingRefBased/>
  <w15:docId w15:val="{7630C246-BF1D-427C-BB82-38BE59E3E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7F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50C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0CDB"/>
    <w:rPr>
      <w:sz w:val="20"/>
      <w:szCs w:val="20"/>
    </w:rPr>
  </w:style>
  <w:style w:type="character" w:styleId="FootnoteReference">
    <w:name w:val="footnote reference"/>
    <w:basedOn w:val="DefaultParagraphFont"/>
    <w:uiPriority w:val="99"/>
    <w:semiHidden/>
    <w:unhideWhenUsed/>
    <w:rsid w:val="00150CDB"/>
    <w:rPr>
      <w:vertAlign w:val="superscript"/>
    </w:rPr>
  </w:style>
  <w:style w:type="character" w:styleId="PlaceholderText">
    <w:name w:val="Placeholder Text"/>
    <w:basedOn w:val="DefaultParagraphFont"/>
    <w:uiPriority w:val="99"/>
    <w:semiHidden/>
    <w:rsid w:val="005803A1"/>
    <w:rPr>
      <w:color w:val="808080"/>
    </w:rPr>
  </w:style>
  <w:style w:type="paragraph" w:styleId="BalloonText">
    <w:name w:val="Balloon Text"/>
    <w:basedOn w:val="Normal"/>
    <w:link w:val="BalloonTextChar"/>
    <w:uiPriority w:val="99"/>
    <w:semiHidden/>
    <w:unhideWhenUsed/>
    <w:rsid w:val="008C3D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3DFB"/>
    <w:rPr>
      <w:rFonts w:ascii="Segoe UI" w:hAnsi="Segoe UI" w:cs="Segoe UI"/>
      <w:sz w:val="18"/>
      <w:szCs w:val="18"/>
    </w:rPr>
  </w:style>
  <w:style w:type="paragraph" w:styleId="ListParagraph">
    <w:name w:val="List Paragraph"/>
    <w:basedOn w:val="Normal"/>
    <w:uiPriority w:val="34"/>
    <w:qFormat/>
    <w:rsid w:val="003956AB"/>
    <w:pPr>
      <w:ind w:left="720"/>
      <w:contextualSpacing/>
    </w:pPr>
  </w:style>
  <w:style w:type="character" w:styleId="CommentReference">
    <w:name w:val="annotation reference"/>
    <w:basedOn w:val="DefaultParagraphFont"/>
    <w:uiPriority w:val="99"/>
    <w:semiHidden/>
    <w:unhideWhenUsed/>
    <w:rsid w:val="00B86DB1"/>
    <w:rPr>
      <w:sz w:val="16"/>
      <w:szCs w:val="16"/>
    </w:rPr>
  </w:style>
  <w:style w:type="paragraph" w:styleId="CommentText">
    <w:name w:val="annotation text"/>
    <w:basedOn w:val="Normal"/>
    <w:link w:val="CommentTextChar"/>
    <w:uiPriority w:val="99"/>
    <w:semiHidden/>
    <w:unhideWhenUsed/>
    <w:rsid w:val="00B86DB1"/>
    <w:pPr>
      <w:spacing w:line="240" w:lineRule="auto"/>
    </w:pPr>
    <w:rPr>
      <w:sz w:val="20"/>
      <w:szCs w:val="20"/>
    </w:rPr>
  </w:style>
  <w:style w:type="character" w:customStyle="1" w:styleId="CommentTextChar">
    <w:name w:val="Comment Text Char"/>
    <w:basedOn w:val="DefaultParagraphFont"/>
    <w:link w:val="CommentText"/>
    <w:uiPriority w:val="99"/>
    <w:semiHidden/>
    <w:rsid w:val="00B86DB1"/>
    <w:rPr>
      <w:sz w:val="20"/>
      <w:szCs w:val="20"/>
    </w:rPr>
  </w:style>
  <w:style w:type="paragraph" w:styleId="CommentSubject">
    <w:name w:val="annotation subject"/>
    <w:basedOn w:val="CommentText"/>
    <w:next w:val="CommentText"/>
    <w:link w:val="CommentSubjectChar"/>
    <w:uiPriority w:val="99"/>
    <w:semiHidden/>
    <w:unhideWhenUsed/>
    <w:rsid w:val="00B86DB1"/>
    <w:rPr>
      <w:b/>
      <w:bCs/>
    </w:rPr>
  </w:style>
  <w:style w:type="character" w:customStyle="1" w:styleId="CommentSubjectChar">
    <w:name w:val="Comment Subject Char"/>
    <w:basedOn w:val="CommentTextChar"/>
    <w:link w:val="CommentSubject"/>
    <w:uiPriority w:val="99"/>
    <w:semiHidden/>
    <w:rsid w:val="00B86DB1"/>
    <w:rPr>
      <w:b/>
      <w:bCs/>
      <w:sz w:val="20"/>
      <w:szCs w:val="20"/>
    </w:rPr>
  </w:style>
  <w:style w:type="paragraph" w:styleId="Revision">
    <w:name w:val="Revision"/>
    <w:hidden/>
    <w:uiPriority w:val="99"/>
    <w:semiHidden/>
    <w:rsid w:val="00172E51"/>
    <w:pPr>
      <w:spacing w:after="0" w:line="240" w:lineRule="auto"/>
    </w:pPr>
  </w:style>
  <w:style w:type="paragraph" w:styleId="Header">
    <w:name w:val="header"/>
    <w:basedOn w:val="Normal"/>
    <w:link w:val="HeaderChar"/>
    <w:uiPriority w:val="99"/>
    <w:unhideWhenUsed/>
    <w:rsid w:val="00A60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0238"/>
  </w:style>
  <w:style w:type="paragraph" w:styleId="Footer">
    <w:name w:val="footer"/>
    <w:basedOn w:val="Normal"/>
    <w:link w:val="FooterChar"/>
    <w:uiPriority w:val="99"/>
    <w:unhideWhenUsed/>
    <w:rsid w:val="00A60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238"/>
  </w:style>
  <w:style w:type="character" w:styleId="Hyperlink">
    <w:name w:val="Hyperlink"/>
    <w:basedOn w:val="DefaultParagraphFont"/>
    <w:uiPriority w:val="99"/>
    <w:unhideWhenUsed/>
    <w:rsid w:val="00DE24A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837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3E03E-FBDC-4EEB-8B4B-BA96157AD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37</Pages>
  <Words>8395</Words>
  <Characters>47857</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Shannon</dc:creator>
  <cp:keywords/>
  <dc:description/>
  <cp:lastModifiedBy>Sarah Shannon</cp:lastModifiedBy>
  <cp:revision>18</cp:revision>
  <cp:lastPrinted>2019-01-08T18:24:00Z</cp:lastPrinted>
  <dcterms:created xsi:type="dcterms:W3CDTF">2020-05-20T18:45:00Z</dcterms:created>
  <dcterms:modified xsi:type="dcterms:W3CDTF">2020-05-20T20:12:00Z</dcterms:modified>
</cp:coreProperties>
</file>